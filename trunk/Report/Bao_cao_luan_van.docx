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705F" w:rsidRPr="0049233F" w:rsidRDefault="00071624" w:rsidP="00071624">
      <w:pPr>
        <w:pStyle w:val="Heading1"/>
        <w:numPr>
          <w:ilvl w:val="0"/>
          <w:numId w:val="0"/>
        </w:numPr>
        <w:spacing w:before="0"/>
        <w:ind w:left="360"/>
        <w:rPr>
          <w:rFonts w:cs="Times New Roman"/>
          <w:sz w:val="26"/>
          <w:szCs w:val="26"/>
          <w:rPrChange w:id="1" w:author="The Si Tran" w:date="2012-12-05T23:02:00Z">
            <w:rPr>
              <w:rFonts w:cs="Times New Roman"/>
            </w:rPr>
          </w:rPrChange>
        </w:rPr>
      </w:pPr>
      <w:bookmarkStart w:id="2" w:name="_Toc328894959"/>
      <w:bookmarkStart w:id="3" w:name="_Toc328894963"/>
      <w:r w:rsidRPr="0049233F">
        <w:rPr>
          <w:rFonts w:cs="Times New Roman"/>
          <w:sz w:val="26"/>
          <w:szCs w:val="26"/>
          <w:rPrChange w:id="4" w:author="The Si Tran" w:date="2012-12-05T23:02:00Z">
            <w:rPr>
              <w:rFonts w:cs="Times New Roman"/>
            </w:rPr>
          </w:rPrChange>
        </w:rPr>
        <w:t>LỜI CAM ĐOAN</w:t>
      </w:r>
      <w:bookmarkEnd w:id="2"/>
    </w:p>
    <w:p w:rsidR="00071624" w:rsidRPr="0049233F" w:rsidRDefault="0032705F" w:rsidP="0032705F">
      <w:pPr>
        <w:rPr>
          <w:kern w:val="32"/>
          <w:szCs w:val="26"/>
          <w:rPrChange w:id="5"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6" w:author="The Si Tran" w:date="2012-12-05T23:02:00Z">
            <w:rPr>
              <w:rFonts w:cs="Times New Roman"/>
            </w:rPr>
          </w:rPrChange>
        </w:rPr>
      </w:pPr>
      <w:bookmarkStart w:id="7" w:name="_Toc328879884"/>
      <w:bookmarkStart w:id="8" w:name="_Toc328894960"/>
      <w:r w:rsidRPr="0049233F">
        <w:rPr>
          <w:rFonts w:cs="Times New Roman"/>
          <w:sz w:val="26"/>
          <w:szCs w:val="26"/>
          <w:rPrChange w:id="9" w:author="The Si Tran" w:date="2012-12-05T23:02:00Z">
            <w:rPr>
              <w:rFonts w:cs="Times New Roman"/>
            </w:rPr>
          </w:rPrChange>
        </w:rPr>
        <w:lastRenderedPageBreak/>
        <w:t>LỜI CÁM ƠN</w:t>
      </w:r>
      <w:bookmarkEnd w:id="7"/>
      <w:bookmarkEnd w:id="8"/>
    </w:p>
    <w:p w:rsidR="00071624" w:rsidRPr="0049233F" w:rsidRDefault="0032705F" w:rsidP="0032705F">
      <w:pPr>
        <w:rPr>
          <w:kern w:val="32"/>
          <w:szCs w:val="26"/>
          <w:rPrChange w:id="10" w:author="The Si Tran" w:date="2012-12-05T23:02:00Z">
            <w:rPr>
              <w:kern w:val="32"/>
              <w:sz w:val="32"/>
              <w:szCs w:val="32"/>
            </w:rPr>
          </w:rPrChange>
        </w:rPr>
      </w:pPr>
      <w:r w:rsidRPr="002B1464">
        <w:rPr>
          <w:szCs w:val="26"/>
        </w:rPr>
        <w:br w:type="page"/>
      </w:r>
    </w:p>
    <w:p w:rsidR="0032705F" w:rsidRPr="0049233F" w:rsidRDefault="00071624" w:rsidP="00071624">
      <w:pPr>
        <w:pStyle w:val="Heading1"/>
        <w:numPr>
          <w:ilvl w:val="0"/>
          <w:numId w:val="0"/>
        </w:numPr>
        <w:ind w:left="360"/>
        <w:rPr>
          <w:rFonts w:cs="Times New Roman"/>
          <w:sz w:val="26"/>
          <w:szCs w:val="26"/>
          <w:rPrChange w:id="11" w:author="The Si Tran" w:date="2012-12-05T23:02:00Z">
            <w:rPr>
              <w:rFonts w:cs="Times New Roman"/>
            </w:rPr>
          </w:rPrChange>
        </w:rPr>
      </w:pPr>
      <w:bookmarkStart w:id="12" w:name="_Toc328879885"/>
      <w:bookmarkStart w:id="13" w:name="_Toc328894961"/>
      <w:r w:rsidRPr="0049233F">
        <w:rPr>
          <w:rFonts w:cs="Times New Roman"/>
          <w:sz w:val="26"/>
          <w:szCs w:val="26"/>
          <w:rPrChange w:id="14" w:author="The Si Tran" w:date="2012-12-05T23:02:00Z">
            <w:rPr>
              <w:rFonts w:cs="Times New Roman"/>
            </w:rPr>
          </w:rPrChange>
        </w:rPr>
        <w:lastRenderedPageBreak/>
        <w:t>TÓM TẮT LUẬN VĂN</w:t>
      </w:r>
      <w:bookmarkEnd w:id="12"/>
      <w:bookmarkEnd w:id="13"/>
    </w:p>
    <w:p w:rsidR="00071624" w:rsidRPr="0049233F" w:rsidRDefault="0032705F" w:rsidP="00071624">
      <w:pPr>
        <w:rPr>
          <w:kern w:val="32"/>
          <w:szCs w:val="26"/>
          <w:rPrChange w:id="15" w:author="The Si Tran" w:date="2012-12-05T23:02:00Z">
            <w:rPr>
              <w:kern w:val="32"/>
              <w:sz w:val="32"/>
              <w:szCs w:val="32"/>
            </w:rPr>
          </w:rPrChange>
        </w:rPr>
      </w:pPr>
      <w:r w:rsidRPr="002B1464">
        <w:rPr>
          <w:szCs w:val="26"/>
        </w:rPr>
        <w:br w:type="page"/>
      </w:r>
    </w:p>
    <w:p w:rsidR="0045424A" w:rsidRPr="0049233F" w:rsidRDefault="0045424A" w:rsidP="0045424A">
      <w:pPr>
        <w:pStyle w:val="Heading1"/>
        <w:numPr>
          <w:ilvl w:val="0"/>
          <w:numId w:val="0"/>
        </w:numPr>
        <w:spacing w:line="480" w:lineRule="auto"/>
        <w:jc w:val="both"/>
        <w:rPr>
          <w:caps/>
          <w:noProof/>
          <w:sz w:val="26"/>
          <w:szCs w:val="26"/>
          <w:rPrChange w:id="16" w:author="The Si Tran" w:date="2012-12-05T23:02:00Z">
            <w:rPr>
              <w:caps/>
              <w:noProof/>
            </w:rPr>
          </w:rPrChange>
        </w:rPr>
      </w:pPr>
      <w:r w:rsidRPr="0049233F">
        <w:rPr>
          <w:rFonts w:cs="Times New Roman"/>
          <w:sz w:val="26"/>
          <w:szCs w:val="26"/>
          <w:rPrChange w:id="17" w:author="The Si Tran" w:date="2012-12-05T23:02:00Z">
            <w:rPr>
              <w:rFonts w:cs="Times New Roman"/>
            </w:rPr>
          </w:rPrChange>
        </w:rPr>
        <w:lastRenderedPageBreak/>
        <w:t>DANH MỤC HÌNH</w:t>
      </w:r>
      <w:bookmarkEnd w:id="3"/>
    </w:p>
    <w:p w:rsidR="0045424A" w:rsidRPr="0049233F" w:rsidRDefault="0045424A">
      <w:pPr>
        <w:spacing w:before="0" w:after="200" w:line="276" w:lineRule="auto"/>
        <w:jc w:val="left"/>
        <w:rPr>
          <w:b/>
          <w:bCs/>
          <w:kern w:val="32"/>
          <w:szCs w:val="26"/>
          <w:rPrChange w:id="18" w:author="The Si Tran" w:date="2012-12-05T23:02:00Z">
            <w:rPr>
              <w:b/>
              <w:bCs/>
              <w:kern w:val="32"/>
              <w:sz w:val="32"/>
              <w:szCs w:val="32"/>
            </w:rPr>
          </w:rPrChange>
        </w:rPr>
      </w:pPr>
      <w:bookmarkStart w:id="19" w:name="_Toc328879888"/>
      <w:bookmarkStart w:id="20" w:name="_Toc328894964"/>
      <w:r w:rsidRPr="002B1464">
        <w:rPr>
          <w:szCs w:val="26"/>
        </w:rPr>
        <w:br w:type="page"/>
      </w:r>
    </w:p>
    <w:p w:rsidR="0045424A" w:rsidRPr="0049233F" w:rsidRDefault="0045424A" w:rsidP="0045424A">
      <w:pPr>
        <w:pStyle w:val="Heading1"/>
        <w:numPr>
          <w:ilvl w:val="0"/>
          <w:numId w:val="0"/>
        </w:numPr>
        <w:spacing w:line="480" w:lineRule="auto"/>
        <w:ind w:left="360" w:hanging="360"/>
        <w:jc w:val="left"/>
        <w:rPr>
          <w:rFonts w:cs="Times New Roman"/>
          <w:sz w:val="26"/>
          <w:szCs w:val="26"/>
          <w:rPrChange w:id="21" w:author="The Si Tran" w:date="2012-12-05T23:02:00Z">
            <w:rPr>
              <w:rFonts w:cs="Times New Roman"/>
            </w:rPr>
          </w:rPrChange>
        </w:rPr>
      </w:pPr>
      <w:r w:rsidRPr="0049233F">
        <w:rPr>
          <w:rFonts w:cs="Times New Roman"/>
          <w:sz w:val="26"/>
          <w:szCs w:val="26"/>
          <w:rPrChange w:id="22" w:author="The Si Tran" w:date="2012-12-05T23:02:00Z">
            <w:rPr>
              <w:rFonts w:cs="Times New Roman"/>
            </w:rPr>
          </w:rPrChange>
        </w:rPr>
        <w:lastRenderedPageBreak/>
        <w:t>DANH MỤC BẢNG</w:t>
      </w:r>
      <w:bookmarkEnd w:id="19"/>
      <w:bookmarkEnd w:id="20"/>
    </w:p>
    <w:p w:rsidR="0045424A" w:rsidRPr="002B1464" w:rsidRDefault="0045424A" w:rsidP="0045424A">
      <w:pPr>
        <w:rPr>
          <w:szCs w:val="26"/>
        </w:rPr>
      </w:pPr>
    </w:p>
    <w:p w:rsidR="004D65BA" w:rsidRPr="0049233F" w:rsidRDefault="0045424A" w:rsidP="0045424A">
      <w:pPr>
        <w:spacing w:before="0" w:after="200" w:line="276" w:lineRule="auto"/>
        <w:jc w:val="left"/>
        <w:rPr>
          <w:noProof/>
          <w:szCs w:val="26"/>
        </w:rPr>
      </w:pPr>
      <w:r w:rsidRPr="0049233F">
        <w:rPr>
          <w:noProof/>
          <w:szCs w:val="26"/>
        </w:rPr>
        <w:br w:type="page"/>
      </w:r>
    </w:p>
    <w:p w:rsidR="004B6166" w:rsidRPr="0049233F" w:rsidRDefault="004B6166" w:rsidP="004B6166">
      <w:pPr>
        <w:spacing w:before="0" w:after="200" w:line="276" w:lineRule="auto"/>
        <w:jc w:val="center"/>
        <w:rPr>
          <w:b/>
          <w:caps/>
          <w:noProof/>
          <w:szCs w:val="26"/>
          <w:rPrChange w:id="23" w:author="The Si Tran" w:date="2012-12-05T23:02:00Z">
            <w:rPr>
              <w:b/>
              <w:caps/>
              <w:noProof/>
              <w:sz w:val="32"/>
              <w:szCs w:val="26"/>
            </w:rPr>
          </w:rPrChange>
        </w:rPr>
      </w:pPr>
      <w:r w:rsidRPr="0049233F">
        <w:rPr>
          <w:b/>
          <w:caps/>
          <w:noProof/>
          <w:szCs w:val="26"/>
          <w:rPrChange w:id="24" w:author="The Si Tran" w:date="2012-12-05T23:02:00Z">
            <w:rPr>
              <w:b/>
              <w:caps/>
              <w:noProof/>
              <w:sz w:val="32"/>
              <w:szCs w:val="26"/>
            </w:rPr>
          </w:rPrChange>
        </w:rPr>
        <w:lastRenderedPageBreak/>
        <w:t>Danh mục chữ viết tắt</w:t>
      </w: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B6166" w:rsidRPr="0049233F" w:rsidRDefault="004B6166" w:rsidP="0045424A">
      <w:pPr>
        <w:spacing w:before="0" w:after="200" w:line="276" w:lineRule="auto"/>
        <w:jc w:val="left"/>
        <w:rPr>
          <w:noProof/>
          <w:szCs w:val="26"/>
        </w:rPr>
      </w:pPr>
    </w:p>
    <w:p w:rsidR="004D65BA" w:rsidRPr="0049233F" w:rsidRDefault="004D65BA" w:rsidP="00BA63E2">
      <w:pPr>
        <w:pStyle w:val="Heading1"/>
        <w:ind w:firstLine="180"/>
        <w:jc w:val="left"/>
        <w:rPr>
          <w:sz w:val="26"/>
          <w:szCs w:val="26"/>
          <w:rPrChange w:id="25" w:author="The Si Tran" w:date="2012-12-05T23:02:00Z">
            <w:rPr/>
          </w:rPrChange>
        </w:rPr>
      </w:pPr>
      <w:bookmarkStart w:id="26" w:name="_Toc327348165"/>
      <w:r w:rsidRPr="0049233F">
        <w:rPr>
          <w:sz w:val="26"/>
          <w:szCs w:val="26"/>
          <w:rPrChange w:id="27" w:author="The Si Tran" w:date="2012-12-05T23:02:00Z">
            <w:rPr/>
          </w:rPrChange>
        </w:rPr>
        <w:lastRenderedPageBreak/>
        <w:t>GIỚI THIỆU</w:t>
      </w:r>
      <w:bookmarkEnd w:id="26"/>
    </w:p>
    <w:p w:rsidR="004D65BA" w:rsidRPr="002B1464" w:rsidRDefault="004D65BA" w:rsidP="004D65BA">
      <w:pPr>
        <w:rPr>
          <w:szCs w:val="26"/>
        </w:rPr>
      </w:pPr>
    </w:p>
    <w:p w:rsidR="004D65BA" w:rsidRPr="0049233F" w:rsidRDefault="004D65BA" w:rsidP="004D65BA">
      <w:pPr>
        <w:pStyle w:val="Heading2"/>
        <w:rPr>
          <w:i/>
          <w:sz w:val="26"/>
          <w:szCs w:val="26"/>
          <w:rPrChange w:id="28" w:author="The Si Tran" w:date="2012-12-05T23:02:00Z">
            <w:rPr>
              <w:i/>
            </w:rPr>
          </w:rPrChange>
        </w:rPr>
      </w:pPr>
      <w:bookmarkStart w:id="29" w:name="_Toc327348166"/>
      <w:r w:rsidRPr="0049233F">
        <w:rPr>
          <w:sz w:val="26"/>
          <w:szCs w:val="26"/>
          <w:rPrChange w:id="30" w:author="The Si Tran" w:date="2012-12-05T23:02:00Z">
            <w:rPr/>
          </w:rPrChange>
        </w:rPr>
        <w:t>ĐẶT VẤN ĐỀ</w:t>
      </w:r>
      <w:bookmarkEnd w:id="29"/>
    </w:p>
    <w:p w:rsidR="004D65BA" w:rsidRPr="0049233F" w:rsidRDefault="004D65BA" w:rsidP="004D65BA">
      <w:pPr>
        <w:ind w:firstLine="720"/>
        <w:rPr>
          <w:szCs w:val="26"/>
        </w:rPr>
      </w:pPr>
      <w:r w:rsidRPr="0049233F">
        <w:rPr>
          <w:szCs w:val="26"/>
        </w:rPr>
        <w:t xml:space="preserve">Ngày nay khi mà hầu hết các tổ chức đều hoạt động trong môi trường không chắc chắn, kế hoạch lập ra hôm nay sẽ ảnh hưởng đến sự sống còn của tổ chức trong ngày mai thì việc dự đoán trước một cách chính xác trở nên rất quan trọng đối với các nhà ra quyết định. Các nhà đầu tư cần phải dự đoán được nhu cầu thị trường, sự biến động của nền kinh tế trong tương lai để có thể đầu tư hiệu quả. Các nhà hoạt định chính sách quốc gia cần dự đoán được về môi trường kinh doanh quốc tế, tỷ lệ lạm phát, tỷ lệ thất nghiệp… trong nhiều năm tới để đưa ra các chính sách phù hợp. </w:t>
      </w:r>
    </w:p>
    <w:p w:rsidR="004D65BA" w:rsidRPr="0049233F" w:rsidRDefault="004D65BA" w:rsidP="004D65BA">
      <w:pPr>
        <w:ind w:firstLine="720"/>
        <w:rPr>
          <w:szCs w:val="26"/>
        </w:rPr>
      </w:pPr>
      <w:r w:rsidRPr="0049233F">
        <w:rPr>
          <w:szCs w:val="26"/>
        </w:rPr>
        <w:t xml:space="preserve">Để đưa ra dự báo chính xác và có cơ sở người ta tiến hành </w:t>
      </w:r>
      <w:proofErr w:type="gramStart"/>
      <w:r w:rsidRPr="0049233F">
        <w:rPr>
          <w:szCs w:val="26"/>
        </w:rPr>
        <w:t>thu</w:t>
      </w:r>
      <w:proofErr w:type="gramEnd"/>
      <w:r w:rsidRPr="0049233F">
        <w:rPr>
          <w:szCs w:val="26"/>
        </w:rPr>
        <w:t xml:space="preserve"> nhập dữ liệu về các yếu tố liên quan đến vấn đề mình quan tâm. Một kiểu dữ liệu </w:t>
      </w:r>
      <w:proofErr w:type="gramStart"/>
      <w:r w:rsidRPr="0049233F">
        <w:rPr>
          <w:szCs w:val="26"/>
        </w:rPr>
        <w:t>thu</w:t>
      </w:r>
      <w:proofErr w:type="gramEnd"/>
      <w:r w:rsidRPr="0049233F">
        <w:rPr>
          <w:szCs w:val="26"/>
        </w:rPr>
        <w:t xml:space="preserve"> nhập thường thấy là kiểu dữ liệu chuỗi thời gian. Dữ liệu chuỗi thời gian, tức là dữ liệu được </w:t>
      </w:r>
      <w:proofErr w:type="gramStart"/>
      <w:r w:rsidRPr="0049233F">
        <w:rPr>
          <w:szCs w:val="26"/>
        </w:rPr>
        <w:t>thu</w:t>
      </w:r>
      <w:proofErr w:type="gramEnd"/>
      <w:r w:rsidRPr="0049233F">
        <w:rPr>
          <w:szCs w:val="26"/>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Pr="0049233F">
        <w:rPr>
          <w:szCs w:val="26"/>
        </w:rPr>
        <w:t>theo</w:t>
      </w:r>
      <w:proofErr w:type="gramEnd"/>
      <w:r w:rsidRPr="0049233F">
        <w:rPr>
          <w:szCs w:val="26"/>
        </w:rPr>
        <w:t xml:space="preserve"> từng năm, hay số lượng hàng hóa đã bán được của một siêu thị được lưu trữ theo từng quý là các dữ liệu chuỗi thời gian.</w:t>
      </w:r>
    </w:p>
    <w:p w:rsidR="004D65BA" w:rsidRPr="0049233F" w:rsidRDefault="004D65BA" w:rsidP="004D65BA">
      <w:pPr>
        <w:ind w:firstLine="720"/>
        <w:rPr>
          <w:szCs w:val="26"/>
        </w:rPr>
      </w:pPr>
      <w:r w:rsidRPr="0049233F">
        <w:rPr>
          <w:szCs w:val="26"/>
        </w:rPr>
        <w:t>Việc dự báo dữ liệu chuỗi thời gian ngày càng chiếm vị trí quan trọng trong hoạt động của các đơn vị tổ chức. Có rất nhiều phương pháp được xây dựng để dự báo chuỗi thời gian, nhiều phương pháp (ví dụ: phương pháp hồi quy) đã được xây dựng từ thế kỷ 19 và nhiều phương pháp (ví dụ phương pháp mạng neuron nhân tạo) được phát triển gần đây. Cơ bản có hai kỹ thuật chủ yếu trong việc dự báo chuỗi thời gian là các phương pháp thống kê: hồi quy, làm trơn, ARIMA… và phương pháp dùng mạng neuron nhân tạo.</w:t>
      </w:r>
    </w:p>
    <w:p w:rsidR="004D65BA" w:rsidRPr="0049233F" w:rsidRDefault="004D65BA" w:rsidP="004D65BA">
      <w:pPr>
        <w:ind w:firstLine="720"/>
        <w:rPr>
          <w:szCs w:val="26"/>
        </w:rPr>
      </w:pPr>
    </w:p>
    <w:p w:rsidR="004D65BA" w:rsidRPr="0049233F" w:rsidRDefault="004D65BA" w:rsidP="004D65BA">
      <w:pPr>
        <w:pStyle w:val="Heading2"/>
        <w:rPr>
          <w:sz w:val="26"/>
          <w:szCs w:val="26"/>
          <w:rPrChange w:id="31" w:author="The Si Tran" w:date="2012-12-05T23:02:00Z">
            <w:rPr/>
          </w:rPrChange>
        </w:rPr>
      </w:pPr>
      <w:bookmarkStart w:id="32" w:name="_Toc327348167"/>
      <w:r w:rsidRPr="0049233F">
        <w:rPr>
          <w:sz w:val="26"/>
          <w:szCs w:val="26"/>
          <w:rPrChange w:id="33" w:author="The Si Tran" w:date="2012-12-05T23:02:00Z">
            <w:rPr/>
          </w:rPrChange>
        </w:rPr>
        <w:t>MỤC TIÊU CỦA ĐỀ TÀI</w:t>
      </w:r>
      <w:bookmarkEnd w:id="32"/>
    </w:p>
    <w:p w:rsidR="004D65BA" w:rsidRPr="0049233F" w:rsidRDefault="004D65BA" w:rsidP="004D65BA">
      <w:pPr>
        <w:ind w:firstLine="720"/>
        <w:rPr>
          <w:szCs w:val="26"/>
        </w:rPr>
      </w:pPr>
    </w:p>
    <w:p w:rsidR="004D65BA" w:rsidRPr="0049233F" w:rsidRDefault="004D65BA" w:rsidP="004D65BA">
      <w:pPr>
        <w:pStyle w:val="Heading2"/>
        <w:rPr>
          <w:i/>
          <w:sz w:val="26"/>
          <w:szCs w:val="26"/>
          <w:rPrChange w:id="34" w:author="The Si Tran" w:date="2012-12-05T23:02:00Z">
            <w:rPr>
              <w:i/>
            </w:rPr>
          </w:rPrChange>
        </w:rPr>
      </w:pPr>
      <w:bookmarkStart w:id="35" w:name="_Toc327348168"/>
      <w:r w:rsidRPr="0049233F">
        <w:rPr>
          <w:sz w:val="26"/>
          <w:szCs w:val="26"/>
          <w:rPrChange w:id="36" w:author="The Si Tran" w:date="2012-12-05T23:02:00Z">
            <w:rPr/>
          </w:rPrChange>
        </w:rPr>
        <w:lastRenderedPageBreak/>
        <w:t>CẤU TRÚC BÁO CÁO</w:t>
      </w:r>
      <w:bookmarkEnd w:id="35"/>
    </w:p>
    <w:p w:rsidR="004D65BA" w:rsidRPr="0049233F" w:rsidRDefault="004D65BA" w:rsidP="004D65BA">
      <w:pPr>
        <w:ind w:firstLine="720"/>
        <w:rPr>
          <w:szCs w:val="26"/>
        </w:rPr>
      </w:pPr>
      <w:r w:rsidRPr="0049233F">
        <w:rPr>
          <w:szCs w:val="26"/>
        </w:rPr>
        <w:t>Bài báo cáo chia làm 6 chương:</w:t>
      </w:r>
    </w:p>
    <w:p w:rsidR="004D65BA" w:rsidRPr="0049233F" w:rsidRDefault="004D65BA" w:rsidP="004D65BA">
      <w:pPr>
        <w:ind w:firstLine="720"/>
        <w:rPr>
          <w:szCs w:val="26"/>
        </w:rPr>
      </w:pPr>
      <w:r w:rsidRPr="0049233F">
        <w:rPr>
          <w:b/>
          <w:szCs w:val="26"/>
        </w:rPr>
        <w:t xml:space="preserve">Chương 1: </w:t>
      </w:r>
      <w:r w:rsidRPr="0049233F">
        <w:rPr>
          <w:szCs w:val="26"/>
        </w:rPr>
        <w:t>Giới thiệu về bài toán và nhiệm vụ đề tài.</w:t>
      </w:r>
    </w:p>
    <w:p w:rsidR="004D65BA" w:rsidRPr="0049233F" w:rsidRDefault="004D65BA" w:rsidP="004D65BA">
      <w:pPr>
        <w:ind w:firstLine="720"/>
        <w:rPr>
          <w:szCs w:val="26"/>
        </w:rPr>
      </w:pPr>
      <w:r w:rsidRPr="0049233F">
        <w:rPr>
          <w:szCs w:val="26"/>
        </w:rPr>
        <w:t>Chương 2: Chuỗi thời gian và các thành phần của chuỗi thời gian</w:t>
      </w:r>
    </w:p>
    <w:p w:rsidR="004D65BA" w:rsidRPr="0049233F" w:rsidRDefault="004D65BA" w:rsidP="004D65BA">
      <w:pPr>
        <w:ind w:firstLine="720"/>
        <w:rPr>
          <w:szCs w:val="26"/>
        </w:rPr>
      </w:pPr>
      <w:r w:rsidRPr="0049233F">
        <w:rPr>
          <w:szCs w:val="26"/>
        </w:rPr>
        <w:t>Chương 3: Mô hình ARIMA</w:t>
      </w:r>
    </w:p>
    <w:p w:rsidR="004D65BA" w:rsidRPr="0049233F" w:rsidRDefault="004D65BA" w:rsidP="004D65BA">
      <w:pPr>
        <w:ind w:firstLine="720"/>
        <w:rPr>
          <w:szCs w:val="26"/>
        </w:rPr>
      </w:pPr>
      <w:r w:rsidRPr="0049233F">
        <w:rPr>
          <w:szCs w:val="26"/>
        </w:rPr>
        <w:t>Chương 4: Mô hình ANN</w:t>
      </w:r>
    </w:p>
    <w:p w:rsidR="004D65BA" w:rsidRPr="0049233F" w:rsidRDefault="004D65BA" w:rsidP="004D65BA">
      <w:pPr>
        <w:ind w:firstLine="720"/>
        <w:rPr>
          <w:szCs w:val="26"/>
        </w:rPr>
      </w:pPr>
      <w:r w:rsidRPr="0049233F">
        <w:rPr>
          <w:szCs w:val="26"/>
        </w:rPr>
        <w:t>Chương 5: Mô hình kết hợp giữa ARIMA và ANN</w:t>
      </w:r>
    </w:p>
    <w:p w:rsidR="004D65BA" w:rsidRPr="0049233F" w:rsidRDefault="004D65BA" w:rsidP="004D65BA">
      <w:pPr>
        <w:ind w:firstLine="720"/>
        <w:rPr>
          <w:szCs w:val="26"/>
        </w:rPr>
      </w:pPr>
      <w:r w:rsidRPr="0049233F">
        <w:rPr>
          <w:szCs w:val="26"/>
        </w:rPr>
        <w:t>Chương 6: Kết quả thực nghiệm</w:t>
      </w:r>
    </w:p>
    <w:p w:rsidR="004D65BA" w:rsidRPr="0049233F" w:rsidRDefault="004D65BA" w:rsidP="004D65BA">
      <w:pPr>
        <w:ind w:firstLine="720"/>
        <w:rPr>
          <w:szCs w:val="26"/>
        </w:rPr>
      </w:pPr>
      <w:r w:rsidRPr="0049233F">
        <w:rPr>
          <w:b/>
          <w:szCs w:val="26"/>
        </w:rPr>
        <w:t xml:space="preserve">Chương 7: </w:t>
      </w:r>
      <w:r w:rsidRPr="0049233F">
        <w:rPr>
          <w:szCs w:val="26"/>
        </w:rPr>
        <w:t>Kết luận về kết quả đạt được và hướng phát triển tương lai.</w:t>
      </w:r>
    </w:p>
    <w:p w:rsidR="00AA4819" w:rsidRPr="0049233F" w:rsidRDefault="00AA4819" w:rsidP="004D65BA">
      <w:pPr>
        <w:ind w:firstLine="720"/>
        <w:rPr>
          <w:szCs w:val="26"/>
        </w:rPr>
      </w:pPr>
    </w:p>
    <w:p w:rsidR="00AA4819" w:rsidRPr="0049233F" w:rsidRDefault="00AA4819" w:rsidP="00AA4819">
      <w:pPr>
        <w:pStyle w:val="Heading1"/>
        <w:rPr>
          <w:sz w:val="26"/>
          <w:szCs w:val="26"/>
          <w:rPrChange w:id="37" w:author="The Si Tran" w:date="2012-12-05T23:02:00Z">
            <w:rPr/>
          </w:rPrChange>
        </w:rPr>
      </w:pPr>
      <w:r w:rsidRPr="0049233F">
        <w:rPr>
          <w:sz w:val="26"/>
          <w:szCs w:val="26"/>
          <w:rPrChange w:id="38" w:author="The Si Tran" w:date="2012-12-05T23:02:00Z">
            <w:rPr/>
          </w:rPrChange>
        </w:rPr>
        <w:t>: Chuỗi thời gian và các thành phần của chuỗi thời gian</w:t>
      </w:r>
    </w:p>
    <w:p w:rsidR="00AA4819" w:rsidRPr="0049233F" w:rsidRDefault="00AA4819" w:rsidP="00AA4819">
      <w:pPr>
        <w:pStyle w:val="Heading2"/>
        <w:rPr>
          <w:sz w:val="26"/>
          <w:szCs w:val="26"/>
          <w:rPrChange w:id="39" w:author="The Si Tran" w:date="2012-12-05T23:02:00Z">
            <w:rPr/>
          </w:rPrChange>
        </w:rPr>
      </w:pPr>
      <w:r w:rsidRPr="0049233F">
        <w:rPr>
          <w:sz w:val="26"/>
          <w:szCs w:val="26"/>
          <w:rPrChange w:id="40" w:author="The Si Tran" w:date="2012-12-05T23:02:00Z">
            <w:rPr/>
          </w:rPrChange>
        </w:rPr>
        <w:t>Chuỗi thời gian:</w:t>
      </w:r>
    </w:p>
    <w:p w:rsidR="00024D6E" w:rsidRPr="0049233F" w:rsidRDefault="00387D5F" w:rsidP="00387D5F">
      <w:pPr>
        <w:ind w:firstLine="720"/>
        <w:rPr>
          <w:szCs w:val="26"/>
          <w:rPrChange w:id="41" w:author="The Si Tran" w:date="2012-12-05T23:02:00Z">
            <w:rPr>
              <w:sz w:val="28"/>
              <w:szCs w:val="28"/>
            </w:rPr>
          </w:rPrChange>
        </w:rPr>
      </w:pPr>
      <w:r w:rsidRPr="0049233F">
        <w:rPr>
          <w:szCs w:val="26"/>
          <w:rPrChange w:id="42" w:author="The Si Tran" w:date="2012-12-05T23:02:00Z">
            <w:rPr>
              <w:sz w:val="28"/>
              <w:szCs w:val="28"/>
            </w:rPr>
          </w:rPrChange>
        </w:rPr>
        <w:t xml:space="preserve">Dữ liệu chuỗi thời gian </w:t>
      </w:r>
      <w:r w:rsidR="00024D6E" w:rsidRPr="0049233F">
        <w:rPr>
          <w:szCs w:val="26"/>
          <w:rPrChange w:id="43" w:author="The Si Tran" w:date="2012-12-05T23:02:00Z">
            <w:rPr>
              <w:sz w:val="28"/>
              <w:szCs w:val="28"/>
            </w:rPr>
          </w:rPrChange>
        </w:rPr>
        <w:t xml:space="preserve">là dữ liệu được </w:t>
      </w:r>
      <w:proofErr w:type="gramStart"/>
      <w:r w:rsidR="00024D6E" w:rsidRPr="0049233F">
        <w:rPr>
          <w:szCs w:val="26"/>
          <w:rPrChange w:id="44" w:author="The Si Tran" w:date="2012-12-05T23:02:00Z">
            <w:rPr>
              <w:sz w:val="28"/>
              <w:szCs w:val="28"/>
            </w:rPr>
          </w:rPrChange>
        </w:rPr>
        <w:t>thu</w:t>
      </w:r>
      <w:proofErr w:type="gramEnd"/>
      <w:r w:rsidR="00024D6E" w:rsidRPr="0049233F">
        <w:rPr>
          <w:szCs w:val="26"/>
          <w:rPrChange w:id="45" w:author="The Si Tran" w:date="2012-12-05T23:02:00Z">
            <w:rPr>
              <w:sz w:val="28"/>
              <w:szCs w:val="28"/>
            </w:rPr>
          </w:rPrChange>
        </w:rPr>
        <w:t xml:space="preserve"> nhập, lưu trữ và quan sát theo sự tăng dần của thời gian. Ví dụ, số lượng thí sinh dự thi đại học vào Trường Đại Học Bách Khoa thành phố Hồ Chí Minh được lưu trữ </w:t>
      </w:r>
      <w:proofErr w:type="gramStart"/>
      <w:r w:rsidR="00024D6E" w:rsidRPr="0049233F">
        <w:rPr>
          <w:szCs w:val="26"/>
          <w:rPrChange w:id="46" w:author="The Si Tran" w:date="2012-12-05T23:02:00Z">
            <w:rPr>
              <w:sz w:val="28"/>
              <w:szCs w:val="28"/>
            </w:rPr>
          </w:rPrChange>
        </w:rPr>
        <w:t>theo</w:t>
      </w:r>
      <w:proofErr w:type="gramEnd"/>
      <w:r w:rsidR="00024D6E" w:rsidRPr="0049233F">
        <w:rPr>
          <w:szCs w:val="26"/>
          <w:rPrChange w:id="47" w:author="The Si Tran" w:date="2012-12-05T23:02:00Z">
            <w:rPr>
              <w:sz w:val="28"/>
              <w:szCs w:val="28"/>
            </w:rPr>
          </w:rPrChange>
        </w:rPr>
        <w:t xml:space="preserve"> từng năm, hay số lượng hàng hóa đã bán được của một siêu thị được lưu trữ theo từng quý là các dữ liệu chuỗi thời gian.</w:t>
      </w:r>
    </w:p>
    <w:p w:rsidR="00024D6E" w:rsidRPr="0049233F" w:rsidRDefault="00024D6E" w:rsidP="00024D6E">
      <w:pPr>
        <w:rPr>
          <w:szCs w:val="26"/>
          <w:rPrChange w:id="48" w:author="The Si Tran" w:date="2012-12-05T23:02:00Z">
            <w:rPr>
              <w:sz w:val="28"/>
              <w:szCs w:val="28"/>
            </w:rPr>
          </w:rPrChange>
        </w:rPr>
      </w:pPr>
      <w:r w:rsidRPr="0049233F">
        <w:rPr>
          <w:szCs w:val="26"/>
          <w:rPrChange w:id="49" w:author="The Si Tran" w:date="2012-12-05T23:02:00Z">
            <w:rPr>
              <w:sz w:val="28"/>
              <w:szCs w:val="28"/>
            </w:rPr>
          </w:rPrChange>
        </w:rPr>
        <w:tab/>
        <w:t xml:space="preserve">Ta </w:t>
      </w:r>
      <w:r w:rsidR="005C2C13" w:rsidRPr="0049233F">
        <w:rPr>
          <w:szCs w:val="26"/>
          <w:rPrChange w:id="50" w:author="The Si Tran" w:date="2012-12-05T23:02:00Z">
            <w:rPr>
              <w:sz w:val="28"/>
              <w:szCs w:val="28"/>
            </w:rPr>
          </w:rPrChange>
        </w:rPr>
        <w:t xml:space="preserve">thường </w:t>
      </w:r>
      <w:r w:rsidRPr="0049233F">
        <w:rPr>
          <w:szCs w:val="26"/>
          <w:rPrChange w:id="51" w:author="The Si Tran" w:date="2012-12-05T23:02:00Z">
            <w:rPr>
              <w:sz w:val="28"/>
              <w:szCs w:val="28"/>
            </w:rPr>
          </w:rPrChange>
        </w:rPr>
        <w:t xml:space="preserve">ký kiệu chuỗi thời gian là </w:t>
      </w:r>
      <w:ins w:id="52" w:author="The Si Tran" w:date="2012-12-06T03:50:00Z">
        <m:oMath>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t</m:t>
              </m:r>
            </m:sub>
          </m:sSub>
          <m:r>
            <w:rPr>
              <w:rFonts w:ascii="Cambria Math" w:hAnsi="Cambria Math"/>
              <w:szCs w:val="26"/>
            </w:rPr>
            <m:t>}</m:t>
          </m:r>
        </m:oMath>
      </w:ins>
      <w:del w:id="53" w:author="The Si Tran" w:date="2012-12-06T03:50:00Z">
        <w:r w:rsidRPr="0049233F" w:rsidDel="00C16A39">
          <w:rPr>
            <w:szCs w:val="26"/>
            <w:rPrChange w:id="54" w:author="The Si Tran" w:date="2012-12-05T23:02:00Z">
              <w:rPr>
                <w:sz w:val="28"/>
                <w:szCs w:val="28"/>
              </w:rPr>
            </w:rPrChange>
          </w:rPr>
          <w:delText>{X</w:delText>
        </w:r>
        <w:r w:rsidRPr="0049233F" w:rsidDel="00C16A39">
          <w:rPr>
            <w:szCs w:val="26"/>
            <w:vertAlign w:val="subscript"/>
            <w:rPrChange w:id="55" w:author="The Si Tran" w:date="2012-12-05T23:02:00Z">
              <w:rPr>
                <w:sz w:val="28"/>
                <w:szCs w:val="28"/>
                <w:vertAlign w:val="subscript"/>
              </w:rPr>
            </w:rPrChange>
          </w:rPr>
          <w:delText>t</w:delText>
        </w:r>
        <w:r w:rsidRPr="0049233F" w:rsidDel="00C16A39">
          <w:rPr>
            <w:szCs w:val="26"/>
            <w:rPrChange w:id="56" w:author="The Si Tran" w:date="2012-12-05T23:02:00Z">
              <w:rPr>
                <w:sz w:val="28"/>
                <w:szCs w:val="28"/>
              </w:rPr>
            </w:rPrChange>
          </w:rPr>
          <w:delText>}</w:delText>
        </w:r>
      </w:del>
      <w:r w:rsidRPr="0049233F">
        <w:rPr>
          <w:szCs w:val="26"/>
          <w:rPrChange w:id="57" w:author="The Si Tran" w:date="2012-12-05T23:02:00Z">
            <w:rPr>
              <w:sz w:val="28"/>
              <w:szCs w:val="28"/>
            </w:rPr>
          </w:rPrChange>
        </w:rPr>
        <w:t xml:space="preserve"> với </w:t>
      </w:r>
      <w:ins w:id="58" w:author="The Si Tran" w:date="2012-12-06T03:50:00Z">
        <m:oMath>
          <m:r>
            <w:rPr>
              <w:rFonts w:ascii="Cambria Math" w:hAnsi="Cambria Math"/>
              <w:szCs w:val="26"/>
            </w:rPr>
            <m:t>t</m:t>
          </m:r>
        </m:oMath>
      </w:ins>
      <w:del w:id="59" w:author="The Si Tran" w:date="2012-12-06T03:50:00Z">
        <w:r w:rsidRPr="0049233F" w:rsidDel="00C16A39">
          <w:rPr>
            <w:szCs w:val="26"/>
            <w:rPrChange w:id="60" w:author="The Si Tran" w:date="2012-12-05T23:02:00Z">
              <w:rPr>
                <w:sz w:val="28"/>
                <w:szCs w:val="28"/>
              </w:rPr>
            </w:rPrChange>
          </w:rPr>
          <w:delText>t</w:delText>
        </w:r>
      </w:del>
      <w:r w:rsidRPr="0049233F">
        <w:rPr>
          <w:szCs w:val="26"/>
          <w:rPrChange w:id="61" w:author="The Si Tran" w:date="2012-12-05T23:02:00Z">
            <w:rPr>
              <w:sz w:val="28"/>
              <w:szCs w:val="28"/>
            </w:rPr>
          </w:rPrChange>
        </w:rPr>
        <w:t xml:space="preserve"> là các số tự nhiên. </w:t>
      </w:r>
      <m:oMath>
        <m:sSub>
          <m:sSubPr>
            <m:ctrlPr>
              <w:ins w:id="62" w:author="The Si Tran" w:date="2012-12-06T03:50:00Z">
                <w:rPr>
                  <w:rFonts w:ascii="Cambria Math" w:hAnsi="Cambria Math"/>
                  <w:i/>
                  <w:szCs w:val="26"/>
                </w:rPr>
              </w:ins>
            </m:ctrlPr>
          </m:sSubPr>
          <m:e>
            <w:ins w:id="63" w:author="The Si Tran" w:date="2012-12-06T03:50:00Z">
              <m:r>
                <w:rPr>
                  <w:rFonts w:ascii="Cambria Math" w:hAnsi="Cambria Math"/>
                  <w:szCs w:val="26"/>
                </w:rPr>
                <m:t>X</m:t>
              </m:r>
            </w:ins>
          </m:e>
          <m:sub>
            <w:ins w:id="64" w:author="The Si Tran" w:date="2012-12-06T03:50:00Z">
              <m:r>
                <w:rPr>
                  <w:rFonts w:ascii="Cambria Math" w:hAnsi="Cambria Math"/>
                  <w:szCs w:val="26"/>
                </w:rPr>
                <m:t>t</m:t>
              </m:r>
            </w:ins>
          </m:sub>
        </m:sSub>
      </m:oMath>
      <w:ins w:id="65" w:author="The Si Tran" w:date="2012-12-06T03:50:00Z">
        <w:r w:rsidR="00C16A39">
          <w:rPr>
            <w:szCs w:val="26"/>
          </w:rPr>
          <w:t xml:space="preserve"> </w:t>
        </w:r>
      </w:ins>
      <w:del w:id="66" w:author="The Si Tran" w:date="2012-12-06T03:50:00Z">
        <w:r w:rsidRPr="0049233F" w:rsidDel="00C16A39">
          <w:rPr>
            <w:szCs w:val="26"/>
            <w:rPrChange w:id="67" w:author="The Si Tran" w:date="2012-12-05T23:02:00Z">
              <w:rPr>
                <w:sz w:val="28"/>
                <w:szCs w:val="28"/>
              </w:rPr>
            </w:rPrChange>
          </w:rPr>
          <w:delText>X</w:delText>
        </w:r>
        <w:r w:rsidRPr="0049233F" w:rsidDel="00C16A39">
          <w:rPr>
            <w:szCs w:val="26"/>
            <w:vertAlign w:val="subscript"/>
            <w:rPrChange w:id="68" w:author="The Si Tran" w:date="2012-12-05T23:02:00Z">
              <w:rPr>
                <w:sz w:val="28"/>
                <w:szCs w:val="28"/>
                <w:vertAlign w:val="subscript"/>
              </w:rPr>
            </w:rPrChange>
          </w:rPr>
          <w:delText>t</w:delText>
        </w:r>
        <w:r w:rsidRPr="0049233F" w:rsidDel="00C16A39">
          <w:rPr>
            <w:szCs w:val="26"/>
            <w:rPrChange w:id="69" w:author="The Si Tran" w:date="2012-12-05T23:02:00Z">
              <w:rPr>
                <w:sz w:val="28"/>
                <w:szCs w:val="28"/>
              </w:rPr>
            </w:rPrChange>
          </w:rPr>
          <w:delText xml:space="preserve"> </w:delText>
        </w:r>
      </w:del>
      <w:proofErr w:type="gramStart"/>
      <w:r w:rsidRPr="0049233F">
        <w:rPr>
          <w:szCs w:val="26"/>
          <w:rPrChange w:id="70" w:author="The Si Tran" w:date="2012-12-05T23:02:00Z">
            <w:rPr>
              <w:sz w:val="28"/>
              <w:szCs w:val="28"/>
            </w:rPr>
          </w:rPrChange>
        </w:rPr>
        <w:t>là</w:t>
      </w:r>
      <w:proofErr w:type="gramEnd"/>
      <w:r w:rsidRPr="0049233F">
        <w:rPr>
          <w:szCs w:val="26"/>
          <w:rPrChange w:id="71" w:author="The Si Tran" w:date="2012-12-05T23:02:00Z">
            <w:rPr>
              <w:sz w:val="28"/>
              <w:szCs w:val="28"/>
            </w:rPr>
          </w:rPrChange>
        </w:rPr>
        <w:t xml:space="preserve"> các biến ngẫu nhiên rút ra từ một phân bố xác suất nào đó. Hình 1 là một ví dụ về chuỗi thời gian, số hành khách đặt chổ hàng tháng của hãng </w:t>
      </w:r>
      <w:r w:rsidR="005C2C13" w:rsidRPr="0049233F">
        <w:rPr>
          <w:szCs w:val="26"/>
          <w:rPrChange w:id="72" w:author="The Si Tran" w:date="2012-12-05T23:02:00Z">
            <w:rPr>
              <w:sz w:val="28"/>
              <w:szCs w:val="28"/>
            </w:rPr>
          </w:rPrChange>
        </w:rPr>
        <w:t xml:space="preserve">hàng không </w:t>
      </w:r>
      <w:r w:rsidRPr="0049233F">
        <w:rPr>
          <w:szCs w:val="26"/>
          <w:rPrChange w:id="73" w:author="The Si Tran" w:date="2012-12-05T23:02:00Z">
            <w:rPr>
              <w:sz w:val="28"/>
              <w:szCs w:val="28"/>
            </w:rPr>
          </w:rPrChange>
        </w:rPr>
        <w:t>Pan Am</w:t>
      </w:r>
      <w:r w:rsidR="005C2C13" w:rsidRPr="0049233F">
        <w:rPr>
          <w:szCs w:val="26"/>
          <w:rPrChange w:id="74" w:author="The Si Tran" w:date="2012-12-05T23:02:00Z">
            <w:rPr>
              <w:sz w:val="28"/>
              <w:szCs w:val="28"/>
            </w:rPr>
          </w:rPrChange>
        </w:rPr>
        <w:t>.</w:t>
      </w:r>
    </w:p>
    <w:p w:rsidR="00024D6E" w:rsidRPr="0049233F" w:rsidRDefault="00024D6E" w:rsidP="00024D6E">
      <w:pPr>
        <w:rPr>
          <w:szCs w:val="26"/>
          <w:rPrChange w:id="75" w:author="The Si Tran" w:date="2012-12-05T23:02:00Z">
            <w:rPr>
              <w:sz w:val="28"/>
              <w:szCs w:val="28"/>
            </w:rPr>
          </w:rPrChange>
        </w:rPr>
      </w:pPr>
    </w:p>
    <w:p w:rsidR="00024D6E" w:rsidRPr="0049233F" w:rsidRDefault="00024D6E" w:rsidP="00024D6E">
      <w:pPr>
        <w:rPr>
          <w:szCs w:val="26"/>
          <w:rPrChange w:id="76" w:author="The Si Tran" w:date="2012-12-05T23:02:00Z">
            <w:rPr>
              <w:sz w:val="28"/>
              <w:szCs w:val="28"/>
            </w:rPr>
          </w:rPrChange>
        </w:rPr>
      </w:pPr>
      <w:r w:rsidRPr="0049233F">
        <w:rPr>
          <w:noProof/>
          <w:szCs w:val="26"/>
          <w:rPrChange w:id="77" w:author="The Si Tran" w:date="2012-12-05T23:02:00Z">
            <w:rPr>
              <w:noProof/>
              <w:sz w:val="28"/>
              <w:szCs w:val="28"/>
            </w:rPr>
          </w:rPrChange>
        </w:rPr>
        <w:lastRenderedPageBreak/>
        <w:drawing>
          <wp:inline distT="0" distB="0" distL="0" distR="0">
            <wp:extent cx="5486400" cy="2981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2981325"/>
                    </a:xfrm>
                    <a:prstGeom prst="rect">
                      <a:avLst/>
                    </a:prstGeom>
                    <a:noFill/>
                    <a:ln>
                      <a:noFill/>
                    </a:ln>
                  </pic:spPr>
                </pic:pic>
              </a:graphicData>
            </a:graphic>
          </wp:inline>
        </w:drawing>
      </w:r>
    </w:p>
    <w:p w:rsidR="00024D6E" w:rsidRPr="0049233F" w:rsidRDefault="00024D6E" w:rsidP="00024D6E">
      <w:pPr>
        <w:pStyle w:val="Caption"/>
        <w:ind w:firstLine="540"/>
        <w:rPr>
          <w:sz w:val="26"/>
          <w:szCs w:val="26"/>
          <w:rPrChange w:id="78" w:author="The Si Tran" w:date="2012-12-05T23:02:00Z">
            <w:rPr/>
          </w:rPrChange>
        </w:rPr>
      </w:pPr>
      <w:r w:rsidRPr="0049233F">
        <w:rPr>
          <w:sz w:val="26"/>
          <w:szCs w:val="26"/>
          <w:rPrChange w:id="79" w:author="The Si Tran" w:date="2012-12-05T23:02:00Z">
            <w:rPr/>
          </w:rPrChange>
        </w:rPr>
        <w:tab/>
      </w:r>
      <w:bookmarkStart w:id="80" w:name="_Toc312142075"/>
      <w:r w:rsidRPr="0049233F">
        <w:rPr>
          <w:sz w:val="26"/>
          <w:szCs w:val="26"/>
          <w:rPrChange w:id="81" w:author="The Si Tran" w:date="2012-12-05T23:02:00Z">
            <w:rPr>
              <w:sz w:val="28"/>
              <w:szCs w:val="28"/>
            </w:rPr>
          </w:rPrChange>
        </w:rPr>
        <w:t xml:space="preserve">Hình </w:t>
      </w:r>
      <w:r w:rsidRPr="0049233F">
        <w:rPr>
          <w:sz w:val="26"/>
          <w:szCs w:val="26"/>
          <w:rPrChange w:id="82" w:author="The Si Tran" w:date="2012-12-05T23:02:00Z">
            <w:rPr>
              <w:sz w:val="28"/>
              <w:szCs w:val="28"/>
            </w:rPr>
          </w:rPrChange>
        </w:rPr>
        <w:fldChar w:fldCharType="begin"/>
      </w:r>
      <w:r w:rsidRPr="0049233F">
        <w:rPr>
          <w:sz w:val="26"/>
          <w:szCs w:val="26"/>
          <w:rPrChange w:id="83" w:author="The Si Tran" w:date="2012-12-05T23:02:00Z">
            <w:rPr>
              <w:sz w:val="28"/>
              <w:szCs w:val="28"/>
            </w:rPr>
          </w:rPrChange>
        </w:rPr>
        <w:instrText xml:space="preserve"> SEQ Hình \* ARABIC </w:instrText>
      </w:r>
      <w:r w:rsidRPr="0049233F">
        <w:rPr>
          <w:sz w:val="26"/>
          <w:szCs w:val="26"/>
          <w:rPrChange w:id="84" w:author="The Si Tran" w:date="2012-12-05T23:02:00Z">
            <w:rPr>
              <w:sz w:val="28"/>
              <w:szCs w:val="28"/>
            </w:rPr>
          </w:rPrChange>
        </w:rPr>
        <w:fldChar w:fldCharType="separate"/>
      </w:r>
      <w:r w:rsidRPr="0049233F">
        <w:rPr>
          <w:noProof/>
          <w:sz w:val="26"/>
          <w:szCs w:val="26"/>
          <w:rPrChange w:id="85" w:author="The Si Tran" w:date="2012-12-05T23:02:00Z">
            <w:rPr>
              <w:noProof/>
              <w:sz w:val="28"/>
              <w:szCs w:val="28"/>
            </w:rPr>
          </w:rPrChange>
        </w:rPr>
        <w:t>1</w:t>
      </w:r>
      <w:r w:rsidRPr="0049233F">
        <w:rPr>
          <w:sz w:val="26"/>
          <w:szCs w:val="26"/>
          <w:rPrChange w:id="86" w:author="The Si Tran" w:date="2012-12-05T23:02:00Z">
            <w:rPr>
              <w:sz w:val="28"/>
              <w:szCs w:val="28"/>
            </w:rPr>
          </w:rPrChange>
        </w:rPr>
        <w:fldChar w:fldCharType="end"/>
      </w:r>
      <w:r w:rsidRPr="0049233F">
        <w:rPr>
          <w:sz w:val="26"/>
          <w:szCs w:val="26"/>
          <w:rPrChange w:id="87" w:author="The Si Tran" w:date="2012-12-05T23:02:00Z">
            <w:rPr>
              <w:sz w:val="28"/>
              <w:szCs w:val="28"/>
            </w:rPr>
          </w:rPrChange>
        </w:rPr>
        <w:t xml:space="preserve"> Số khách hàng đặt chỗ hàng tháng của hãng Pan Am</w:t>
      </w:r>
      <w:bookmarkEnd w:id="80"/>
    </w:p>
    <w:p w:rsidR="00024D6E" w:rsidRPr="0049233F" w:rsidRDefault="00024D6E" w:rsidP="00024D6E">
      <w:pPr>
        <w:rPr>
          <w:szCs w:val="26"/>
          <w:rPrChange w:id="88" w:author="The Si Tran" w:date="2012-12-05T23:02:00Z">
            <w:rPr>
              <w:sz w:val="28"/>
              <w:szCs w:val="28"/>
            </w:rPr>
          </w:rPrChange>
        </w:rPr>
      </w:pPr>
    </w:p>
    <w:p w:rsidR="0080635D" w:rsidRPr="0049233F" w:rsidRDefault="0080635D" w:rsidP="00024D6E">
      <w:pPr>
        <w:rPr>
          <w:szCs w:val="26"/>
          <w:rPrChange w:id="89" w:author="The Si Tran" w:date="2012-12-05T23:02:00Z">
            <w:rPr>
              <w:sz w:val="28"/>
              <w:szCs w:val="28"/>
            </w:rPr>
          </w:rPrChange>
        </w:rPr>
      </w:pPr>
      <w:r w:rsidRPr="0049233F">
        <w:rPr>
          <w:szCs w:val="26"/>
          <w:rPrChange w:id="90" w:author="The Si Tran" w:date="2012-12-05T23:02:00Z">
            <w:rPr>
              <w:sz w:val="28"/>
              <w:szCs w:val="28"/>
            </w:rPr>
          </w:rPrChange>
        </w:rPr>
        <w:tab/>
        <w:t xml:space="preserve">Để tìm ra được những phương pháp dự báo phù hợp cho chuỗi thời gian, chúng ta phải xác định được các thành phần tạo nên chuỗi thời gian đó. Những thành phần cơ bản của chuỗi thời gian bao gồm: xu hướng, </w:t>
      </w:r>
      <w:proofErr w:type="gramStart"/>
      <w:r w:rsidRPr="0049233F">
        <w:rPr>
          <w:szCs w:val="26"/>
          <w:rPrChange w:id="91" w:author="The Si Tran" w:date="2012-12-05T23:02:00Z">
            <w:rPr>
              <w:sz w:val="28"/>
              <w:szCs w:val="28"/>
            </w:rPr>
          </w:rPrChange>
        </w:rPr>
        <w:t>chu</w:t>
      </w:r>
      <w:proofErr w:type="gramEnd"/>
      <w:r w:rsidRPr="0049233F">
        <w:rPr>
          <w:szCs w:val="26"/>
          <w:rPrChange w:id="92" w:author="The Si Tran" w:date="2012-12-05T23:02:00Z">
            <w:rPr>
              <w:sz w:val="28"/>
              <w:szCs w:val="28"/>
            </w:rPr>
          </w:rPrChange>
        </w:rPr>
        <w:t xml:space="preserve"> kỳ, thành phần mùa, bất qui tắc </w:t>
      </w:r>
      <w:r w:rsidR="00F518BC" w:rsidRPr="0049233F">
        <w:rPr>
          <w:szCs w:val="26"/>
          <w:rPrChange w:id="93" w:author="The Si Tran" w:date="2012-12-05T23:02:00Z">
            <w:rPr>
              <w:sz w:val="28"/>
              <w:szCs w:val="28"/>
            </w:rPr>
          </w:rPrChange>
        </w:rPr>
        <w:fldChar w:fldCharType="begin"/>
      </w:r>
      <w:r w:rsidR="00F518BC" w:rsidRPr="0049233F">
        <w:rPr>
          <w:szCs w:val="26"/>
          <w:rPrChange w:id="94"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F518BC" w:rsidRPr="0049233F">
        <w:rPr>
          <w:szCs w:val="26"/>
          <w:rPrChange w:id="95" w:author="The Si Tran" w:date="2012-12-05T23:02:00Z">
            <w:rPr>
              <w:sz w:val="28"/>
              <w:szCs w:val="28"/>
            </w:rPr>
          </w:rPrChange>
        </w:rPr>
        <w:fldChar w:fldCharType="separate"/>
      </w:r>
      <w:r w:rsidR="00F518BC" w:rsidRPr="0049233F">
        <w:rPr>
          <w:szCs w:val="26"/>
          <w:rPrChange w:id="96" w:author="The Si Tran" w:date="2012-12-05T23:02:00Z">
            <w:rPr/>
          </w:rPrChange>
        </w:rPr>
        <w:t>[1]</w:t>
      </w:r>
      <w:r w:rsidR="00F518BC" w:rsidRPr="0049233F">
        <w:rPr>
          <w:szCs w:val="26"/>
          <w:rPrChange w:id="97" w:author="The Si Tran" w:date="2012-12-05T23:02:00Z">
            <w:rPr>
              <w:sz w:val="28"/>
              <w:szCs w:val="28"/>
            </w:rPr>
          </w:rPrChange>
        </w:rPr>
        <w:fldChar w:fldCharType="end"/>
      </w:r>
    </w:p>
    <w:p w:rsidR="001F017F" w:rsidRPr="0049233F" w:rsidRDefault="00F518BC" w:rsidP="001F017F">
      <w:pPr>
        <w:pStyle w:val="ListParagraph"/>
        <w:numPr>
          <w:ilvl w:val="0"/>
          <w:numId w:val="12"/>
        </w:numPr>
        <w:rPr>
          <w:rFonts w:ascii="Times New Roman" w:hAnsi="Times New Roman"/>
          <w:sz w:val="26"/>
          <w:szCs w:val="26"/>
          <w:rPrChange w:id="98" w:author="The Si Tran" w:date="2012-12-05T23:02:00Z">
            <w:rPr>
              <w:sz w:val="28"/>
              <w:szCs w:val="28"/>
            </w:rPr>
          </w:rPrChange>
        </w:rPr>
      </w:pPr>
      <w:r w:rsidRPr="0049233F">
        <w:rPr>
          <w:rFonts w:ascii="Times New Roman" w:hAnsi="Times New Roman"/>
          <w:sz w:val="26"/>
          <w:szCs w:val="26"/>
          <w:rPrChange w:id="99" w:author="The Si Tran" w:date="2012-12-05T23:02:00Z">
            <w:rPr>
              <w:sz w:val="28"/>
              <w:szCs w:val="28"/>
            </w:rPr>
          </w:rPrChange>
        </w:rPr>
        <w:t>Thành phần</w:t>
      </w:r>
      <w:r w:rsidR="001F017F" w:rsidRPr="0049233F">
        <w:rPr>
          <w:rFonts w:ascii="Times New Roman" w:hAnsi="Times New Roman"/>
          <w:sz w:val="26"/>
          <w:szCs w:val="26"/>
          <w:rPrChange w:id="100" w:author="The Si Tran" w:date="2012-12-05T23:02:00Z">
            <w:rPr>
              <w:sz w:val="28"/>
              <w:szCs w:val="28"/>
            </w:rPr>
          </w:rPrChange>
        </w:rPr>
        <w:t xml:space="preserve"> xu hướ</w:t>
      </w:r>
      <w:r w:rsidRPr="0049233F">
        <w:rPr>
          <w:rFonts w:ascii="Times New Roman" w:hAnsi="Times New Roman"/>
          <w:sz w:val="26"/>
          <w:szCs w:val="26"/>
          <w:rPrChange w:id="101" w:author="The Si Tran" w:date="2012-12-05T23:02:00Z">
            <w:rPr>
              <w:sz w:val="28"/>
              <w:szCs w:val="28"/>
            </w:rPr>
          </w:rPrChange>
        </w:rPr>
        <w:t>ng (trend)</w:t>
      </w:r>
      <w:r w:rsidR="001F017F" w:rsidRPr="0049233F">
        <w:rPr>
          <w:rFonts w:ascii="Times New Roman" w:hAnsi="Times New Roman"/>
          <w:sz w:val="26"/>
          <w:szCs w:val="26"/>
          <w:rPrChange w:id="102" w:author="The Si Tran" w:date="2012-12-05T23:02:00Z">
            <w:rPr>
              <w:sz w:val="28"/>
              <w:szCs w:val="28"/>
            </w:rPr>
          </w:rPrChange>
        </w:rPr>
        <w:t>: chuỗi dữ liệu quan sát tăng hoặc giảm trong suốt thời đoạn quan sát</w:t>
      </w:r>
      <w:r w:rsidR="00962369" w:rsidRPr="0049233F">
        <w:rPr>
          <w:rFonts w:ascii="Times New Roman" w:hAnsi="Times New Roman"/>
          <w:sz w:val="26"/>
          <w:szCs w:val="26"/>
          <w:rPrChange w:id="103" w:author="The Si Tran" w:date="2012-12-05T23:02:00Z">
            <w:rPr>
              <w:sz w:val="28"/>
              <w:szCs w:val="28"/>
            </w:rPr>
          </w:rPrChange>
        </w:rPr>
        <w:t>. Đây là thành phần dài hạn (long term)</w:t>
      </w:r>
      <w:r w:rsidR="001F017F" w:rsidRPr="0049233F">
        <w:rPr>
          <w:rFonts w:ascii="Times New Roman" w:hAnsi="Times New Roman"/>
          <w:sz w:val="26"/>
          <w:szCs w:val="26"/>
          <w:rPrChange w:id="104" w:author="The Si Tran" w:date="2012-12-05T23:02:00Z">
            <w:rPr>
              <w:sz w:val="28"/>
              <w:szCs w:val="28"/>
            </w:rPr>
          </w:rPrChange>
        </w:rPr>
        <w:t>. Những chuỗi thời gian có chứa thành phần xu hướng thường gặp như: sự gia tăng dân số, tốc độ lạm phát, tăng trưởng của sản xuất.</w:t>
      </w:r>
    </w:p>
    <w:p w:rsidR="001F017F" w:rsidRPr="0049233F" w:rsidRDefault="00F518BC" w:rsidP="001F017F">
      <w:pPr>
        <w:pStyle w:val="ListParagraph"/>
        <w:numPr>
          <w:ilvl w:val="0"/>
          <w:numId w:val="12"/>
        </w:numPr>
        <w:rPr>
          <w:rFonts w:ascii="Times New Roman" w:hAnsi="Times New Roman"/>
          <w:sz w:val="26"/>
          <w:szCs w:val="26"/>
          <w:rPrChange w:id="105" w:author="The Si Tran" w:date="2012-12-05T23:02:00Z">
            <w:rPr>
              <w:sz w:val="28"/>
              <w:szCs w:val="28"/>
            </w:rPr>
          </w:rPrChange>
        </w:rPr>
      </w:pPr>
      <w:r w:rsidRPr="0049233F">
        <w:rPr>
          <w:rFonts w:ascii="Times New Roman" w:hAnsi="Times New Roman"/>
          <w:sz w:val="26"/>
          <w:szCs w:val="26"/>
          <w:rPrChange w:id="106" w:author="The Si Tran" w:date="2012-12-05T23:02:00Z">
            <w:rPr>
              <w:sz w:val="28"/>
              <w:szCs w:val="28"/>
            </w:rPr>
          </w:rPrChange>
        </w:rPr>
        <w:t>Thành phần</w:t>
      </w:r>
      <w:r w:rsidR="001F017F" w:rsidRPr="0049233F">
        <w:rPr>
          <w:rFonts w:ascii="Times New Roman" w:hAnsi="Times New Roman"/>
          <w:sz w:val="26"/>
          <w:szCs w:val="26"/>
          <w:rPrChange w:id="107" w:author="The Si Tran" w:date="2012-12-05T23:02:00Z">
            <w:rPr>
              <w:sz w:val="28"/>
              <w:szCs w:val="28"/>
            </w:rPr>
          </w:rPrChange>
        </w:rPr>
        <w:t xml:space="preserve"> </w:t>
      </w:r>
      <w:proofErr w:type="gramStart"/>
      <w:r w:rsidRPr="0049233F">
        <w:rPr>
          <w:rFonts w:ascii="Times New Roman" w:hAnsi="Times New Roman"/>
          <w:sz w:val="26"/>
          <w:szCs w:val="26"/>
          <w:rPrChange w:id="108" w:author="The Si Tran" w:date="2012-12-05T23:02:00Z">
            <w:rPr>
              <w:sz w:val="28"/>
              <w:szCs w:val="28"/>
            </w:rPr>
          </w:rPrChange>
        </w:rPr>
        <w:t>c</w:t>
      </w:r>
      <w:r w:rsidR="00F7259F" w:rsidRPr="0049233F">
        <w:rPr>
          <w:rFonts w:ascii="Times New Roman" w:hAnsi="Times New Roman"/>
          <w:sz w:val="26"/>
          <w:szCs w:val="26"/>
          <w:rPrChange w:id="109" w:author="The Si Tran" w:date="2012-12-05T23:02:00Z">
            <w:rPr>
              <w:sz w:val="28"/>
              <w:szCs w:val="28"/>
            </w:rPr>
          </w:rPrChange>
        </w:rPr>
        <w:t>hu</w:t>
      </w:r>
      <w:proofErr w:type="gramEnd"/>
      <w:r w:rsidR="00F7259F" w:rsidRPr="0049233F">
        <w:rPr>
          <w:rFonts w:ascii="Times New Roman" w:hAnsi="Times New Roman"/>
          <w:sz w:val="26"/>
          <w:szCs w:val="26"/>
          <w:rPrChange w:id="110" w:author="The Si Tran" w:date="2012-12-05T23:02:00Z">
            <w:rPr>
              <w:sz w:val="28"/>
              <w:szCs w:val="28"/>
            </w:rPr>
          </w:rPrChange>
        </w:rPr>
        <w:t xml:space="preserve"> kì (cyclical)</w:t>
      </w:r>
      <w:r w:rsidR="008E2CA2" w:rsidRPr="0049233F">
        <w:rPr>
          <w:rFonts w:ascii="Times New Roman" w:hAnsi="Times New Roman"/>
          <w:sz w:val="26"/>
          <w:szCs w:val="26"/>
          <w:rPrChange w:id="111" w:author="The Si Tran" w:date="2012-12-05T23:02:00Z">
            <w:rPr>
              <w:sz w:val="28"/>
              <w:szCs w:val="28"/>
            </w:rPr>
          </w:rPrChange>
        </w:rPr>
        <w:t>: những giá trị quan sát tăng lên, hoặc giảm xuống trong những khoảng thời gian khác nhau.Thành phần chu kì thường có dao động dạ</w:t>
      </w:r>
      <w:r w:rsidRPr="0049233F">
        <w:rPr>
          <w:rFonts w:ascii="Times New Roman" w:hAnsi="Times New Roman"/>
          <w:sz w:val="26"/>
          <w:szCs w:val="26"/>
          <w:rPrChange w:id="112" w:author="The Si Tran" w:date="2012-12-05T23:02:00Z">
            <w:rPr>
              <w:sz w:val="28"/>
              <w:szCs w:val="28"/>
            </w:rPr>
          </w:rPrChange>
        </w:rPr>
        <w:t>ng só</w:t>
      </w:r>
      <w:r w:rsidR="008E2CA2" w:rsidRPr="0049233F">
        <w:rPr>
          <w:rFonts w:ascii="Times New Roman" w:hAnsi="Times New Roman"/>
          <w:sz w:val="26"/>
          <w:szCs w:val="26"/>
          <w:rPrChange w:id="113" w:author="The Si Tran" w:date="2012-12-05T23:02:00Z">
            <w:rPr>
              <w:sz w:val="28"/>
              <w:szCs w:val="28"/>
            </w:rPr>
          </w:rPrChange>
        </w:rPr>
        <w:t xml:space="preserve">ng quanh trục xu hướng. Thường xuất hiện bởi sự gia tăng hoặc </w:t>
      </w:r>
      <w:proofErr w:type="gramStart"/>
      <w:r w:rsidR="008E2CA2" w:rsidRPr="0049233F">
        <w:rPr>
          <w:rFonts w:ascii="Times New Roman" w:hAnsi="Times New Roman"/>
          <w:sz w:val="26"/>
          <w:szCs w:val="26"/>
          <w:rPrChange w:id="114" w:author="The Si Tran" w:date="2012-12-05T23:02:00Z">
            <w:rPr>
              <w:sz w:val="28"/>
              <w:szCs w:val="28"/>
            </w:rPr>
          </w:rPrChange>
        </w:rPr>
        <w:t>thu</w:t>
      </w:r>
      <w:proofErr w:type="gramEnd"/>
      <w:r w:rsidR="008E2CA2" w:rsidRPr="0049233F">
        <w:rPr>
          <w:rFonts w:ascii="Times New Roman" w:hAnsi="Times New Roman"/>
          <w:sz w:val="26"/>
          <w:szCs w:val="26"/>
          <w:rPrChange w:id="115" w:author="The Si Tran" w:date="2012-12-05T23:02:00Z">
            <w:rPr>
              <w:sz w:val="28"/>
              <w:szCs w:val="28"/>
            </w:rPr>
          </w:rPrChange>
        </w:rPr>
        <w:t xml:space="preserve"> hẹp trong kinh tế.</w:t>
      </w:r>
    </w:p>
    <w:p w:rsidR="00C130E5" w:rsidRPr="0049233F" w:rsidRDefault="00C130E5" w:rsidP="00213AA5">
      <w:pPr>
        <w:pStyle w:val="ListParagraph"/>
        <w:numPr>
          <w:ilvl w:val="0"/>
          <w:numId w:val="12"/>
        </w:numPr>
        <w:rPr>
          <w:rFonts w:ascii="Times New Roman" w:hAnsi="Times New Roman"/>
          <w:sz w:val="26"/>
          <w:szCs w:val="26"/>
          <w:rPrChange w:id="116" w:author="The Si Tran" w:date="2012-12-05T23:02:00Z">
            <w:rPr>
              <w:sz w:val="28"/>
              <w:szCs w:val="28"/>
            </w:rPr>
          </w:rPrChange>
        </w:rPr>
      </w:pPr>
      <w:r w:rsidRPr="0049233F">
        <w:rPr>
          <w:rFonts w:ascii="Times New Roman" w:hAnsi="Times New Roman"/>
          <w:sz w:val="26"/>
          <w:szCs w:val="26"/>
          <w:rPrChange w:id="117" w:author="The Si Tran" w:date="2012-12-05T23:02:00Z">
            <w:rPr>
              <w:sz w:val="28"/>
              <w:szCs w:val="28"/>
            </w:rPr>
          </w:rPrChange>
        </w:rPr>
        <w:t>T</w:t>
      </w:r>
      <w:r w:rsidR="00F518BC" w:rsidRPr="0049233F">
        <w:rPr>
          <w:rFonts w:ascii="Times New Roman" w:hAnsi="Times New Roman"/>
          <w:sz w:val="26"/>
          <w:szCs w:val="26"/>
          <w:rPrChange w:id="118" w:author="The Si Tran" w:date="2012-12-05T23:02:00Z">
            <w:rPr>
              <w:sz w:val="28"/>
              <w:szCs w:val="28"/>
            </w:rPr>
          </w:rPrChange>
        </w:rPr>
        <w:t>hành phần</w:t>
      </w:r>
      <w:r w:rsidRPr="0049233F">
        <w:rPr>
          <w:rFonts w:ascii="Times New Roman" w:hAnsi="Times New Roman"/>
          <w:sz w:val="26"/>
          <w:szCs w:val="26"/>
          <w:rPrChange w:id="119" w:author="The Si Tran" w:date="2012-12-05T23:02:00Z">
            <w:rPr>
              <w:sz w:val="28"/>
              <w:szCs w:val="28"/>
            </w:rPr>
          </w:rPrChange>
        </w:rPr>
        <w:t xml:space="preserve"> mùa (seasonal): những thay đổi lặp lại hằng năm được gọi là tính mùa của chuỗi thời gian. Chu kì của những chuỗi thời gian có thể là tháng, quí, hoặc là 6 </w:t>
      </w:r>
      <w:proofErr w:type="gramStart"/>
      <w:r w:rsidRPr="0049233F">
        <w:rPr>
          <w:rFonts w:ascii="Times New Roman" w:hAnsi="Times New Roman"/>
          <w:sz w:val="26"/>
          <w:szCs w:val="26"/>
          <w:rPrChange w:id="120" w:author="The Si Tran" w:date="2012-12-05T23:02:00Z">
            <w:rPr>
              <w:sz w:val="28"/>
              <w:szCs w:val="28"/>
            </w:rPr>
          </w:rPrChange>
        </w:rPr>
        <w:t>tháng,</w:t>
      </w:r>
      <w:r w:rsidR="008E6A9A" w:rsidRPr="0049233F">
        <w:rPr>
          <w:rFonts w:ascii="Times New Roman" w:hAnsi="Times New Roman"/>
          <w:sz w:val="26"/>
          <w:szCs w:val="26"/>
          <w:rPrChange w:id="121" w:author="The Si Tran" w:date="2012-12-05T23:02:00Z">
            <w:rPr>
              <w:sz w:val="28"/>
              <w:szCs w:val="28"/>
            </w:rPr>
          </w:rPrChange>
        </w:rPr>
        <w:t xml:space="preserve"> </w:t>
      </w:r>
      <w:r w:rsidRPr="0049233F">
        <w:rPr>
          <w:rFonts w:ascii="Times New Roman" w:hAnsi="Times New Roman"/>
          <w:sz w:val="26"/>
          <w:szCs w:val="26"/>
          <w:rPrChange w:id="122" w:author="The Si Tran" w:date="2012-12-05T23:02:00Z">
            <w:rPr>
              <w:sz w:val="28"/>
              <w:szCs w:val="28"/>
            </w:rPr>
          </w:rPrChange>
        </w:rPr>
        <w:t>…</w:t>
      </w:r>
      <w:proofErr w:type="gramEnd"/>
      <w:r w:rsidRPr="0049233F">
        <w:rPr>
          <w:rFonts w:ascii="Times New Roman" w:hAnsi="Times New Roman"/>
          <w:sz w:val="26"/>
          <w:szCs w:val="26"/>
          <w:rPrChange w:id="123" w:author="The Si Tran" w:date="2012-12-05T23:02:00Z">
            <w:rPr>
              <w:sz w:val="28"/>
              <w:szCs w:val="28"/>
            </w:rPr>
          </w:rPrChange>
        </w:rPr>
        <w:t xml:space="preserve"> Ví dụ: nhu cầu mua sắm dụng cụ học tập thường cao trong giai đoạn tháng 8, tháng 9 hằng năm. </w:t>
      </w:r>
      <w:r w:rsidR="00213AA5" w:rsidRPr="0049233F">
        <w:rPr>
          <w:rFonts w:ascii="Times New Roman" w:hAnsi="Times New Roman"/>
          <w:sz w:val="26"/>
          <w:szCs w:val="26"/>
          <w:rPrChange w:id="124" w:author="The Si Tran" w:date="2012-12-05T23:02:00Z">
            <w:rPr>
              <w:sz w:val="28"/>
              <w:szCs w:val="28"/>
            </w:rPr>
          </w:rPrChange>
        </w:rPr>
        <w:t xml:space="preserve"> Tính mùa thường phản ánh điều kiện thời tiết, kì nghỉ trong năm.</w:t>
      </w:r>
    </w:p>
    <w:p w:rsidR="00F518BC" w:rsidRPr="0049233F" w:rsidRDefault="00F518BC" w:rsidP="00213AA5">
      <w:pPr>
        <w:pStyle w:val="ListParagraph"/>
        <w:numPr>
          <w:ilvl w:val="0"/>
          <w:numId w:val="12"/>
        </w:numPr>
        <w:rPr>
          <w:rFonts w:ascii="Times New Roman" w:hAnsi="Times New Roman"/>
          <w:sz w:val="26"/>
          <w:szCs w:val="26"/>
          <w:rPrChange w:id="125" w:author="The Si Tran" w:date="2012-12-05T23:02:00Z">
            <w:rPr>
              <w:sz w:val="28"/>
              <w:szCs w:val="28"/>
            </w:rPr>
          </w:rPrChange>
        </w:rPr>
      </w:pPr>
      <w:r w:rsidRPr="0049233F">
        <w:rPr>
          <w:rFonts w:ascii="Times New Roman" w:hAnsi="Times New Roman"/>
          <w:sz w:val="26"/>
          <w:szCs w:val="26"/>
          <w:rPrChange w:id="126" w:author="The Si Tran" w:date="2012-12-05T23:02:00Z">
            <w:rPr>
              <w:sz w:val="28"/>
              <w:szCs w:val="28"/>
            </w:rPr>
          </w:rPrChange>
        </w:rPr>
        <w:t xml:space="preserve">Thành phần bất qui tắc: </w:t>
      </w:r>
      <w:r w:rsidRPr="0049233F">
        <w:rPr>
          <w:rFonts w:ascii="Times New Roman" w:hAnsi="Times New Roman"/>
          <w:sz w:val="26"/>
          <w:szCs w:val="26"/>
          <w:lang w:val="fr-FR"/>
          <w:rPrChange w:id="127" w:author="The Si Tran" w:date="2012-12-05T23:02:00Z">
            <w:rPr>
              <w:sz w:val="28"/>
              <w:szCs w:val="28"/>
              <w:lang w:val="fr-FR"/>
            </w:rPr>
          </w:rPrChange>
        </w:rPr>
        <w:t>Là thành phần thể hiện sự biến đổi ngẫu nhiên không thể đoán được của chuỗi thời gian.</w:t>
      </w:r>
    </w:p>
    <w:p w:rsidR="00F518BC" w:rsidRPr="0049233F" w:rsidRDefault="00F518BC" w:rsidP="00F518BC">
      <w:pPr>
        <w:pStyle w:val="ListParagraph"/>
        <w:ind w:left="900"/>
        <w:rPr>
          <w:rFonts w:ascii="Times New Roman" w:hAnsi="Times New Roman"/>
          <w:sz w:val="26"/>
          <w:szCs w:val="26"/>
          <w:rPrChange w:id="128" w:author="The Si Tran" w:date="2012-12-05T23:02:00Z">
            <w:rPr>
              <w:sz w:val="28"/>
              <w:szCs w:val="28"/>
            </w:rPr>
          </w:rPrChange>
        </w:rPr>
      </w:pPr>
    </w:p>
    <w:p w:rsidR="00024D6E" w:rsidRPr="0049233F" w:rsidRDefault="00F518BC" w:rsidP="007A78B2">
      <w:pPr>
        <w:ind w:firstLine="540"/>
        <w:rPr>
          <w:szCs w:val="26"/>
          <w:rPrChange w:id="129" w:author="The Si Tran" w:date="2012-12-05T23:02:00Z">
            <w:rPr>
              <w:sz w:val="28"/>
              <w:szCs w:val="28"/>
            </w:rPr>
          </w:rPrChange>
        </w:rPr>
      </w:pPr>
      <w:r w:rsidRPr="0049233F">
        <w:rPr>
          <w:szCs w:val="26"/>
          <w:rPrChange w:id="130" w:author="The Si Tran" w:date="2012-12-05T23:02:00Z">
            <w:rPr>
              <w:sz w:val="28"/>
              <w:szCs w:val="28"/>
            </w:rPr>
          </w:rPrChange>
        </w:rPr>
        <w:lastRenderedPageBreak/>
        <w:t>Trong quá trình nghiên cứu chuỗi thời gian, ta nhận thấy rằng k</w:t>
      </w:r>
      <w:r w:rsidR="003D4E27" w:rsidRPr="0049233F">
        <w:rPr>
          <w:szCs w:val="26"/>
          <w:rPrChange w:id="131" w:author="The Si Tran" w:date="2012-12-05T23:02:00Z">
            <w:rPr>
              <w:sz w:val="28"/>
              <w:szCs w:val="28"/>
            </w:rPr>
          </w:rPrChange>
        </w:rPr>
        <w:t xml:space="preserve">hi </w:t>
      </w:r>
      <w:r w:rsidRPr="0049233F">
        <w:rPr>
          <w:szCs w:val="26"/>
          <w:rPrChange w:id="132" w:author="The Si Tran" w:date="2012-12-05T23:02:00Z">
            <w:rPr>
              <w:sz w:val="28"/>
              <w:szCs w:val="28"/>
            </w:rPr>
          </w:rPrChange>
        </w:rPr>
        <w:t>một</w:t>
      </w:r>
      <w:r w:rsidR="003D4E27" w:rsidRPr="0049233F">
        <w:rPr>
          <w:szCs w:val="26"/>
          <w:rPrChange w:id="133" w:author="The Si Tran" w:date="2012-12-05T23:02:00Z">
            <w:rPr>
              <w:sz w:val="28"/>
              <w:szCs w:val="28"/>
            </w:rPr>
          </w:rPrChange>
        </w:rPr>
        <w:t xml:space="preserve"> biến được g</w:t>
      </w:r>
      <w:r w:rsidR="00F361D0" w:rsidRPr="0049233F">
        <w:rPr>
          <w:szCs w:val="26"/>
          <w:rPrChange w:id="134" w:author="The Si Tran" w:date="2012-12-05T23:02:00Z">
            <w:rPr>
              <w:sz w:val="28"/>
              <w:szCs w:val="28"/>
            </w:rPr>
          </w:rPrChange>
        </w:rPr>
        <w:t xml:space="preserve">hi nhận giá </w:t>
      </w:r>
      <w:r w:rsidRPr="0049233F">
        <w:rPr>
          <w:szCs w:val="26"/>
          <w:rPrChange w:id="135" w:author="The Si Tran" w:date="2012-12-05T23:02:00Z">
            <w:rPr>
              <w:sz w:val="28"/>
              <w:szCs w:val="28"/>
            </w:rPr>
          </w:rPrChange>
        </w:rPr>
        <w:t xml:space="preserve">trị </w:t>
      </w:r>
      <w:proofErr w:type="gramStart"/>
      <w:r w:rsidRPr="0049233F">
        <w:rPr>
          <w:szCs w:val="26"/>
          <w:rPrChange w:id="136" w:author="The Si Tran" w:date="2012-12-05T23:02:00Z">
            <w:rPr>
              <w:sz w:val="28"/>
              <w:szCs w:val="28"/>
            </w:rPr>
          </w:rPrChange>
        </w:rPr>
        <w:t>theo</w:t>
      </w:r>
      <w:proofErr w:type="gramEnd"/>
      <w:r w:rsidRPr="0049233F">
        <w:rPr>
          <w:szCs w:val="26"/>
          <w:rPrChange w:id="137" w:author="The Si Tran" w:date="2012-12-05T23:02:00Z">
            <w:rPr>
              <w:sz w:val="28"/>
              <w:szCs w:val="28"/>
            </w:rPr>
          </w:rPrChange>
        </w:rPr>
        <w:t xml:space="preserve"> thời gian, </w:t>
      </w:r>
      <w:r w:rsidR="006D18A1" w:rsidRPr="0049233F">
        <w:rPr>
          <w:szCs w:val="26"/>
          <w:rPrChange w:id="138" w:author="The Si Tran" w:date="2012-12-05T23:02:00Z">
            <w:rPr>
              <w:sz w:val="28"/>
              <w:szCs w:val="28"/>
            </w:rPr>
          </w:rPrChange>
        </w:rPr>
        <w:t xml:space="preserve">các giá trị ở những thời điểm khác nhau có mối quan hệ hoặc tương quan với nhau. Để đo mức độ tương quan </w:t>
      </w:r>
      <w:r w:rsidRPr="0049233F">
        <w:rPr>
          <w:szCs w:val="26"/>
          <w:rPrChange w:id="139" w:author="The Si Tran" w:date="2012-12-05T23:02:00Z">
            <w:rPr>
              <w:sz w:val="28"/>
              <w:szCs w:val="28"/>
            </w:rPr>
          </w:rPrChange>
        </w:rPr>
        <w:t>này</w:t>
      </w:r>
      <w:r w:rsidR="006D18A1" w:rsidRPr="0049233F">
        <w:rPr>
          <w:szCs w:val="26"/>
          <w:rPrChange w:id="140" w:author="The Si Tran" w:date="2012-12-05T23:02:00Z">
            <w:rPr>
              <w:sz w:val="28"/>
              <w:szCs w:val="28"/>
            </w:rPr>
          </w:rPrChange>
        </w:rPr>
        <w:t>, ta sử dụng hệ số tự tương quan (autocorrelation coefficient).</w:t>
      </w:r>
    </w:p>
    <w:p w:rsidR="00024D6E" w:rsidRPr="0049233F" w:rsidRDefault="00024D6E" w:rsidP="00024D6E">
      <w:pPr>
        <w:rPr>
          <w:szCs w:val="26"/>
          <w:rPrChange w:id="141" w:author="The Si Tran" w:date="2012-12-05T23:02:00Z">
            <w:rPr>
              <w:sz w:val="28"/>
              <w:szCs w:val="28"/>
            </w:rPr>
          </w:rPrChange>
        </w:rPr>
      </w:pPr>
      <w:r w:rsidRPr="0049233F">
        <w:rPr>
          <w:b/>
          <w:szCs w:val="26"/>
          <w:rPrChange w:id="142" w:author="The Si Tran" w:date="2012-12-05T23:02:00Z">
            <w:rPr>
              <w:b/>
              <w:sz w:val="28"/>
              <w:szCs w:val="28"/>
            </w:rPr>
          </w:rPrChange>
        </w:rPr>
        <w:t>Định nghĩa:</w:t>
      </w:r>
      <w:r w:rsidRPr="0049233F">
        <w:rPr>
          <w:szCs w:val="26"/>
          <w:rPrChange w:id="143" w:author="The Si Tran" w:date="2012-12-05T23:02:00Z">
            <w:rPr>
              <w:sz w:val="28"/>
              <w:szCs w:val="28"/>
            </w:rPr>
          </w:rPrChange>
        </w:rPr>
        <w:t xml:space="preserve"> Tự tương quan </w:t>
      </w:r>
      <w:ins w:id="144" w:author="The Si Tran" w:date="2012-12-05T22:48:00Z">
        <w:r w:rsidR="004B2AD3" w:rsidRPr="0049233F">
          <w:rPr>
            <w:szCs w:val="26"/>
          </w:rPr>
          <w:t xml:space="preserve">(ACF) </w:t>
        </w:r>
      </w:ins>
      <w:r w:rsidRPr="0049233F">
        <w:rPr>
          <w:szCs w:val="26"/>
          <w:rPrChange w:id="145" w:author="The Si Tran" w:date="2012-12-05T23:02:00Z">
            <w:rPr>
              <w:sz w:val="28"/>
              <w:szCs w:val="28"/>
            </w:rPr>
          </w:rPrChange>
        </w:rPr>
        <w:t xml:space="preserve">là sự tương quan giữa một biến với chính nó </w:t>
      </w:r>
      <w:proofErr w:type="gramStart"/>
      <w:r w:rsidRPr="0049233F">
        <w:rPr>
          <w:szCs w:val="26"/>
          <w:rPrChange w:id="146" w:author="The Si Tran" w:date="2012-12-05T23:02:00Z">
            <w:rPr>
              <w:sz w:val="28"/>
              <w:szCs w:val="28"/>
            </w:rPr>
          </w:rPrChange>
        </w:rPr>
        <w:t>theo</w:t>
      </w:r>
      <w:proofErr w:type="gramEnd"/>
      <w:r w:rsidRPr="0049233F">
        <w:rPr>
          <w:szCs w:val="26"/>
          <w:rPrChange w:id="147" w:author="The Si Tran" w:date="2012-12-05T23:02:00Z">
            <w:rPr>
              <w:sz w:val="28"/>
              <w:szCs w:val="28"/>
            </w:rPr>
          </w:rPrChange>
        </w:rPr>
        <w:t xml:space="preserve"> những </w:t>
      </w:r>
      <w:r w:rsidR="00CD217B" w:rsidRPr="0049233F">
        <w:rPr>
          <w:szCs w:val="26"/>
          <w:rPrChange w:id="148" w:author="The Si Tran" w:date="2012-12-05T23:02:00Z">
            <w:rPr>
              <w:sz w:val="28"/>
              <w:szCs w:val="28"/>
            </w:rPr>
          </w:rPrChange>
        </w:rPr>
        <w:t xml:space="preserve">độ trễ thời gian khác nhau </w:t>
      </w:r>
      <w:r w:rsidR="00CD217B" w:rsidRPr="0049233F">
        <w:rPr>
          <w:szCs w:val="26"/>
          <w:rPrChange w:id="149" w:author="The Si Tran" w:date="2012-12-05T23:02:00Z">
            <w:rPr>
              <w:sz w:val="28"/>
              <w:szCs w:val="28"/>
            </w:rPr>
          </w:rPrChange>
        </w:rPr>
        <w:fldChar w:fldCharType="begin"/>
      </w:r>
      <w:r w:rsidR="00CD217B" w:rsidRPr="0049233F">
        <w:rPr>
          <w:szCs w:val="26"/>
          <w:rPrChange w:id="150" w:author="The Si Tran" w:date="2012-12-05T23:02:00Z">
            <w:rPr>
              <w:sz w:val="28"/>
              <w:szCs w:val="28"/>
            </w:rPr>
          </w:rPrChange>
        </w:rPr>
        <w:instrText xml:space="preserve"> REF  Bussiness_forecasting_book </w:instrText>
      </w:r>
      <w:r w:rsidR="00E50A9B" w:rsidRPr="0049233F">
        <w:rPr>
          <w:szCs w:val="26"/>
        </w:rPr>
        <w:instrText xml:space="preserve"> \* MERGEFORMAT </w:instrText>
      </w:r>
      <w:r w:rsidR="00CD217B" w:rsidRPr="0049233F">
        <w:rPr>
          <w:szCs w:val="26"/>
          <w:rPrChange w:id="151" w:author="The Si Tran" w:date="2012-12-05T23:02:00Z">
            <w:rPr>
              <w:sz w:val="28"/>
              <w:szCs w:val="28"/>
            </w:rPr>
          </w:rPrChange>
        </w:rPr>
        <w:fldChar w:fldCharType="separate"/>
      </w:r>
      <w:r w:rsidR="00CD217B" w:rsidRPr="0049233F">
        <w:rPr>
          <w:szCs w:val="26"/>
          <w:rPrChange w:id="152" w:author="The Si Tran" w:date="2012-12-05T23:02:00Z">
            <w:rPr/>
          </w:rPrChange>
        </w:rPr>
        <w:t>[1]</w:t>
      </w:r>
      <w:r w:rsidR="00CD217B" w:rsidRPr="0049233F">
        <w:rPr>
          <w:szCs w:val="26"/>
          <w:rPrChange w:id="153" w:author="The Si Tran" w:date="2012-12-05T23:02:00Z">
            <w:rPr>
              <w:sz w:val="28"/>
              <w:szCs w:val="28"/>
            </w:rPr>
          </w:rPrChange>
        </w:rPr>
        <w:fldChar w:fldCharType="end"/>
      </w:r>
      <w:r w:rsidR="007A78B2" w:rsidRPr="0049233F">
        <w:rPr>
          <w:szCs w:val="26"/>
          <w:rPrChange w:id="154" w:author="The Si Tran" w:date="2012-12-05T23:02:00Z">
            <w:rPr>
              <w:sz w:val="28"/>
              <w:szCs w:val="28"/>
            </w:rPr>
          </w:rPrChange>
        </w:rPr>
        <w:t>.</w:t>
      </w:r>
    </w:p>
    <w:p w:rsidR="00024D6E" w:rsidRPr="0049233F" w:rsidRDefault="00E9719E" w:rsidP="00024D6E">
      <w:pPr>
        <w:ind w:firstLine="540"/>
        <w:rPr>
          <w:ins w:id="155" w:author="The Si Tran" w:date="2012-12-05T22:40:00Z"/>
          <w:szCs w:val="26"/>
        </w:rPr>
      </w:pPr>
      <w:ins w:id="156" w:author="The Si Tran" w:date="2012-12-05T22:44:00Z">
        <w:r w:rsidRPr="00B312F5">
          <w:rPr>
            <w:noProof/>
            <w:szCs w:val="26"/>
          </w:rPr>
          <mc:AlternateContent>
            <mc:Choice Requires="wps">
              <w:drawing>
                <wp:anchor distT="0" distB="0" distL="114300" distR="114300" simplePos="0" relativeHeight="251659264" behindDoc="0" locked="0" layoutInCell="1" allowOverlap="1">
                  <wp:simplePos x="0" y="0"/>
                  <wp:positionH relativeFrom="column">
                    <wp:posOffset>3352800</wp:posOffset>
                  </wp:positionH>
                  <wp:positionV relativeFrom="paragraph">
                    <wp:posOffset>481965</wp:posOffset>
                  </wp:positionV>
                  <wp:extent cx="695325" cy="419100"/>
                  <wp:effectExtent l="0" t="0" r="9525" b="0"/>
                  <wp:wrapNone/>
                  <wp:docPr id="58" name="Text Box 58"/>
                  <wp:cNvGraphicFramePr/>
                  <a:graphic xmlns:a="http://schemas.openxmlformats.org/drawingml/2006/main">
                    <a:graphicData uri="http://schemas.microsoft.com/office/word/2010/wordprocessingShape">
                      <wps:wsp>
                        <wps:cNvSpPr txBox="1"/>
                        <wps:spPr>
                          <a:xfrm>
                            <a:off x="0" y="0"/>
                            <a:ext cx="695325"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157" w:author="The Si Tran" w:date="2012-12-05T22:45:00Z">
                                <w:r>
                                  <w:t>(2.1.1)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8" o:spid="_x0000_s1026" type="#_x0000_t202" style="position:absolute;left:0;text-align:left;margin-left:264pt;margin-top:37.95pt;width:54.75pt;height:33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" fillcolor="white [3201]" stroked="f" strokeweight=".5pt">
                  <v:textbox>
                    <w:txbxContent>
                      <w:p w:rsidR="006E1C30" w:rsidRDefault="006E1C30">
                        <w:ins w:id="158" w:author="The Si Tran" w:date="2012-12-05T22:45:00Z">
                          <w:r>
                            <w:t>(2.1.1)</w:t>
                          </w:r>
                        </w:ins>
                      </w:p>
                    </w:txbxContent>
                  </v:textbox>
                </v:shape>
              </w:pict>
            </mc:Fallback>
          </mc:AlternateContent>
        </w:r>
      </w:ins>
      <w:r w:rsidR="00024D6E" w:rsidRPr="0049233F">
        <w:rPr>
          <w:szCs w:val="26"/>
          <w:rPrChange w:id="159" w:author="The Si Tran" w:date="2012-12-05T23:02:00Z">
            <w:rPr>
              <w:sz w:val="28"/>
              <w:szCs w:val="28"/>
            </w:rPr>
          </w:rPrChange>
        </w:rPr>
        <w:t xml:space="preserve">Ta tính hê số tự tương quan của biến </w:t>
      </w:r>
      <m:oMath>
        <m:sSub>
          <m:sSubPr>
            <m:ctrlPr>
              <w:ins w:id="160" w:author="The Si Tran" w:date="2012-12-05T22:47:00Z">
                <w:rPr>
                  <w:rFonts w:ascii="Cambria Math" w:hAnsi="Cambria Math"/>
                  <w:i/>
                  <w:szCs w:val="26"/>
                </w:rPr>
              </w:ins>
            </m:ctrlPr>
          </m:sSubPr>
          <m:e>
            <w:ins w:id="161" w:author="The Si Tran" w:date="2012-12-05T22:47:00Z">
              <m:r>
                <w:rPr>
                  <w:rFonts w:ascii="Cambria Math" w:hAnsi="Cambria Math"/>
                  <w:szCs w:val="26"/>
                </w:rPr>
                <m:t>X</m:t>
              </m:r>
            </w:ins>
          </m:e>
          <m:sub>
            <w:ins w:id="162" w:author="The Si Tran" w:date="2012-12-05T22:47:00Z">
              <m:r>
                <w:rPr>
                  <w:rFonts w:ascii="Cambria Math" w:hAnsi="Cambria Math"/>
                  <w:szCs w:val="26"/>
                </w:rPr>
                <m:t>t</m:t>
              </m:r>
            </w:ins>
          </m:sub>
        </m:sSub>
      </m:oMath>
      <w:del w:id="163" w:author="The Si Tran" w:date="2012-12-05T22:46:00Z">
        <w:r w:rsidR="00024D6E" w:rsidRPr="0049233F" w:rsidDel="00E9719E">
          <w:rPr>
            <w:szCs w:val="26"/>
            <w:rPrChange w:id="164" w:author="The Si Tran" w:date="2012-12-05T23:02:00Z">
              <w:rPr>
                <w:sz w:val="28"/>
                <w:szCs w:val="28"/>
              </w:rPr>
            </w:rPrChange>
          </w:rPr>
          <w:delText>X</w:delText>
        </w:r>
        <w:r w:rsidR="00024D6E" w:rsidRPr="0049233F" w:rsidDel="00E9719E">
          <w:rPr>
            <w:szCs w:val="26"/>
            <w:vertAlign w:val="subscript"/>
            <w:rPrChange w:id="165" w:author="The Si Tran" w:date="2012-12-05T23:02:00Z">
              <w:rPr>
                <w:sz w:val="28"/>
                <w:szCs w:val="28"/>
                <w:vertAlign w:val="subscript"/>
              </w:rPr>
            </w:rPrChange>
          </w:rPr>
          <w:delText>t</w:delText>
        </w:r>
        <w:r w:rsidR="00024D6E" w:rsidRPr="0049233F" w:rsidDel="00E9719E">
          <w:rPr>
            <w:szCs w:val="26"/>
            <w:rPrChange w:id="166" w:author="The Si Tran" w:date="2012-12-05T23:02:00Z">
              <w:rPr>
                <w:sz w:val="28"/>
                <w:szCs w:val="28"/>
              </w:rPr>
            </w:rPrChange>
          </w:rPr>
          <w:delText xml:space="preserve"> </w:delText>
        </w:r>
      </w:del>
      <w:ins w:id="167" w:author="The Si Tran" w:date="2012-12-05T22:46:00Z">
        <w:r w:rsidRPr="0049233F">
          <w:rPr>
            <w:szCs w:val="26"/>
          </w:rPr>
          <w:t xml:space="preserve"> </w:t>
        </w:r>
      </w:ins>
      <w:r w:rsidR="00024D6E" w:rsidRPr="0049233F">
        <w:rPr>
          <w:szCs w:val="26"/>
          <w:rPrChange w:id="168" w:author="The Si Tran" w:date="2012-12-05T23:02:00Z">
            <w:rPr>
              <w:sz w:val="28"/>
              <w:szCs w:val="28"/>
            </w:rPr>
          </w:rPrChange>
        </w:rPr>
        <w:t xml:space="preserve">với độ trễ </w:t>
      </w:r>
      <w:ins w:id="169" w:author="The Si Tran" w:date="2012-12-06T20:06:00Z">
        <m:oMath>
          <m:r>
            <w:rPr>
              <w:rFonts w:ascii="Cambria Math" w:hAnsi="Cambria Math"/>
              <w:szCs w:val="26"/>
            </w:rPr>
            <m:t>k</m:t>
          </m:r>
        </m:oMath>
      </w:ins>
      <w:del w:id="170" w:author="The Si Tran" w:date="2012-12-06T20:06:00Z">
        <w:r w:rsidR="00024D6E" w:rsidRPr="0049233F" w:rsidDel="00263465">
          <w:rPr>
            <w:szCs w:val="26"/>
            <w:rPrChange w:id="171" w:author="The Si Tran" w:date="2012-12-05T23:02:00Z">
              <w:rPr>
                <w:sz w:val="28"/>
                <w:szCs w:val="28"/>
              </w:rPr>
            </w:rPrChange>
          </w:rPr>
          <w:delText>k</w:delText>
        </w:r>
      </w:del>
      <w:r w:rsidR="00024D6E" w:rsidRPr="0049233F">
        <w:rPr>
          <w:szCs w:val="26"/>
          <w:rPrChange w:id="172" w:author="The Si Tran" w:date="2012-12-05T23:02:00Z">
            <w:rPr>
              <w:sz w:val="28"/>
              <w:szCs w:val="28"/>
            </w:rPr>
          </w:rPrChange>
        </w:rPr>
        <w:t xml:space="preserve"> </w:t>
      </w:r>
      <w:proofErr w:type="gramStart"/>
      <w:r w:rsidR="00024D6E" w:rsidRPr="0049233F">
        <w:rPr>
          <w:szCs w:val="26"/>
          <w:rPrChange w:id="173" w:author="The Si Tran" w:date="2012-12-05T23:02:00Z">
            <w:rPr>
              <w:sz w:val="28"/>
              <w:szCs w:val="28"/>
            </w:rPr>
          </w:rPrChange>
        </w:rPr>
        <w:t>theo</w:t>
      </w:r>
      <w:proofErr w:type="gramEnd"/>
      <w:r w:rsidR="00024D6E" w:rsidRPr="0049233F">
        <w:rPr>
          <w:szCs w:val="26"/>
          <w:rPrChange w:id="174" w:author="The Si Tran" w:date="2012-12-05T23:02:00Z">
            <w:rPr>
              <w:sz w:val="28"/>
              <w:szCs w:val="28"/>
            </w:rPr>
          </w:rPrChange>
        </w:rPr>
        <w:t xml:space="preserve"> công thức</w:t>
      </w:r>
    </w:p>
    <w:p w:rsidR="00E50A9B" w:rsidRPr="0049233F" w:rsidRDefault="006E1C30">
      <w:pPr>
        <w:ind w:left="720" w:firstLine="720"/>
        <w:rPr>
          <w:szCs w:val="26"/>
          <w:rPrChange w:id="175" w:author="The Si Tran" w:date="2012-12-05T23:02:00Z">
            <w:rPr>
              <w:sz w:val="28"/>
              <w:szCs w:val="28"/>
            </w:rPr>
          </w:rPrChange>
        </w:rPr>
        <w:pPrChange w:id="176" w:author="The Si Tran" w:date="2012-12-05T22:44:00Z">
          <w:pPr>
            <w:ind w:firstLine="540"/>
          </w:pPr>
        </w:pPrChange>
      </w:pPr>
      <m:oMathPara>
        <m:oMathParaPr>
          <m:jc m:val="left"/>
        </m:oMathParaPr>
        <m:oMath>
          <m:sSub>
            <m:sSubPr>
              <m:ctrlPr>
                <w:ins w:id="177" w:author="The Si Tran" w:date="2012-12-05T22:40:00Z">
                  <w:rPr>
                    <w:rFonts w:ascii="Cambria Math" w:hAnsi="Cambria Math"/>
                    <w:i/>
                    <w:szCs w:val="26"/>
                  </w:rPr>
                </w:ins>
              </m:ctrlPr>
            </m:sSubPr>
            <m:e>
              <w:ins w:id="178" w:author="The Si Tran" w:date="2012-12-05T22:40:00Z">
                <m:r>
                  <w:rPr>
                    <w:rFonts w:ascii="Cambria Math" w:hAnsi="Cambria Math"/>
                    <w:szCs w:val="26"/>
                  </w:rPr>
                  <m:t>ρ</m:t>
                </m:r>
              </w:ins>
            </m:e>
            <m:sub>
              <w:ins w:id="179" w:author="The Si Tran" w:date="2012-12-05T22:40:00Z">
                <m:r>
                  <w:rPr>
                    <w:rFonts w:ascii="Cambria Math" w:hAnsi="Cambria Math"/>
                    <w:szCs w:val="26"/>
                  </w:rPr>
                  <m:t>k</m:t>
                </m:r>
              </w:ins>
            </m:sub>
          </m:sSub>
          <w:ins w:id="180" w:author="The Si Tran" w:date="2012-12-05T22:40:00Z">
            <m:r>
              <w:rPr>
                <w:rFonts w:ascii="Cambria Math" w:hAnsi="Cambria Math"/>
                <w:szCs w:val="26"/>
              </w:rPr>
              <m:t>=</m:t>
            </m:r>
          </w:ins>
          <m:f>
            <m:fPr>
              <m:ctrlPr>
                <w:ins w:id="181" w:author="The Si Tran" w:date="2012-12-05T22:40:00Z">
                  <w:rPr>
                    <w:rFonts w:ascii="Cambria Math" w:hAnsi="Cambria Math"/>
                    <w:i/>
                    <w:szCs w:val="26"/>
                  </w:rPr>
                </w:ins>
              </m:ctrlPr>
            </m:fPr>
            <m:num>
              <w:ins w:id="182" w:author="The Si Tran" w:date="2012-12-05T22:40:00Z">
                <m:r>
                  <w:rPr>
                    <w:rFonts w:ascii="Cambria Math" w:hAnsi="Cambria Math"/>
                    <w:szCs w:val="26"/>
                  </w:rPr>
                  <m:t>E</m:t>
                </m:r>
              </w:ins>
              <m:d>
                <m:dPr>
                  <m:begChr m:val="["/>
                  <m:endChr m:val="]"/>
                  <m:ctrlPr>
                    <w:ins w:id="183" w:author="The Si Tran" w:date="2012-12-05T22:40:00Z">
                      <w:rPr>
                        <w:rFonts w:ascii="Cambria Math" w:hAnsi="Cambria Math"/>
                        <w:i/>
                        <w:szCs w:val="26"/>
                      </w:rPr>
                    </w:ins>
                  </m:ctrlPr>
                </m:dPr>
                <m:e>
                  <m:d>
                    <m:dPr>
                      <m:ctrlPr>
                        <w:ins w:id="184" w:author="The Si Tran" w:date="2012-12-05T22:41:00Z">
                          <w:rPr>
                            <w:rFonts w:ascii="Cambria Math" w:hAnsi="Cambria Math"/>
                            <w:i/>
                            <w:szCs w:val="26"/>
                          </w:rPr>
                        </w:ins>
                      </m:ctrlPr>
                    </m:dPr>
                    <m:e>
                      <m:sSub>
                        <m:sSubPr>
                          <m:ctrlPr>
                            <w:ins w:id="185" w:author="The Si Tran" w:date="2012-12-05T22:41:00Z">
                              <w:rPr>
                                <w:rFonts w:ascii="Cambria Math" w:hAnsi="Cambria Math"/>
                                <w:i/>
                                <w:szCs w:val="26"/>
                              </w:rPr>
                            </w:ins>
                          </m:ctrlPr>
                        </m:sSubPr>
                        <m:e>
                          <w:ins w:id="186" w:author="The Si Tran" w:date="2012-12-05T22:41:00Z">
                            <m:r>
                              <w:rPr>
                                <w:rFonts w:ascii="Cambria Math" w:hAnsi="Cambria Math"/>
                                <w:szCs w:val="26"/>
                              </w:rPr>
                              <m:t>X</m:t>
                            </m:r>
                          </w:ins>
                        </m:e>
                        <m:sub>
                          <w:ins w:id="187" w:author="The Si Tran" w:date="2012-12-05T22:41:00Z">
                            <m:r>
                              <w:rPr>
                                <w:rFonts w:ascii="Cambria Math" w:hAnsi="Cambria Math"/>
                                <w:szCs w:val="26"/>
                              </w:rPr>
                              <m:t>t</m:t>
                            </m:r>
                          </w:ins>
                        </m:sub>
                      </m:sSub>
                      <w:ins w:id="188" w:author="The Si Tran" w:date="2012-12-05T22:41:00Z">
                        <m:r>
                          <w:rPr>
                            <w:rFonts w:ascii="Cambria Math" w:hAnsi="Cambria Math"/>
                            <w:szCs w:val="26"/>
                          </w:rPr>
                          <m:t>-μ</m:t>
                        </m:r>
                      </w:ins>
                    </m:e>
                  </m:d>
                  <m:d>
                    <m:dPr>
                      <m:ctrlPr>
                        <w:ins w:id="189" w:author="The Si Tran" w:date="2012-12-05T22:41:00Z">
                          <w:rPr>
                            <w:rFonts w:ascii="Cambria Math" w:hAnsi="Cambria Math"/>
                            <w:i/>
                            <w:szCs w:val="26"/>
                          </w:rPr>
                        </w:ins>
                      </m:ctrlPr>
                    </m:dPr>
                    <m:e>
                      <m:sSub>
                        <m:sSubPr>
                          <m:ctrlPr>
                            <w:ins w:id="190" w:author="The Si Tran" w:date="2012-12-05T22:41:00Z">
                              <w:rPr>
                                <w:rFonts w:ascii="Cambria Math" w:hAnsi="Cambria Math"/>
                                <w:i/>
                                <w:szCs w:val="26"/>
                              </w:rPr>
                            </w:ins>
                          </m:ctrlPr>
                        </m:sSubPr>
                        <m:e>
                          <w:ins w:id="191" w:author="The Si Tran" w:date="2012-12-05T22:41:00Z">
                            <m:r>
                              <w:rPr>
                                <w:rFonts w:ascii="Cambria Math" w:hAnsi="Cambria Math"/>
                                <w:szCs w:val="26"/>
                              </w:rPr>
                              <m:t>X</m:t>
                            </m:r>
                          </w:ins>
                        </m:e>
                        <m:sub>
                          <w:ins w:id="192" w:author="The Si Tran" w:date="2012-12-05T22:41:00Z">
                            <m:r>
                              <w:rPr>
                                <w:rFonts w:ascii="Cambria Math" w:hAnsi="Cambria Math"/>
                                <w:szCs w:val="26"/>
                              </w:rPr>
                              <m:t>t+k</m:t>
                            </m:r>
                          </w:ins>
                        </m:sub>
                      </m:sSub>
                      <w:ins w:id="193" w:author="The Si Tran" w:date="2012-12-05T22:41:00Z">
                        <m:r>
                          <w:rPr>
                            <w:rFonts w:ascii="Cambria Math" w:hAnsi="Cambria Math"/>
                            <w:szCs w:val="26"/>
                          </w:rPr>
                          <m:t>-μ</m:t>
                        </m:r>
                      </w:ins>
                    </m:e>
                  </m:d>
                </m:e>
              </m:d>
            </m:num>
            <m:den>
              <m:rad>
                <m:radPr>
                  <m:degHide m:val="1"/>
                  <m:ctrlPr>
                    <w:ins w:id="194" w:author="The Si Tran" w:date="2012-12-05T22:42:00Z">
                      <w:rPr>
                        <w:rFonts w:ascii="Cambria Math" w:hAnsi="Cambria Math"/>
                        <w:i/>
                        <w:szCs w:val="26"/>
                      </w:rPr>
                    </w:ins>
                  </m:ctrlPr>
                </m:radPr>
                <m:deg/>
                <m:e>
                  <w:ins w:id="195" w:author="The Si Tran" w:date="2012-12-05T22:42:00Z">
                    <m:r>
                      <w:rPr>
                        <w:rFonts w:ascii="Cambria Math" w:hAnsi="Cambria Math"/>
                        <w:szCs w:val="26"/>
                      </w:rPr>
                      <m:t>Var</m:t>
                    </m:r>
                  </w:ins>
                  <m:d>
                    <m:dPr>
                      <m:ctrlPr>
                        <w:ins w:id="196" w:author="The Si Tran" w:date="2012-12-05T22:42:00Z">
                          <w:rPr>
                            <w:rFonts w:ascii="Cambria Math" w:hAnsi="Cambria Math"/>
                            <w:i/>
                            <w:szCs w:val="26"/>
                          </w:rPr>
                        </w:ins>
                      </m:ctrlPr>
                    </m:dPr>
                    <m:e>
                      <m:sSub>
                        <m:sSubPr>
                          <m:ctrlPr>
                            <w:ins w:id="197" w:author="The Si Tran" w:date="2012-12-05T22:42:00Z">
                              <w:rPr>
                                <w:rFonts w:ascii="Cambria Math" w:hAnsi="Cambria Math"/>
                                <w:i/>
                                <w:szCs w:val="26"/>
                              </w:rPr>
                            </w:ins>
                          </m:ctrlPr>
                        </m:sSubPr>
                        <m:e>
                          <w:ins w:id="198" w:author="The Si Tran" w:date="2012-12-05T22:42:00Z">
                            <m:r>
                              <w:rPr>
                                <w:rFonts w:ascii="Cambria Math" w:hAnsi="Cambria Math"/>
                                <w:szCs w:val="26"/>
                              </w:rPr>
                              <m:t>X</m:t>
                            </m:r>
                          </w:ins>
                        </m:e>
                        <m:sub>
                          <w:ins w:id="199" w:author="The Si Tran" w:date="2012-12-05T22:42:00Z">
                            <m:r>
                              <w:rPr>
                                <w:rFonts w:ascii="Cambria Math" w:hAnsi="Cambria Math"/>
                                <w:szCs w:val="26"/>
                              </w:rPr>
                              <m:t>t</m:t>
                            </m:r>
                          </w:ins>
                        </m:sub>
                      </m:sSub>
                    </m:e>
                  </m:d>
                  <w:ins w:id="200" w:author="The Si Tran" w:date="2012-12-05T22:42:00Z">
                    <m:r>
                      <w:rPr>
                        <w:rFonts w:ascii="Cambria Math" w:hAnsi="Cambria Math"/>
                        <w:szCs w:val="26"/>
                      </w:rPr>
                      <m:t>Var</m:t>
                    </m:r>
                  </w:ins>
                  <m:d>
                    <m:dPr>
                      <m:ctrlPr>
                        <w:ins w:id="201" w:author="The Si Tran" w:date="2012-12-05T22:42:00Z">
                          <w:rPr>
                            <w:rFonts w:ascii="Cambria Math" w:hAnsi="Cambria Math"/>
                            <w:i/>
                            <w:szCs w:val="26"/>
                          </w:rPr>
                        </w:ins>
                      </m:ctrlPr>
                    </m:dPr>
                    <m:e>
                      <m:sSub>
                        <m:sSubPr>
                          <m:ctrlPr>
                            <w:ins w:id="202" w:author="The Si Tran" w:date="2012-12-05T22:42:00Z">
                              <w:rPr>
                                <w:rFonts w:ascii="Cambria Math" w:hAnsi="Cambria Math"/>
                                <w:i/>
                                <w:szCs w:val="26"/>
                              </w:rPr>
                            </w:ins>
                          </m:ctrlPr>
                        </m:sSubPr>
                        <m:e>
                          <w:ins w:id="203" w:author="The Si Tran" w:date="2012-12-05T22:42:00Z">
                            <m:r>
                              <w:rPr>
                                <w:rFonts w:ascii="Cambria Math" w:hAnsi="Cambria Math"/>
                                <w:szCs w:val="26"/>
                              </w:rPr>
                              <m:t>X</m:t>
                            </m:r>
                          </w:ins>
                        </m:e>
                        <m:sub>
                          <w:ins w:id="204" w:author="The Si Tran" w:date="2012-12-05T22:42:00Z">
                            <m:r>
                              <w:rPr>
                                <w:rFonts w:ascii="Cambria Math" w:hAnsi="Cambria Math"/>
                                <w:szCs w:val="26"/>
                              </w:rPr>
                              <m:t>t+</m:t>
                            </m:r>
                          </w:ins>
                          <w:ins w:id="205" w:author="The Si Tran" w:date="2012-12-05T22:43:00Z">
                            <m:r>
                              <w:rPr>
                                <w:rFonts w:ascii="Cambria Math" w:hAnsi="Cambria Math"/>
                                <w:szCs w:val="26"/>
                              </w:rPr>
                              <m:t>k</m:t>
                            </m:r>
                          </w:ins>
                        </m:sub>
                      </m:sSub>
                    </m:e>
                  </m:d>
                </m:e>
              </m:rad>
            </m:den>
          </m:f>
        </m:oMath>
      </m:oMathPara>
    </w:p>
    <w:p w:rsidR="00024D6E" w:rsidRPr="0049233F" w:rsidDel="00E9719E" w:rsidRDefault="00024D6E" w:rsidP="00024D6E">
      <w:pPr>
        <w:rPr>
          <w:del w:id="206" w:author="The Si Tran" w:date="2012-12-05T22:45:00Z"/>
          <w:szCs w:val="26"/>
          <w:rPrChange w:id="207" w:author="The Si Tran" w:date="2012-12-05T23:02:00Z">
            <w:rPr>
              <w:del w:id="208" w:author="The Si Tran" w:date="2012-12-05T22:45:00Z"/>
              <w:sz w:val="28"/>
              <w:szCs w:val="28"/>
            </w:rPr>
          </w:rPrChange>
        </w:rPr>
      </w:pPr>
      <w:del w:id="209" w:author="The Si Tran" w:date="2012-12-05T22:45:00Z">
        <w:r w:rsidRPr="0049233F" w:rsidDel="00E9719E">
          <w:rPr>
            <w:szCs w:val="26"/>
            <w:rPrChange w:id="210" w:author="The Si Tran" w:date="2012-12-05T23:02:00Z">
              <w:rPr>
                <w:sz w:val="28"/>
                <w:szCs w:val="28"/>
              </w:rPr>
            </w:rPrChange>
          </w:rPr>
          <w:delText xml:space="preserve">          </w:delText>
        </w:r>
        <w:r w:rsidRPr="00082976" w:rsidDel="00E9719E">
          <w:rPr>
            <w:position w:val="-34"/>
            <w:szCs w:val="26"/>
          </w:rPr>
          <w:object w:dxaOrig="282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pt;height:60pt" o:ole="">
              <v:imagedata r:id="rId7" o:title=""/>
            </v:shape>
            <o:OLEObject Type="Embed" ProgID="Equation.DSMT4" ShapeID="_x0000_i1025" DrawAspect="Content" ObjectID="_1416335148" r:id="rId8"/>
          </w:object>
        </w:r>
        <w:r w:rsidRPr="0049233F" w:rsidDel="00E9719E">
          <w:rPr>
            <w:szCs w:val="26"/>
            <w:rPrChange w:id="211" w:author="The Si Tran" w:date="2012-12-05T23:02:00Z">
              <w:rPr>
                <w:sz w:val="28"/>
                <w:szCs w:val="28"/>
              </w:rPr>
            </w:rPrChange>
          </w:rPr>
          <w:delText xml:space="preserve">                 (2.1.1)</w:delText>
        </w:r>
      </w:del>
    </w:p>
    <w:p w:rsidR="00024D6E" w:rsidRPr="0049233F" w:rsidRDefault="00024D6E" w:rsidP="00024D6E">
      <w:pPr>
        <w:ind w:firstLine="540"/>
        <w:rPr>
          <w:szCs w:val="26"/>
          <w:rPrChange w:id="212" w:author="The Si Tran" w:date="2012-12-05T23:02:00Z">
            <w:rPr>
              <w:sz w:val="28"/>
              <w:szCs w:val="28"/>
            </w:rPr>
          </w:rPrChange>
        </w:rPr>
      </w:pPr>
      <w:r w:rsidRPr="0049233F">
        <w:rPr>
          <w:szCs w:val="26"/>
          <w:rPrChange w:id="213" w:author="The Si Tran" w:date="2012-12-05T23:02:00Z">
            <w:rPr>
              <w:sz w:val="28"/>
              <w:szCs w:val="28"/>
            </w:rPr>
          </w:rPrChange>
        </w:rPr>
        <w:t xml:space="preserve">Với </w:t>
      </w:r>
    </w:p>
    <w:p w:rsidR="00024D6E" w:rsidRPr="0049233F" w:rsidRDefault="00024D6E" w:rsidP="00024D6E">
      <w:pPr>
        <w:ind w:firstLine="720"/>
        <w:rPr>
          <w:szCs w:val="26"/>
          <w:rPrChange w:id="214" w:author="The Si Tran" w:date="2012-12-05T23:02:00Z">
            <w:rPr>
              <w:sz w:val="28"/>
              <w:szCs w:val="28"/>
            </w:rPr>
          </w:rPrChange>
        </w:rPr>
      </w:pPr>
      <w:r w:rsidRPr="0049233F">
        <w:rPr>
          <w:szCs w:val="26"/>
          <w:rPrChange w:id="215" w:author="The Si Tran" w:date="2012-12-05T23:02:00Z">
            <w:rPr>
              <w:sz w:val="28"/>
              <w:szCs w:val="28"/>
            </w:rPr>
          </w:rPrChange>
        </w:rPr>
        <w:t>*</w:t>
      </w:r>
      <w:del w:id="216" w:author="The Si Tran" w:date="2012-12-05T22:45:00Z">
        <w:r w:rsidRPr="00B312F5" w:rsidDel="00E9719E">
          <w:rPr>
            <w:i/>
            <w:position w:val="-12"/>
            <w:szCs w:val="26"/>
          </w:rPr>
          <w:object w:dxaOrig="300" w:dyaOrig="360">
            <v:shape id="_x0000_i1026" type="#_x0000_t75" style="width:18pt;height:21.75pt" o:ole="">
              <v:imagedata r:id="rId9" o:title=""/>
            </v:shape>
            <o:OLEObject Type="Embed" ProgID="Equation.DSMT4" ShapeID="_x0000_i1026" DrawAspect="Content" ObjectID="_1416335149" r:id="rId10"/>
          </w:object>
        </w:r>
      </w:del>
      <m:oMath>
        <m:sSub>
          <m:sSubPr>
            <m:ctrlPr>
              <w:ins w:id="217" w:author="The Si Tran" w:date="2012-12-05T22:45:00Z">
                <w:rPr>
                  <w:rFonts w:ascii="Cambria Math" w:hAnsi="Cambria Math"/>
                  <w:i/>
                  <w:szCs w:val="26"/>
                </w:rPr>
              </w:ins>
            </m:ctrlPr>
          </m:sSubPr>
          <m:e>
            <w:ins w:id="218" w:author="The Si Tran" w:date="2012-12-05T22:45:00Z">
              <m:r>
                <w:rPr>
                  <w:rFonts w:ascii="Cambria Math" w:hAnsi="Cambria Math"/>
                  <w:szCs w:val="26"/>
                </w:rPr>
                <m:t>ρ</m:t>
              </m:r>
            </w:ins>
          </m:e>
          <m:sub>
            <w:ins w:id="219" w:author="The Si Tran" w:date="2012-12-05T22:45:00Z">
              <m:r>
                <w:rPr>
                  <w:rFonts w:ascii="Cambria Math" w:hAnsi="Cambria Math"/>
                  <w:szCs w:val="26"/>
                </w:rPr>
                <m:t>k</m:t>
              </m:r>
            </w:ins>
          </m:sub>
        </m:sSub>
      </m:oMath>
      <w:r w:rsidRPr="0049233F">
        <w:rPr>
          <w:szCs w:val="26"/>
          <w:rPrChange w:id="220" w:author="The Si Tran" w:date="2012-12-05T23:02:00Z">
            <w:rPr>
              <w:sz w:val="28"/>
              <w:szCs w:val="28"/>
            </w:rPr>
          </w:rPrChange>
        </w:rPr>
        <w:t xml:space="preserve"> </w:t>
      </w:r>
      <w:proofErr w:type="gramStart"/>
      <w:r w:rsidRPr="0049233F">
        <w:rPr>
          <w:szCs w:val="26"/>
          <w:rPrChange w:id="221" w:author="The Si Tran" w:date="2012-12-05T23:02:00Z">
            <w:rPr>
              <w:sz w:val="28"/>
              <w:szCs w:val="28"/>
            </w:rPr>
          </w:rPrChange>
        </w:rPr>
        <w:t>là</w:t>
      </w:r>
      <w:proofErr w:type="gramEnd"/>
      <w:r w:rsidRPr="0049233F">
        <w:rPr>
          <w:szCs w:val="26"/>
          <w:rPrChange w:id="222" w:author="The Si Tran" w:date="2012-12-05T23:02:00Z">
            <w:rPr>
              <w:sz w:val="28"/>
              <w:szCs w:val="28"/>
            </w:rPr>
          </w:rPrChange>
        </w:rPr>
        <w:t xml:space="preserve"> hệ số tự tương quan của </w:t>
      </w:r>
      <w:ins w:id="223" w:author="The Si Tran" w:date="2012-12-05T22:47:00Z">
        <m:oMath>
          <m:r>
            <w:rPr>
              <w:rFonts w:ascii="Cambria Math" w:hAnsi="Cambria Math"/>
              <w:szCs w:val="26"/>
            </w:rPr>
            <m:t>X</m:t>
          </m:r>
        </m:oMath>
      </w:ins>
      <w:del w:id="224" w:author="The Si Tran" w:date="2012-12-05T22:47:00Z">
        <w:r w:rsidRPr="0049233F" w:rsidDel="00E9719E">
          <w:rPr>
            <w:szCs w:val="26"/>
            <w:rPrChange w:id="225" w:author="The Si Tran" w:date="2012-12-05T23:02:00Z">
              <w:rPr>
                <w:sz w:val="28"/>
                <w:szCs w:val="28"/>
              </w:rPr>
            </w:rPrChange>
          </w:rPr>
          <w:delText>X</w:delText>
        </w:r>
      </w:del>
      <w:r w:rsidRPr="0049233F">
        <w:rPr>
          <w:szCs w:val="26"/>
          <w:rPrChange w:id="226" w:author="The Si Tran" w:date="2012-12-05T23:02:00Z">
            <w:rPr>
              <w:sz w:val="28"/>
              <w:szCs w:val="28"/>
            </w:rPr>
          </w:rPrChange>
        </w:rPr>
        <w:t xml:space="preserve"> ở độ trễ </w:t>
      </w:r>
      <w:ins w:id="227" w:author="The Si Tran" w:date="2012-12-06T20:06:00Z">
        <m:oMath>
          <m:r>
            <w:rPr>
              <w:rFonts w:ascii="Cambria Math" w:hAnsi="Cambria Math"/>
              <w:szCs w:val="26"/>
            </w:rPr>
            <m:t>k</m:t>
          </m:r>
        </m:oMath>
      </w:ins>
      <w:del w:id="228" w:author="The Si Tran" w:date="2012-12-06T20:06:00Z">
        <w:r w:rsidRPr="0049233F" w:rsidDel="00263465">
          <w:rPr>
            <w:szCs w:val="26"/>
            <w:rPrChange w:id="229" w:author="The Si Tran" w:date="2012-12-05T23:02:00Z">
              <w:rPr>
                <w:sz w:val="28"/>
                <w:szCs w:val="28"/>
              </w:rPr>
            </w:rPrChange>
          </w:rPr>
          <w:delText>k</w:delText>
        </w:r>
      </w:del>
    </w:p>
    <w:p w:rsidR="00024D6E" w:rsidRPr="0049233F" w:rsidRDefault="00024D6E" w:rsidP="00024D6E">
      <w:pPr>
        <w:ind w:firstLine="720"/>
        <w:rPr>
          <w:szCs w:val="26"/>
          <w:rPrChange w:id="230" w:author="The Si Tran" w:date="2012-12-05T23:02:00Z">
            <w:rPr>
              <w:sz w:val="28"/>
              <w:szCs w:val="28"/>
            </w:rPr>
          </w:rPrChange>
        </w:rPr>
      </w:pPr>
      <w:r w:rsidRPr="0049233F">
        <w:rPr>
          <w:szCs w:val="26"/>
          <w:rPrChange w:id="231" w:author="The Si Tran" w:date="2012-12-05T23:02:00Z">
            <w:rPr>
              <w:sz w:val="28"/>
              <w:szCs w:val="28"/>
            </w:rPr>
          </w:rPrChange>
        </w:rPr>
        <w:t>*</w:t>
      </w:r>
      <w:del w:id="232" w:author="The Si Tran" w:date="2012-12-05T22:46:00Z">
        <w:r w:rsidRPr="00082976" w:rsidDel="00E9719E">
          <w:rPr>
            <w:position w:val="-10"/>
            <w:szCs w:val="26"/>
          </w:rPr>
          <w:object w:dxaOrig="240" w:dyaOrig="260">
            <v:shape id="_x0000_i1027" type="#_x0000_t75" style="width:17.25pt;height:18.75pt" o:ole="">
              <v:imagedata r:id="rId11" o:title=""/>
            </v:shape>
            <o:OLEObject Type="Embed" ProgID="Equation.DSMT4" ShapeID="_x0000_i1027" DrawAspect="Content" ObjectID="_1416335150" r:id="rId12"/>
          </w:object>
        </w:r>
      </w:del>
      <w:ins w:id="233" w:author="The Si Tran" w:date="2012-12-05T22:46:00Z">
        <m:oMath>
          <m:r>
            <w:rPr>
              <w:rFonts w:ascii="Cambria Math" w:hAnsi="Cambria Math"/>
              <w:szCs w:val="26"/>
              <w:rPrChange w:id="234" w:author="The Si Tran" w:date="2012-12-05T23:02:00Z">
                <w:rPr>
                  <w:rFonts w:ascii="Cambria Math" w:hAnsi="Cambria Math"/>
                  <w:sz w:val="28"/>
                  <w:szCs w:val="28"/>
                </w:rPr>
              </w:rPrChange>
            </w:rPr>
            <m:t>μ</m:t>
          </m:r>
        </m:oMath>
      </w:ins>
      <w:r w:rsidRPr="0049233F">
        <w:rPr>
          <w:szCs w:val="26"/>
          <w:rPrChange w:id="235" w:author="The Si Tran" w:date="2012-12-05T23:02:00Z">
            <w:rPr>
              <w:sz w:val="28"/>
              <w:szCs w:val="28"/>
            </w:rPr>
          </w:rPrChange>
        </w:rPr>
        <w:t xml:space="preserve"> </w:t>
      </w:r>
      <w:proofErr w:type="gramStart"/>
      <w:r w:rsidRPr="0049233F">
        <w:rPr>
          <w:szCs w:val="26"/>
          <w:rPrChange w:id="236" w:author="The Si Tran" w:date="2012-12-05T23:02:00Z">
            <w:rPr>
              <w:sz w:val="28"/>
              <w:szCs w:val="28"/>
            </w:rPr>
          </w:rPrChange>
        </w:rPr>
        <w:t>là</w:t>
      </w:r>
      <w:proofErr w:type="gramEnd"/>
      <w:r w:rsidRPr="0049233F">
        <w:rPr>
          <w:szCs w:val="26"/>
          <w:rPrChange w:id="237" w:author="The Si Tran" w:date="2012-12-05T23:02:00Z">
            <w:rPr>
              <w:sz w:val="28"/>
              <w:szCs w:val="28"/>
            </w:rPr>
          </w:rPrChange>
        </w:rPr>
        <w:t xml:space="preserve"> trung bình của </w:t>
      </w:r>
      <m:oMath>
        <m:sSub>
          <m:sSubPr>
            <m:ctrlPr>
              <w:ins w:id="238" w:author="The Si Tran" w:date="2012-12-05T22:47:00Z">
                <w:rPr>
                  <w:rFonts w:ascii="Cambria Math" w:hAnsi="Cambria Math"/>
                  <w:i/>
                  <w:szCs w:val="26"/>
                </w:rPr>
              </w:ins>
            </m:ctrlPr>
          </m:sSubPr>
          <m:e>
            <w:ins w:id="239" w:author="The Si Tran" w:date="2012-12-05T22:47:00Z">
              <m:r>
                <w:rPr>
                  <w:rFonts w:ascii="Cambria Math" w:hAnsi="Cambria Math"/>
                  <w:szCs w:val="26"/>
                </w:rPr>
                <m:t>X</m:t>
              </m:r>
            </w:ins>
          </m:e>
          <m:sub>
            <w:ins w:id="240" w:author="The Si Tran" w:date="2012-12-05T22:47:00Z">
              <m:r>
                <w:rPr>
                  <w:rFonts w:ascii="Cambria Math" w:hAnsi="Cambria Math"/>
                  <w:szCs w:val="26"/>
                </w:rPr>
                <m:t>t</m:t>
              </m:r>
            </w:ins>
          </m:sub>
        </m:sSub>
      </m:oMath>
      <w:del w:id="241" w:author="The Si Tran" w:date="2012-12-05T22:47:00Z">
        <w:r w:rsidRPr="0049233F" w:rsidDel="00E9719E">
          <w:rPr>
            <w:szCs w:val="26"/>
            <w:rPrChange w:id="242" w:author="The Si Tran" w:date="2012-12-05T23:02:00Z">
              <w:rPr>
                <w:sz w:val="28"/>
                <w:szCs w:val="28"/>
              </w:rPr>
            </w:rPrChange>
          </w:rPr>
          <w:delText>X</w:delText>
        </w:r>
        <w:r w:rsidRPr="0049233F" w:rsidDel="00E9719E">
          <w:rPr>
            <w:szCs w:val="26"/>
            <w:vertAlign w:val="subscript"/>
            <w:rPrChange w:id="243" w:author="The Si Tran" w:date="2012-12-05T23:02:00Z">
              <w:rPr>
                <w:sz w:val="28"/>
                <w:szCs w:val="28"/>
                <w:vertAlign w:val="subscript"/>
              </w:rPr>
            </w:rPrChange>
          </w:rPr>
          <w:delText>t</w:delText>
        </w:r>
      </w:del>
    </w:p>
    <w:p w:rsidR="00024D6E" w:rsidRPr="0049233F" w:rsidRDefault="00024D6E" w:rsidP="00024D6E">
      <w:pPr>
        <w:ind w:firstLine="540"/>
        <w:rPr>
          <w:szCs w:val="26"/>
          <w:rPrChange w:id="244" w:author="The Si Tran" w:date="2012-12-05T23:02:00Z">
            <w:rPr>
              <w:sz w:val="28"/>
              <w:szCs w:val="28"/>
            </w:rPr>
          </w:rPrChange>
        </w:rPr>
      </w:pPr>
      <w:r w:rsidRPr="0049233F">
        <w:rPr>
          <w:szCs w:val="26"/>
          <w:rPrChange w:id="245" w:author="The Si Tran" w:date="2012-12-05T23:02:00Z">
            <w:rPr>
              <w:sz w:val="28"/>
              <w:szCs w:val="28"/>
            </w:rPr>
          </w:rPrChange>
        </w:rPr>
        <w:t xml:space="preserve">Nếu </w:t>
      </w:r>
      <m:oMath>
        <m:sSub>
          <m:sSubPr>
            <m:ctrlPr>
              <w:ins w:id="246" w:author="The Si Tran" w:date="2012-12-06T20:06:00Z">
                <w:rPr>
                  <w:rFonts w:ascii="Cambria Math" w:hAnsi="Cambria Math"/>
                  <w:szCs w:val="26"/>
                </w:rPr>
              </w:ins>
            </m:ctrlPr>
          </m:sSubPr>
          <m:e>
            <w:ins w:id="247" w:author="The Si Tran" w:date="2012-12-06T20:06:00Z">
              <m:r>
                <m:rPr>
                  <m:sty m:val="p"/>
                </m:rPr>
                <w:rPr>
                  <w:rFonts w:ascii="Cambria Math" w:hAnsi="Cambria Math" w:hint="eastAsia"/>
                  <w:szCs w:val="26"/>
                </w:rPr>
                <m:t>ρ</m:t>
              </m:r>
            </w:ins>
          </m:e>
          <m:sub>
            <w:ins w:id="248" w:author="The Si Tran" w:date="2012-12-06T20:06:00Z">
              <m:r>
                <m:rPr>
                  <m:sty m:val="p"/>
                </m:rPr>
                <w:rPr>
                  <w:rFonts w:ascii="Cambria Math" w:hAnsi="Cambria Math"/>
                  <w:szCs w:val="26"/>
                </w:rPr>
                <m:t>k</m:t>
              </m:r>
            </w:ins>
          </m:sub>
        </m:sSub>
      </m:oMath>
      <w:del w:id="249" w:author="The Si Tran" w:date="2012-12-06T20:07:00Z">
        <w:r w:rsidRPr="00082976" w:rsidDel="00263465">
          <w:rPr>
            <w:position w:val="-12"/>
            <w:szCs w:val="26"/>
          </w:rPr>
          <w:object w:dxaOrig="300" w:dyaOrig="360">
            <v:shape id="_x0000_i1028" type="#_x0000_t75" style="width:18pt;height:21.75pt" o:ole="">
              <v:imagedata r:id="rId9" o:title=""/>
            </v:shape>
            <o:OLEObject Type="Embed" ProgID="Equation.DSMT4" ShapeID="_x0000_i1028" DrawAspect="Content" ObjectID="_1416335151" r:id="rId13"/>
          </w:object>
        </w:r>
      </w:del>
      <w:r w:rsidRPr="0049233F">
        <w:rPr>
          <w:szCs w:val="26"/>
          <w:rPrChange w:id="250" w:author="The Si Tran" w:date="2012-12-05T23:02:00Z">
            <w:rPr>
              <w:sz w:val="28"/>
              <w:szCs w:val="28"/>
            </w:rPr>
          </w:rPrChange>
        </w:rPr>
        <w:t xml:space="preserve"> khác không thì giữa </w:t>
      </w:r>
      <m:oMath>
        <m:sSub>
          <m:sSubPr>
            <m:ctrlPr>
              <w:ins w:id="251" w:author="The Si Tran" w:date="2012-12-05T22:47:00Z">
                <w:rPr>
                  <w:rFonts w:ascii="Cambria Math" w:hAnsi="Cambria Math"/>
                  <w:i/>
                  <w:szCs w:val="26"/>
                </w:rPr>
              </w:ins>
            </m:ctrlPr>
          </m:sSubPr>
          <m:e>
            <w:ins w:id="252" w:author="The Si Tran" w:date="2012-12-05T22:47:00Z">
              <m:r>
                <w:rPr>
                  <w:rFonts w:ascii="Cambria Math" w:hAnsi="Cambria Math"/>
                  <w:szCs w:val="26"/>
                </w:rPr>
                <m:t>X</m:t>
              </m:r>
            </w:ins>
          </m:e>
          <m:sub>
            <w:ins w:id="253" w:author="The Si Tran" w:date="2012-12-05T22:47:00Z">
              <m:r>
                <w:rPr>
                  <w:rFonts w:ascii="Cambria Math" w:hAnsi="Cambria Math"/>
                  <w:szCs w:val="26"/>
                </w:rPr>
                <m:t>t</m:t>
              </m:r>
            </w:ins>
          </m:sub>
        </m:sSub>
      </m:oMath>
      <w:del w:id="254" w:author="The Si Tran" w:date="2012-12-05T22:47:00Z">
        <w:r w:rsidRPr="0049233F" w:rsidDel="00E9719E">
          <w:rPr>
            <w:szCs w:val="26"/>
            <w:rPrChange w:id="255" w:author="The Si Tran" w:date="2012-12-05T23:02:00Z">
              <w:rPr>
                <w:sz w:val="28"/>
                <w:szCs w:val="28"/>
              </w:rPr>
            </w:rPrChange>
          </w:rPr>
          <w:delText>X</w:delText>
        </w:r>
        <w:r w:rsidRPr="0049233F" w:rsidDel="00E9719E">
          <w:rPr>
            <w:szCs w:val="26"/>
            <w:vertAlign w:val="subscript"/>
            <w:rPrChange w:id="256" w:author="The Si Tran" w:date="2012-12-05T23:02:00Z">
              <w:rPr>
                <w:sz w:val="28"/>
                <w:szCs w:val="28"/>
                <w:vertAlign w:val="subscript"/>
              </w:rPr>
            </w:rPrChange>
          </w:rPr>
          <w:delText>t</w:delText>
        </w:r>
      </w:del>
      <w:r w:rsidRPr="0049233F">
        <w:rPr>
          <w:szCs w:val="26"/>
          <w:rPrChange w:id="257" w:author="The Si Tran" w:date="2012-12-05T23:02:00Z">
            <w:rPr>
              <w:sz w:val="28"/>
              <w:szCs w:val="28"/>
            </w:rPr>
          </w:rPrChange>
        </w:rPr>
        <w:t xml:space="preserve"> và </w:t>
      </w:r>
      <m:oMath>
        <m:sSub>
          <m:sSubPr>
            <m:ctrlPr>
              <w:ins w:id="258" w:author="The Si Tran" w:date="2012-12-05T22:47:00Z">
                <w:rPr>
                  <w:rFonts w:ascii="Cambria Math" w:hAnsi="Cambria Math"/>
                  <w:i/>
                  <w:szCs w:val="26"/>
                </w:rPr>
              </w:ins>
            </m:ctrlPr>
          </m:sSubPr>
          <m:e>
            <w:ins w:id="259" w:author="The Si Tran" w:date="2012-12-05T22:47:00Z">
              <m:r>
                <w:rPr>
                  <w:rFonts w:ascii="Cambria Math" w:hAnsi="Cambria Math"/>
                  <w:szCs w:val="26"/>
                </w:rPr>
                <m:t>X</m:t>
              </m:r>
            </w:ins>
          </m:e>
          <m:sub>
            <w:ins w:id="260" w:author="The Si Tran" w:date="2012-12-05T22:47:00Z">
              <m:r>
                <w:rPr>
                  <w:rFonts w:ascii="Cambria Math" w:hAnsi="Cambria Math"/>
                  <w:szCs w:val="26"/>
                </w:rPr>
                <m:t>t+k</m:t>
              </m:r>
            </w:ins>
          </m:sub>
        </m:sSub>
      </m:oMath>
      <w:ins w:id="261" w:author="The Si Tran" w:date="2012-12-05T22:47:00Z">
        <w:r w:rsidR="005E7ACB" w:rsidRPr="0049233F">
          <w:rPr>
            <w:szCs w:val="26"/>
          </w:rPr>
          <w:t xml:space="preserve"> </w:t>
        </w:r>
      </w:ins>
      <w:del w:id="262" w:author="The Si Tran" w:date="2012-12-05T22:47:00Z">
        <w:r w:rsidRPr="0049233F" w:rsidDel="00E9719E">
          <w:rPr>
            <w:szCs w:val="26"/>
            <w:rPrChange w:id="263" w:author="The Si Tran" w:date="2012-12-05T23:02:00Z">
              <w:rPr>
                <w:sz w:val="28"/>
                <w:szCs w:val="28"/>
              </w:rPr>
            </w:rPrChange>
          </w:rPr>
          <w:delText>X</w:delText>
        </w:r>
        <w:r w:rsidRPr="0049233F" w:rsidDel="00E9719E">
          <w:rPr>
            <w:szCs w:val="26"/>
            <w:vertAlign w:val="subscript"/>
            <w:rPrChange w:id="264" w:author="The Si Tran" w:date="2012-12-05T23:02:00Z">
              <w:rPr>
                <w:sz w:val="28"/>
                <w:szCs w:val="28"/>
                <w:vertAlign w:val="subscript"/>
              </w:rPr>
            </w:rPrChange>
          </w:rPr>
          <w:delText>t+k</w:delText>
        </w:r>
        <w:r w:rsidRPr="0049233F" w:rsidDel="00E9719E">
          <w:rPr>
            <w:szCs w:val="26"/>
            <w:rPrChange w:id="265" w:author="The Si Tran" w:date="2012-12-05T23:02:00Z">
              <w:rPr>
                <w:sz w:val="28"/>
                <w:szCs w:val="28"/>
              </w:rPr>
            </w:rPrChange>
          </w:rPr>
          <w:delText xml:space="preserve"> </w:delText>
        </w:r>
      </w:del>
      <w:r w:rsidRPr="0049233F">
        <w:rPr>
          <w:szCs w:val="26"/>
          <w:rPrChange w:id="266" w:author="The Si Tran" w:date="2012-12-05T23:02:00Z">
            <w:rPr>
              <w:sz w:val="28"/>
              <w:szCs w:val="28"/>
            </w:rPr>
          </w:rPrChange>
        </w:rPr>
        <w:t>có sự tương quan với nhau.</w:t>
      </w:r>
    </w:p>
    <w:p w:rsidR="00024D6E" w:rsidRPr="0049233F" w:rsidRDefault="00024D6E" w:rsidP="00024D6E">
      <w:pPr>
        <w:ind w:firstLine="540"/>
        <w:rPr>
          <w:szCs w:val="26"/>
          <w:rPrChange w:id="267" w:author="The Si Tran" w:date="2012-12-05T23:02:00Z">
            <w:rPr>
              <w:sz w:val="28"/>
              <w:szCs w:val="28"/>
            </w:rPr>
          </w:rPrChange>
        </w:rPr>
      </w:pPr>
      <w:r w:rsidRPr="0049233F">
        <w:rPr>
          <w:szCs w:val="26"/>
          <w:rPrChange w:id="268" w:author="The Si Tran" w:date="2012-12-05T23:02:00Z">
            <w:rPr>
              <w:sz w:val="28"/>
              <w:szCs w:val="28"/>
            </w:rPr>
          </w:rPrChange>
        </w:rPr>
        <w:t xml:space="preserve">Để biểu diễn sự tự tương quan của một biến </w:t>
      </w:r>
      <w:proofErr w:type="gramStart"/>
      <w:r w:rsidRPr="0049233F">
        <w:rPr>
          <w:szCs w:val="26"/>
          <w:rPrChange w:id="269" w:author="The Si Tran" w:date="2012-12-05T23:02:00Z">
            <w:rPr>
              <w:sz w:val="28"/>
              <w:szCs w:val="28"/>
            </w:rPr>
          </w:rPrChange>
        </w:rPr>
        <w:t>theo</w:t>
      </w:r>
      <w:proofErr w:type="gramEnd"/>
      <w:r w:rsidRPr="0049233F">
        <w:rPr>
          <w:szCs w:val="26"/>
          <w:rPrChange w:id="270" w:author="The Si Tran" w:date="2012-12-05T23:02:00Z">
            <w:rPr>
              <w:sz w:val="28"/>
              <w:szCs w:val="28"/>
            </w:rPr>
          </w:rPrChange>
        </w:rPr>
        <w:t xml:space="preserve"> nhiều độ trễ khác nhau một cách trực quan, ta dùng hàm tự tương quan. </w:t>
      </w:r>
    </w:p>
    <w:p w:rsidR="00024D6E" w:rsidRPr="0049233F" w:rsidRDefault="00024D6E" w:rsidP="00024D6E">
      <w:pPr>
        <w:rPr>
          <w:szCs w:val="26"/>
          <w:rPrChange w:id="271" w:author="The Si Tran" w:date="2012-12-05T23:02:00Z">
            <w:rPr>
              <w:sz w:val="28"/>
              <w:szCs w:val="28"/>
            </w:rPr>
          </w:rPrChange>
        </w:rPr>
      </w:pPr>
      <w:r w:rsidRPr="0049233F">
        <w:rPr>
          <w:b/>
          <w:szCs w:val="26"/>
          <w:rPrChange w:id="272" w:author="The Si Tran" w:date="2012-12-05T23:02:00Z">
            <w:rPr>
              <w:b/>
              <w:sz w:val="28"/>
              <w:szCs w:val="28"/>
            </w:rPr>
          </w:rPrChange>
        </w:rPr>
        <w:t>Định nghĩa:</w:t>
      </w:r>
      <w:r w:rsidRPr="0049233F">
        <w:rPr>
          <w:szCs w:val="26"/>
          <w:rPrChange w:id="273" w:author="The Si Tran" w:date="2012-12-05T23:02:00Z">
            <w:rPr>
              <w:sz w:val="28"/>
              <w:szCs w:val="28"/>
            </w:rPr>
          </w:rPrChange>
        </w:rPr>
        <w:t xml:space="preserve"> Hàm tự tương quan </w:t>
      </w:r>
      <w:ins w:id="274" w:author="The Si Tran" w:date="2012-12-05T22:49:00Z">
        <w:r w:rsidR="004B2AD3" w:rsidRPr="0049233F">
          <w:rPr>
            <w:szCs w:val="26"/>
          </w:rPr>
          <w:t xml:space="preserve">(PACF) </w:t>
        </w:r>
      </w:ins>
      <w:r w:rsidRPr="0049233F">
        <w:rPr>
          <w:szCs w:val="26"/>
          <w:rPrChange w:id="275" w:author="The Si Tran" w:date="2012-12-05T23:02:00Z">
            <w:rPr>
              <w:sz w:val="28"/>
              <w:szCs w:val="28"/>
            </w:rPr>
          </w:rPrChange>
        </w:rPr>
        <w:t xml:space="preserve">là một đồ thị biểu diễn các hệ số tự tương quan </w:t>
      </w:r>
      <w:proofErr w:type="gramStart"/>
      <w:r w:rsidRPr="0049233F">
        <w:rPr>
          <w:szCs w:val="26"/>
          <w:rPrChange w:id="276" w:author="The Si Tran" w:date="2012-12-05T23:02:00Z">
            <w:rPr>
              <w:sz w:val="28"/>
              <w:szCs w:val="28"/>
            </w:rPr>
          </w:rPrChange>
        </w:rPr>
        <w:t>theo</w:t>
      </w:r>
      <w:proofErr w:type="gramEnd"/>
      <w:r w:rsidRPr="0049233F">
        <w:rPr>
          <w:szCs w:val="26"/>
          <w:rPrChange w:id="277" w:author="The Si Tran" w:date="2012-12-05T23:02:00Z">
            <w:rPr>
              <w:sz w:val="28"/>
              <w:szCs w:val="28"/>
            </w:rPr>
          </w:rPrChange>
        </w:rPr>
        <w:t xml:space="preserve"> các độ trễ khác nhau [1].</w:t>
      </w:r>
    </w:p>
    <w:p w:rsidR="00024D6E" w:rsidRPr="0049233F" w:rsidRDefault="00024D6E" w:rsidP="00CD217B">
      <w:pPr>
        <w:ind w:firstLine="540"/>
        <w:rPr>
          <w:szCs w:val="26"/>
          <w:rPrChange w:id="278" w:author="The Si Tran" w:date="2012-12-05T23:02:00Z">
            <w:rPr>
              <w:sz w:val="28"/>
              <w:szCs w:val="28"/>
            </w:rPr>
          </w:rPrChange>
        </w:rPr>
      </w:pPr>
      <w:r w:rsidRPr="0049233F">
        <w:rPr>
          <w:szCs w:val="26"/>
          <w:rPrChange w:id="279" w:author="The Si Tran" w:date="2012-12-05T23:02:00Z">
            <w:rPr>
              <w:sz w:val="28"/>
              <w:szCs w:val="28"/>
            </w:rPr>
          </w:rPrChange>
        </w:rPr>
        <w:t>Hình 2 là một ví dụ về hàm tự tương quan.</w:t>
      </w:r>
    </w:p>
    <w:p w:rsidR="00024D6E" w:rsidRPr="0049233F" w:rsidRDefault="00024D6E" w:rsidP="00024D6E">
      <w:pPr>
        <w:rPr>
          <w:szCs w:val="26"/>
          <w:rPrChange w:id="280" w:author="The Si Tran" w:date="2012-12-05T23:02:00Z">
            <w:rPr>
              <w:sz w:val="28"/>
              <w:szCs w:val="28"/>
            </w:rPr>
          </w:rPrChange>
        </w:rPr>
      </w:pPr>
      <w:r w:rsidRPr="0049233F">
        <w:rPr>
          <w:noProof/>
          <w:szCs w:val="26"/>
          <w:rPrChange w:id="281" w:author="The Si Tran" w:date="2012-12-05T23:02:00Z">
            <w:rPr>
              <w:noProof/>
              <w:sz w:val="28"/>
              <w:szCs w:val="28"/>
            </w:rPr>
          </w:rPrChange>
        </w:rPr>
        <w:lastRenderedPageBreak/>
        <w:drawing>
          <wp:inline distT="0" distB="0" distL="0" distR="0">
            <wp:extent cx="5476875" cy="3038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76875" cy="3038475"/>
                    </a:xfrm>
                    <a:prstGeom prst="rect">
                      <a:avLst/>
                    </a:prstGeom>
                    <a:noFill/>
                    <a:ln>
                      <a:noFill/>
                    </a:ln>
                  </pic:spPr>
                </pic:pic>
              </a:graphicData>
            </a:graphic>
          </wp:inline>
        </w:drawing>
      </w:r>
    </w:p>
    <w:p w:rsidR="00024D6E" w:rsidRPr="0049233F" w:rsidRDefault="00024D6E" w:rsidP="008E6A9A">
      <w:pPr>
        <w:pStyle w:val="Caption"/>
        <w:ind w:firstLine="540"/>
        <w:jc w:val="center"/>
        <w:rPr>
          <w:sz w:val="26"/>
          <w:szCs w:val="26"/>
          <w:rPrChange w:id="282" w:author="The Si Tran" w:date="2012-12-05T23:02:00Z">
            <w:rPr>
              <w:sz w:val="28"/>
              <w:szCs w:val="28"/>
            </w:rPr>
          </w:rPrChange>
        </w:rPr>
      </w:pPr>
      <w:bookmarkStart w:id="283" w:name="_Toc312142076"/>
      <w:r w:rsidRPr="0049233F">
        <w:rPr>
          <w:sz w:val="26"/>
          <w:szCs w:val="26"/>
          <w:rPrChange w:id="284" w:author="The Si Tran" w:date="2012-12-05T23:02:00Z">
            <w:rPr>
              <w:sz w:val="28"/>
              <w:szCs w:val="28"/>
            </w:rPr>
          </w:rPrChange>
        </w:rPr>
        <w:t xml:space="preserve">Hình </w:t>
      </w:r>
      <w:r w:rsidRPr="0049233F">
        <w:rPr>
          <w:sz w:val="26"/>
          <w:szCs w:val="26"/>
          <w:rPrChange w:id="285" w:author="The Si Tran" w:date="2012-12-05T23:02:00Z">
            <w:rPr>
              <w:sz w:val="28"/>
              <w:szCs w:val="28"/>
            </w:rPr>
          </w:rPrChange>
        </w:rPr>
        <w:fldChar w:fldCharType="begin"/>
      </w:r>
      <w:r w:rsidRPr="0049233F">
        <w:rPr>
          <w:sz w:val="26"/>
          <w:szCs w:val="26"/>
          <w:rPrChange w:id="286" w:author="The Si Tran" w:date="2012-12-05T23:02:00Z">
            <w:rPr>
              <w:sz w:val="28"/>
              <w:szCs w:val="28"/>
            </w:rPr>
          </w:rPrChange>
        </w:rPr>
        <w:instrText xml:space="preserve"> SEQ Hình \* ARABIC </w:instrText>
      </w:r>
      <w:r w:rsidRPr="0049233F">
        <w:rPr>
          <w:sz w:val="26"/>
          <w:szCs w:val="26"/>
          <w:rPrChange w:id="287" w:author="The Si Tran" w:date="2012-12-05T23:02:00Z">
            <w:rPr>
              <w:sz w:val="28"/>
              <w:szCs w:val="28"/>
            </w:rPr>
          </w:rPrChange>
        </w:rPr>
        <w:fldChar w:fldCharType="separate"/>
      </w:r>
      <w:r w:rsidRPr="0049233F">
        <w:rPr>
          <w:noProof/>
          <w:sz w:val="26"/>
          <w:szCs w:val="26"/>
          <w:rPrChange w:id="288" w:author="The Si Tran" w:date="2012-12-05T23:02:00Z">
            <w:rPr>
              <w:noProof/>
              <w:sz w:val="28"/>
              <w:szCs w:val="28"/>
            </w:rPr>
          </w:rPrChange>
        </w:rPr>
        <w:t>2</w:t>
      </w:r>
      <w:r w:rsidRPr="0049233F">
        <w:rPr>
          <w:sz w:val="26"/>
          <w:szCs w:val="26"/>
          <w:rPrChange w:id="289" w:author="The Si Tran" w:date="2012-12-05T23:02:00Z">
            <w:rPr>
              <w:sz w:val="28"/>
              <w:szCs w:val="28"/>
            </w:rPr>
          </w:rPrChange>
        </w:rPr>
        <w:fldChar w:fldCharType="end"/>
      </w:r>
      <w:r w:rsidRPr="0049233F">
        <w:rPr>
          <w:sz w:val="26"/>
          <w:szCs w:val="26"/>
          <w:rPrChange w:id="290" w:author="The Si Tran" w:date="2012-12-05T23:02:00Z">
            <w:rPr>
              <w:sz w:val="28"/>
              <w:szCs w:val="28"/>
            </w:rPr>
          </w:rPrChange>
        </w:rPr>
        <w:t xml:space="preserve"> Hàm tự tương quan</w:t>
      </w:r>
      <w:bookmarkEnd w:id="283"/>
    </w:p>
    <w:p w:rsidR="00024D6E" w:rsidRPr="0049233F" w:rsidRDefault="00024D6E" w:rsidP="00024D6E">
      <w:pPr>
        <w:rPr>
          <w:szCs w:val="26"/>
          <w:rPrChange w:id="291" w:author="The Si Tran" w:date="2012-12-05T23:02:00Z">
            <w:rPr>
              <w:sz w:val="28"/>
              <w:szCs w:val="28"/>
            </w:rPr>
          </w:rPrChange>
        </w:rPr>
      </w:pPr>
      <w:r w:rsidRPr="0049233F">
        <w:rPr>
          <w:szCs w:val="26"/>
          <w:rPrChange w:id="292" w:author="The Si Tran" w:date="2012-12-05T23:02:00Z">
            <w:rPr>
              <w:sz w:val="28"/>
              <w:szCs w:val="28"/>
            </w:rPr>
          </w:rPrChange>
        </w:rPr>
        <w:tab/>
      </w:r>
    </w:p>
    <w:p w:rsidR="00024D6E" w:rsidRPr="0049233F" w:rsidRDefault="00024D6E" w:rsidP="00024D6E">
      <w:pPr>
        <w:ind w:firstLine="720"/>
        <w:rPr>
          <w:szCs w:val="26"/>
          <w:rPrChange w:id="293" w:author="The Si Tran" w:date="2012-12-05T23:02:00Z">
            <w:rPr>
              <w:sz w:val="28"/>
              <w:szCs w:val="28"/>
            </w:rPr>
          </w:rPrChange>
        </w:rPr>
      </w:pPr>
      <w:r w:rsidRPr="0049233F">
        <w:rPr>
          <w:szCs w:val="26"/>
          <w:rPrChange w:id="294" w:author="The Si Tran" w:date="2012-12-05T23:02:00Z">
            <w:rPr>
              <w:sz w:val="28"/>
              <w:szCs w:val="28"/>
            </w:rPr>
          </w:rPrChange>
        </w:rPr>
        <w:t>Trong thực tế ta chỉ có thể tính được hệ số tự tương quan lấy mẫu và dùng thống kê để ước lượng các hệ số tự tương quan của đám đông (population</w:t>
      </w:r>
      <w:del w:id="295" w:author="The Si Tran" w:date="2012-12-05T22:50:00Z">
        <w:r w:rsidRPr="0049233F" w:rsidDel="008A2D16">
          <w:rPr>
            <w:szCs w:val="26"/>
            <w:rPrChange w:id="296" w:author="The Si Tran" w:date="2012-12-05T23:02:00Z">
              <w:rPr>
                <w:sz w:val="28"/>
                <w:szCs w:val="28"/>
              </w:rPr>
            </w:rPrChange>
          </w:rPr>
          <w:delText xml:space="preserve"> </w:delText>
        </w:r>
      </w:del>
      <w:r w:rsidRPr="0049233F">
        <w:rPr>
          <w:szCs w:val="26"/>
          <w:rPrChange w:id="297" w:author="The Si Tran" w:date="2012-12-05T23:02:00Z">
            <w:rPr>
              <w:sz w:val="28"/>
              <w:szCs w:val="28"/>
            </w:rPr>
          </w:rPrChange>
        </w:rPr>
        <w:t>).</w:t>
      </w:r>
    </w:p>
    <w:p w:rsidR="004A3B54" w:rsidRPr="0049233F" w:rsidRDefault="004A3B54">
      <w:pPr>
        <w:ind w:firstLine="720"/>
        <w:rPr>
          <w:ins w:id="298" w:author="The Si Tran" w:date="2012-12-05T22:53:00Z"/>
          <w:szCs w:val="26"/>
        </w:rPr>
      </w:pPr>
      <w:ins w:id="299" w:author="The Si Tran" w:date="2012-12-05T22:54:00Z">
        <w:r w:rsidRPr="00B312F5">
          <w:rPr>
            <w:noProof/>
            <w:szCs w:val="26"/>
          </w:rPr>
          <mc:AlternateContent>
            <mc:Choice Requires="wps">
              <w:drawing>
                <wp:anchor distT="0" distB="0" distL="114300" distR="114300" simplePos="0" relativeHeight="251660288" behindDoc="0" locked="0" layoutInCell="1" allowOverlap="1">
                  <wp:simplePos x="0" y="0"/>
                  <wp:positionH relativeFrom="column">
                    <wp:posOffset>3362325</wp:posOffset>
                  </wp:positionH>
                  <wp:positionV relativeFrom="paragraph">
                    <wp:posOffset>450850</wp:posOffset>
                  </wp:positionV>
                  <wp:extent cx="1133475" cy="523875"/>
                  <wp:effectExtent l="0" t="0" r="9525" b="9525"/>
                  <wp:wrapNone/>
                  <wp:docPr id="59" name="Text Box 59"/>
                  <wp:cNvGraphicFramePr/>
                  <a:graphic xmlns:a="http://schemas.openxmlformats.org/drawingml/2006/main">
                    <a:graphicData uri="http://schemas.microsoft.com/office/word/2010/wordprocessingShape">
                      <wps:wsp>
                        <wps:cNvSpPr txBox="1"/>
                        <wps:spPr>
                          <a:xfrm>
                            <a:off x="0" y="0"/>
                            <a:ext cx="1133475" cy="5238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300" w:author="The Si Tran" w:date="2012-12-05T22:54:00Z">
                                <w:r>
                                  <w:t>(2.1.2)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9" o:spid="_x0000_s1027" type="#_x0000_t202" style="position:absolute;left:0;text-align:left;margin-left:264.75pt;margin-top:35.5pt;width:89.25pt;height:41.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" fillcolor="white [3201]" stroked="f" strokeweight=".5pt">
                  <v:textbox>
                    <w:txbxContent>
                      <w:p w:rsidR="006E1C30" w:rsidRDefault="006E1C30">
                        <w:ins w:id="301" w:author="The Si Tran" w:date="2012-12-05T22:54:00Z">
                          <w:r>
                            <w:t>(2.1.2)</w:t>
                          </w:r>
                        </w:ins>
                      </w:p>
                    </w:txbxContent>
                  </v:textbox>
                </v:shape>
              </w:pict>
            </mc:Fallback>
          </mc:AlternateContent>
        </w:r>
      </w:ins>
      <w:r w:rsidR="00024D6E" w:rsidRPr="0049233F">
        <w:rPr>
          <w:szCs w:val="26"/>
          <w:rPrChange w:id="302" w:author="The Si Tran" w:date="2012-12-05T23:02:00Z">
            <w:rPr>
              <w:sz w:val="28"/>
              <w:szCs w:val="28"/>
            </w:rPr>
          </w:rPrChange>
        </w:rPr>
        <w:t>Công thức tính hệ số tự tương quan lấy mẫu:</w:t>
      </w:r>
    </w:p>
    <w:p w:rsidR="008A2D16" w:rsidRPr="0049233F" w:rsidDel="004A3B54" w:rsidRDefault="006E1C30">
      <w:pPr>
        <w:ind w:left="1440"/>
        <w:rPr>
          <w:del w:id="303" w:author="The Si Tran" w:date="2012-12-05T22:54:00Z"/>
          <w:szCs w:val="26"/>
          <w:rPrChange w:id="304" w:author="The Si Tran" w:date="2012-12-05T23:02:00Z">
            <w:rPr>
              <w:del w:id="305" w:author="The Si Tran" w:date="2012-12-05T22:54:00Z"/>
              <w:sz w:val="28"/>
              <w:szCs w:val="28"/>
            </w:rPr>
          </w:rPrChange>
        </w:rPr>
        <w:pPrChange w:id="306" w:author="The Si Tran" w:date="2012-12-05T22:53:00Z">
          <w:pPr>
            <w:ind w:firstLine="720"/>
          </w:pPr>
        </w:pPrChange>
      </w:pPr>
      <m:oMathPara>
        <m:oMathParaPr>
          <m:jc m:val="left"/>
        </m:oMathParaPr>
        <m:oMath>
          <m:sSub>
            <m:sSubPr>
              <m:ctrlPr>
                <w:ins w:id="307" w:author="The Si Tran" w:date="2012-12-05T22:50:00Z">
                  <w:rPr>
                    <w:rFonts w:ascii="Cambria Math" w:hAnsi="Cambria Math"/>
                    <w:i/>
                    <w:szCs w:val="26"/>
                  </w:rPr>
                </w:ins>
              </m:ctrlPr>
            </m:sSubPr>
            <m:e>
              <w:ins w:id="308" w:author="The Si Tran" w:date="2012-12-05T22:50:00Z">
                <m:r>
                  <w:rPr>
                    <w:rFonts w:ascii="Cambria Math" w:hAnsi="Cambria Math"/>
                    <w:szCs w:val="26"/>
                  </w:rPr>
                  <m:t>r</m:t>
                </m:r>
              </w:ins>
            </m:e>
            <m:sub>
              <w:ins w:id="309" w:author="The Si Tran" w:date="2012-12-05T22:50:00Z">
                <m:r>
                  <w:rPr>
                    <w:rFonts w:ascii="Cambria Math" w:hAnsi="Cambria Math"/>
                    <w:szCs w:val="26"/>
                  </w:rPr>
                  <m:t>k</m:t>
                </m:r>
              </w:ins>
            </m:sub>
          </m:sSub>
          <w:ins w:id="310" w:author="The Si Tran" w:date="2012-12-05T22:50:00Z">
            <m:r>
              <w:rPr>
                <w:rFonts w:ascii="Cambria Math" w:hAnsi="Cambria Math"/>
                <w:szCs w:val="26"/>
              </w:rPr>
              <m:t>=</m:t>
            </m:r>
          </w:ins>
          <m:f>
            <m:fPr>
              <m:ctrlPr>
                <w:ins w:id="311" w:author="The Si Tran" w:date="2012-12-05T22:50:00Z">
                  <w:rPr>
                    <w:rFonts w:ascii="Cambria Math" w:hAnsi="Cambria Math"/>
                    <w:i/>
                    <w:szCs w:val="26"/>
                  </w:rPr>
                </w:ins>
              </m:ctrlPr>
            </m:fPr>
            <m:num>
              <m:nary>
                <m:naryPr>
                  <m:chr m:val="∑"/>
                  <m:limLoc m:val="subSup"/>
                  <m:ctrlPr>
                    <w:ins w:id="312" w:author="The Si Tran" w:date="2012-12-05T22:50:00Z">
                      <w:rPr>
                        <w:rFonts w:ascii="Cambria Math" w:hAnsi="Cambria Math"/>
                        <w:i/>
                        <w:szCs w:val="26"/>
                      </w:rPr>
                    </w:ins>
                  </m:ctrlPr>
                </m:naryPr>
                <m:sub>
                  <w:ins w:id="313" w:author="The Si Tran" w:date="2012-12-05T22:50:00Z">
                    <m:r>
                      <w:rPr>
                        <w:rFonts w:ascii="Cambria Math" w:hAnsi="Cambria Math"/>
                        <w:szCs w:val="26"/>
                      </w:rPr>
                      <m:t>k=1</m:t>
                    </m:r>
                  </w:ins>
                </m:sub>
                <m:sup>
                  <w:ins w:id="314" w:author="The Si Tran" w:date="2012-12-05T22:51:00Z">
                    <m:r>
                      <w:rPr>
                        <w:rFonts w:ascii="Cambria Math" w:hAnsi="Cambria Math"/>
                        <w:szCs w:val="26"/>
                      </w:rPr>
                      <m:t>T-k</m:t>
                    </m:r>
                  </w:ins>
                </m:sup>
                <m:e>
                  <m:d>
                    <m:dPr>
                      <m:ctrlPr>
                        <w:ins w:id="315" w:author="The Si Tran" w:date="2012-12-05T22:51:00Z">
                          <w:rPr>
                            <w:rFonts w:ascii="Cambria Math" w:hAnsi="Cambria Math"/>
                            <w:i/>
                            <w:szCs w:val="26"/>
                          </w:rPr>
                        </w:ins>
                      </m:ctrlPr>
                    </m:dPr>
                    <m:e>
                      <m:sSub>
                        <m:sSubPr>
                          <m:ctrlPr>
                            <w:ins w:id="316" w:author="The Si Tran" w:date="2012-12-05T22:51:00Z">
                              <w:rPr>
                                <w:rFonts w:ascii="Cambria Math" w:hAnsi="Cambria Math"/>
                                <w:i/>
                                <w:szCs w:val="26"/>
                              </w:rPr>
                            </w:ins>
                          </m:ctrlPr>
                        </m:sSubPr>
                        <m:e>
                          <w:ins w:id="317" w:author="The Si Tran" w:date="2012-12-05T22:51:00Z">
                            <m:r>
                              <w:rPr>
                                <w:rFonts w:ascii="Cambria Math" w:hAnsi="Cambria Math"/>
                                <w:szCs w:val="26"/>
                              </w:rPr>
                              <m:t>X</m:t>
                            </m:r>
                          </w:ins>
                        </m:e>
                        <m:sub>
                          <w:ins w:id="318" w:author="The Si Tran" w:date="2012-12-05T22:51:00Z">
                            <m:r>
                              <w:rPr>
                                <w:rFonts w:ascii="Cambria Math" w:hAnsi="Cambria Math"/>
                                <w:szCs w:val="26"/>
                              </w:rPr>
                              <m:t>t</m:t>
                            </m:r>
                          </w:ins>
                        </m:sub>
                      </m:sSub>
                      <w:ins w:id="319" w:author="The Si Tran" w:date="2012-12-05T22:51:00Z">
                        <m:r>
                          <w:rPr>
                            <w:rFonts w:ascii="Cambria Math" w:hAnsi="Cambria Math"/>
                            <w:szCs w:val="26"/>
                          </w:rPr>
                          <m:t>-</m:t>
                        </m:r>
                      </w:ins>
                      <m:acc>
                        <m:accPr>
                          <m:chr m:val="̅"/>
                          <m:ctrlPr>
                            <w:ins w:id="320" w:author="The Si Tran" w:date="2012-12-05T22:51:00Z">
                              <w:rPr>
                                <w:rFonts w:ascii="Cambria Math" w:hAnsi="Cambria Math"/>
                                <w:i/>
                                <w:szCs w:val="26"/>
                              </w:rPr>
                            </w:ins>
                          </m:ctrlPr>
                        </m:accPr>
                        <m:e>
                          <w:ins w:id="321" w:author="The Si Tran" w:date="2012-12-05T22:51:00Z">
                            <m:r>
                              <w:rPr>
                                <w:rFonts w:ascii="Cambria Math" w:hAnsi="Cambria Math"/>
                                <w:szCs w:val="26"/>
                              </w:rPr>
                              <m:t>X</m:t>
                            </m:r>
                          </w:ins>
                        </m:e>
                      </m:acc>
                    </m:e>
                  </m:d>
                  <m:d>
                    <m:dPr>
                      <m:ctrlPr>
                        <w:ins w:id="322" w:author="The Si Tran" w:date="2012-12-05T22:51:00Z">
                          <w:rPr>
                            <w:rFonts w:ascii="Cambria Math" w:hAnsi="Cambria Math"/>
                            <w:i/>
                            <w:szCs w:val="26"/>
                          </w:rPr>
                        </w:ins>
                      </m:ctrlPr>
                    </m:dPr>
                    <m:e>
                      <m:sSub>
                        <m:sSubPr>
                          <m:ctrlPr>
                            <w:ins w:id="323" w:author="The Si Tran" w:date="2012-12-05T22:52:00Z">
                              <w:rPr>
                                <w:rFonts w:ascii="Cambria Math" w:hAnsi="Cambria Math"/>
                                <w:i/>
                                <w:szCs w:val="26"/>
                              </w:rPr>
                            </w:ins>
                          </m:ctrlPr>
                        </m:sSubPr>
                        <m:e>
                          <w:ins w:id="324" w:author="The Si Tran" w:date="2012-12-05T22:52:00Z">
                            <m:r>
                              <w:rPr>
                                <w:rFonts w:ascii="Cambria Math" w:hAnsi="Cambria Math"/>
                                <w:szCs w:val="26"/>
                              </w:rPr>
                              <m:t>X</m:t>
                            </m:r>
                          </w:ins>
                        </m:e>
                        <m:sub>
                          <w:ins w:id="325" w:author="The Si Tran" w:date="2012-12-05T22:52:00Z">
                            <m:r>
                              <w:rPr>
                                <w:rFonts w:ascii="Cambria Math" w:hAnsi="Cambria Math"/>
                                <w:szCs w:val="26"/>
                              </w:rPr>
                              <m:t>t+k</m:t>
                            </m:r>
                          </w:ins>
                        </m:sub>
                      </m:sSub>
                      <w:ins w:id="326" w:author="The Si Tran" w:date="2012-12-05T22:52:00Z">
                        <m:r>
                          <w:rPr>
                            <w:rFonts w:ascii="Cambria Math" w:hAnsi="Cambria Math"/>
                            <w:szCs w:val="26"/>
                          </w:rPr>
                          <m:t>-</m:t>
                        </m:r>
                      </w:ins>
                      <m:acc>
                        <m:accPr>
                          <m:chr m:val="̅"/>
                          <m:ctrlPr>
                            <w:ins w:id="327" w:author="The Si Tran" w:date="2012-12-05T22:52:00Z">
                              <w:rPr>
                                <w:rFonts w:ascii="Cambria Math" w:hAnsi="Cambria Math"/>
                                <w:i/>
                                <w:szCs w:val="26"/>
                              </w:rPr>
                            </w:ins>
                          </m:ctrlPr>
                        </m:accPr>
                        <m:e>
                          <w:ins w:id="328" w:author="The Si Tran" w:date="2012-12-05T22:52:00Z">
                            <m:r>
                              <w:rPr>
                                <w:rFonts w:ascii="Cambria Math" w:hAnsi="Cambria Math"/>
                                <w:szCs w:val="26"/>
                              </w:rPr>
                              <m:t>X</m:t>
                            </m:r>
                          </w:ins>
                        </m:e>
                      </m:acc>
                    </m:e>
                  </m:d>
                </m:e>
              </m:nary>
            </m:num>
            <m:den>
              <m:nary>
                <m:naryPr>
                  <m:chr m:val="∑"/>
                  <m:limLoc m:val="subSup"/>
                  <m:ctrlPr>
                    <w:ins w:id="329" w:author="The Si Tran" w:date="2012-12-05T22:52:00Z">
                      <w:rPr>
                        <w:rFonts w:ascii="Cambria Math" w:hAnsi="Cambria Math"/>
                        <w:i/>
                        <w:szCs w:val="26"/>
                      </w:rPr>
                    </w:ins>
                  </m:ctrlPr>
                </m:naryPr>
                <m:sub>
                  <w:ins w:id="330" w:author="The Si Tran" w:date="2012-12-05T22:52:00Z">
                    <m:r>
                      <w:rPr>
                        <w:rFonts w:ascii="Cambria Math" w:hAnsi="Cambria Math"/>
                        <w:szCs w:val="26"/>
                      </w:rPr>
                      <m:t>t=1</m:t>
                    </m:r>
                  </w:ins>
                </m:sub>
                <m:sup>
                  <w:ins w:id="331" w:author="The Si Tran" w:date="2012-12-05T22:52:00Z">
                    <m:r>
                      <w:rPr>
                        <w:rFonts w:ascii="Cambria Math" w:hAnsi="Cambria Math"/>
                        <w:szCs w:val="26"/>
                      </w:rPr>
                      <m:t>T</m:t>
                    </m:r>
                  </w:ins>
                </m:sup>
                <m:e>
                  <m:sSup>
                    <m:sSupPr>
                      <m:ctrlPr>
                        <w:ins w:id="332" w:author="The Si Tran" w:date="2012-12-05T22:52:00Z">
                          <w:rPr>
                            <w:rFonts w:ascii="Cambria Math" w:hAnsi="Cambria Math"/>
                            <w:i/>
                            <w:szCs w:val="26"/>
                          </w:rPr>
                        </w:ins>
                      </m:ctrlPr>
                    </m:sSupPr>
                    <m:e>
                      <m:d>
                        <m:dPr>
                          <m:ctrlPr>
                            <w:ins w:id="333" w:author="The Si Tran" w:date="2012-12-05T22:52:00Z">
                              <w:rPr>
                                <w:rFonts w:ascii="Cambria Math" w:hAnsi="Cambria Math"/>
                                <w:i/>
                                <w:szCs w:val="26"/>
                              </w:rPr>
                            </w:ins>
                          </m:ctrlPr>
                        </m:dPr>
                        <m:e>
                          <m:sSub>
                            <m:sSubPr>
                              <m:ctrlPr>
                                <w:ins w:id="334" w:author="The Si Tran" w:date="2012-12-05T22:53:00Z">
                                  <w:rPr>
                                    <w:rFonts w:ascii="Cambria Math" w:hAnsi="Cambria Math"/>
                                    <w:i/>
                                    <w:szCs w:val="26"/>
                                  </w:rPr>
                                </w:ins>
                              </m:ctrlPr>
                            </m:sSubPr>
                            <m:e>
                              <w:ins w:id="335" w:author="The Si Tran" w:date="2012-12-05T22:53:00Z">
                                <m:r>
                                  <w:rPr>
                                    <w:rFonts w:ascii="Cambria Math" w:hAnsi="Cambria Math"/>
                                    <w:szCs w:val="26"/>
                                  </w:rPr>
                                  <m:t>X</m:t>
                                </m:r>
                              </w:ins>
                            </m:e>
                            <m:sub>
                              <w:ins w:id="336" w:author="The Si Tran" w:date="2012-12-05T22:53:00Z">
                                <m:r>
                                  <w:rPr>
                                    <w:rFonts w:ascii="Cambria Math" w:hAnsi="Cambria Math"/>
                                    <w:szCs w:val="26"/>
                                  </w:rPr>
                                  <m:t>t</m:t>
                                </m:r>
                              </w:ins>
                            </m:sub>
                          </m:sSub>
                          <w:ins w:id="337" w:author="The Si Tran" w:date="2012-12-05T22:53:00Z">
                            <m:r>
                              <w:rPr>
                                <w:rFonts w:ascii="Cambria Math" w:hAnsi="Cambria Math"/>
                                <w:szCs w:val="26"/>
                              </w:rPr>
                              <m:t>-</m:t>
                            </m:r>
                          </w:ins>
                          <m:acc>
                            <m:accPr>
                              <m:chr m:val="̅"/>
                              <m:ctrlPr>
                                <w:ins w:id="338" w:author="The Si Tran" w:date="2012-12-05T22:53:00Z">
                                  <w:rPr>
                                    <w:rFonts w:ascii="Cambria Math" w:hAnsi="Cambria Math"/>
                                    <w:i/>
                                    <w:szCs w:val="26"/>
                                  </w:rPr>
                                </w:ins>
                              </m:ctrlPr>
                            </m:accPr>
                            <m:e>
                              <w:ins w:id="339" w:author="The Si Tran" w:date="2012-12-05T22:53:00Z">
                                <m:r>
                                  <w:rPr>
                                    <w:rFonts w:ascii="Cambria Math" w:hAnsi="Cambria Math"/>
                                    <w:szCs w:val="26"/>
                                  </w:rPr>
                                  <m:t>X</m:t>
                                </m:r>
                              </w:ins>
                            </m:e>
                          </m:acc>
                        </m:e>
                      </m:d>
                    </m:e>
                    <m:sup>
                      <w:ins w:id="340" w:author="The Si Tran" w:date="2012-12-05T22:52:00Z">
                        <m:r>
                          <w:rPr>
                            <w:rFonts w:ascii="Cambria Math" w:hAnsi="Cambria Math"/>
                            <w:szCs w:val="26"/>
                          </w:rPr>
                          <m:t>2</m:t>
                        </m:r>
                      </w:ins>
                    </m:sup>
                  </m:sSup>
                </m:e>
              </m:nary>
            </m:den>
          </m:f>
        </m:oMath>
      </m:oMathPara>
    </w:p>
    <w:p w:rsidR="00024D6E" w:rsidRPr="0049233F" w:rsidDel="004A3B54" w:rsidRDefault="00024D6E">
      <w:pPr>
        <w:rPr>
          <w:del w:id="341" w:author="The Si Tran" w:date="2012-12-05T22:54:00Z"/>
          <w:szCs w:val="26"/>
          <w:rPrChange w:id="342" w:author="The Si Tran" w:date="2012-12-05T23:02:00Z">
            <w:rPr>
              <w:del w:id="343" w:author="The Si Tran" w:date="2012-12-05T22:54:00Z"/>
              <w:sz w:val="28"/>
              <w:szCs w:val="28"/>
            </w:rPr>
          </w:rPrChange>
        </w:rPr>
        <w:pPrChange w:id="344" w:author="The Si Tran" w:date="2012-12-05T22:53:00Z">
          <w:pPr>
            <w:ind w:left="720" w:firstLine="720"/>
          </w:pPr>
        </w:pPrChange>
      </w:pPr>
      <w:del w:id="345" w:author="The Si Tran" w:date="2012-12-05T22:53:00Z">
        <w:r w:rsidRPr="00082976" w:rsidDel="004A3B54">
          <w:rPr>
            <w:position w:val="-4"/>
            <w:szCs w:val="26"/>
          </w:rPr>
          <w:object w:dxaOrig="180" w:dyaOrig="279">
            <v:shape id="_x0000_i1029" type="#_x0000_t75" style="width:9pt;height:14.25pt" o:ole="">
              <v:imagedata r:id="rId15" o:title=""/>
            </v:shape>
            <o:OLEObject Type="Embed" ProgID="Equation.DSMT4" ShapeID="_x0000_i1029" DrawAspect="Content" ObjectID="_1416335152" r:id="rId16"/>
          </w:object>
        </w:r>
        <w:r w:rsidRPr="00E12D24" w:rsidDel="004A3B54">
          <w:rPr>
            <w:position w:val="-38"/>
            <w:szCs w:val="26"/>
          </w:rPr>
          <w:object w:dxaOrig="2940" w:dyaOrig="880">
            <v:shape id="_x0000_i1030" type="#_x0000_t75" style="width:225pt;height:67.5pt" o:ole="">
              <v:imagedata r:id="rId17" o:title=""/>
            </v:shape>
            <o:OLEObject Type="Embed" ProgID="Equation.DSMT4" ShapeID="_x0000_i1030" DrawAspect="Content" ObjectID="_1416335153" r:id="rId18"/>
          </w:object>
        </w:r>
        <w:r w:rsidRPr="0049233F" w:rsidDel="004A3B54">
          <w:rPr>
            <w:szCs w:val="26"/>
            <w:rPrChange w:id="346" w:author="The Si Tran" w:date="2012-12-05T23:02:00Z">
              <w:rPr>
                <w:sz w:val="28"/>
                <w:szCs w:val="28"/>
              </w:rPr>
            </w:rPrChange>
          </w:rPr>
          <w:delText xml:space="preserve">    </w:delText>
        </w:r>
      </w:del>
      <w:del w:id="347" w:author="The Si Tran" w:date="2012-12-05T22:54:00Z">
        <w:r w:rsidRPr="0049233F" w:rsidDel="004A3B54">
          <w:rPr>
            <w:szCs w:val="26"/>
            <w:rPrChange w:id="348" w:author="The Si Tran" w:date="2012-12-05T23:02:00Z">
              <w:rPr>
                <w:sz w:val="28"/>
                <w:szCs w:val="28"/>
              </w:rPr>
            </w:rPrChange>
          </w:rPr>
          <w:delText xml:space="preserve"> (2.1.2)</w:delText>
        </w:r>
      </w:del>
    </w:p>
    <w:p w:rsidR="00024D6E" w:rsidRPr="0049233F" w:rsidRDefault="00024D6E">
      <w:pPr>
        <w:ind w:left="1440"/>
        <w:rPr>
          <w:szCs w:val="26"/>
          <w:rPrChange w:id="349" w:author="The Si Tran" w:date="2012-12-05T23:02:00Z">
            <w:rPr>
              <w:sz w:val="28"/>
              <w:szCs w:val="28"/>
            </w:rPr>
          </w:rPrChange>
        </w:rPr>
        <w:pPrChange w:id="350" w:author="The Si Tran" w:date="2012-12-05T22:54:00Z">
          <w:pPr/>
        </w:pPrChange>
      </w:pPr>
    </w:p>
    <w:p w:rsidR="00024D6E" w:rsidRPr="0049233F" w:rsidRDefault="00024D6E" w:rsidP="00024D6E">
      <w:pPr>
        <w:rPr>
          <w:szCs w:val="26"/>
          <w:rPrChange w:id="351" w:author="The Si Tran" w:date="2012-12-05T23:02:00Z">
            <w:rPr>
              <w:sz w:val="28"/>
              <w:szCs w:val="28"/>
            </w:rPr>
          </w:rPrChange>
        </w:rPr>
      </w:pPr>
      <w:r w:rsidRPr="0049233F">
        <w:rPr>
          <w:szCs w:val="26"/>
          <w:rPrChange w:id="352" w:author="The Si Tran" w:date="2012-12-05T23:02:00Z">
            <w:rPr>
              <w:sz w:val="28"/>
              <w:szCs w:val="28"/>
            </w:rPr>
          </w:rPrChange>
        </w:rPr>
        <w:t xml:space="preserve">Với </w:t>
      </w:r>
    </w:p>
    <w:p w:rsidR="00024D6E" w:rsidRPr="0049233F" w:rsidRDefault="00024D6E" w:rsidP="00024D6E">
      <w:pPr>
        <w:rPr>
          <w:szCs w:val="26"/>
          <w:rPrChange w:id="353" w:author="The Si Tran" w:date="2012-12-05T23:02:00Z">
            <w:rPr>
              <w:sz w:val="28"/>
              <w:szCs w:val="28"/>
            </w:rPr>
          </w:rPrChange>
        </w:rPr>
      </w:pPr>
      <w:r w:rsidRPr="0049233F">
        <w:rPr>
          <w:szCs w:val="26"/>
          <w:rPrChange w:id="354" w:author="The Si Tran" w:date="2012-12-05T23:02:00Z">
            <w:rPr>
              <w:sz w:val="28"/>
              <w:szCs w:val="28"/>
            </w:rPr>
          </w:rPrChange>
        </w:rPr>
        <w:t xml:space="preserve">               * </w:t>
      </w:r>
      <w:del w:id="355" w:author="The Si Tran" w:date="2012-12-05T22:54:00Z">
        <w:r w:rsidRPr="00082976" w:rsidDel="004A3B54">
          <w:rPr>
            <w:position w:val="-12"/>
            <w:szCs w:val="26"/>
          </w:rPr>
          <w:object w:dxaOrig="220" w:dyaOrig="360">
            <v:shape id="_x0000_i1031" type="#_x0000_t75" style="width:18pt;height:27.75pt" o:ole="">
              <v:imagedata r:id="rId19" o:title=""/>
            </v:shape>
            <o:OLEObject Type="Embed" ProgID="Equation.DSMT4" ShapeID="_x0000_i1031" DrawAspect="Content" ObjectID="_1416335154" r:id="rId20"/>
          </w:object>
        </w:r>
      </w:del>
      <m:oMath>
        <m:sSub>
          <m:sSubPr>
            <m:ctrlPr>
              <w:ins w:id="356" w:author="The Si Tran" w:date="2012-12-05T22:55:00Z">
                <w:rPr>
                  <w:rFonts w:ascii="Cambria Math" w:hAnsi="Cambria Math"/>
                  <w:i/>
                  <w:szCs w:val="26"/>
                </w:rPr>
              </w:ins>
            </m:ctrlPr>
          </m:sSubPr>
          <m:e>
            <w:ins w:id="357" w:author="The Si Tran" w:date="2012-12-05T22:55:00Z">
              <m:r>
                <w:rPr>
                  <w:rFonts w:ascii="Cambria Math" w:hAnsi="Cambria Math"/>
                  <w:szCs w:val="26"/>
                </w:rPr>
                <m:t>r</m:t>
              </m:r>
            </w:ins>
          </m:e>
          <m:sub>
            <w:ins w:id="358" w:author="The Si Tran" w:date="2012-12-05T22:55:00Z">
              <m:r>
                <w:rPr>
                  <w:rFonts w:ascii="Cambria Math" w:hAnsi="Cambria Math"/>
                  <w:szCs w:val="26"/>
                </w:rPr>
                <m:t>k</m:t>
              </m:r>
            </w:ins>
          </m:sub>
        </m:sSub>
      </m:oMath>
      <w:r w:rsidRPr="0049233F">
        <w:rPr>
          <w:szCs w:val="26"/>
          <w:rPrChange w:id="359" w:author="The Si Tran" w:date="2012-12-05T23:02:00Z">
            <w:rPr>
              <w:sz w:val="28"/>
              <w:szCs w:val="28"/>
            </w:rPr>
          </w:rPrChange>
        </w:rPr>
        <w:t xml:space="preserve"> </w:t>
      </w:r>
      <w:proofErr w:type="gramStart"/>
      <w:r w:rsidRPr="0049233F">
        <w:rPr>
          <w:szCs w:val="26"/>
          <w:rPrChange w:id="360" w:author="The Si Tran" w:date="2012-12-05T23:02:00Z">
            <w:rPr>
              <w:sz w:val="28"/>
              <w:szCs w:val="28"/>
            </w:rPr>
          </w:rPrChange>
        </w:rPr>
        <w:t>là</w:t>
      </w:r>
      <w:proofErr w:type="gramEnd"/>
      <w:r w:rsidRPr="0049233F">
        <w:rPr>
          <w:szCs w:val="26"/>
          <w:rPrChange w:id="361" w:author="The Si Tran" w:date="2012-12-05T23:02:00Z">
            <w:rPr>
              <w:sz w:val="28"/>
              <w:szCs w:val="28"/>
            </w:rPr>
          </w:rPrChange>
        </w:rPr>
        <w:t xml:space="preserve"> hệ số tự tương quan lấy mẫu ở độ trễ </w:t>
      </w:r>
      <w:ins w:id="362" w:author="The Si Tran" w:date="2012-12-06T03:51:00Z">
        <m:oMath>
          <m:r>
            <w:rPr>
              <w:rFonts w:ascii="Cambria Math" w:hAnsi="Cambria Math"/>
              <w:szCs w:val="26"/>
            </w:rPr>
            <m:t>k</m:t>
          </m:r>
        </m:oMath>
      </w:ins>
      <w:del w:id="363" w:author="The Si Tran" w:date="2012-12-06T03:51:00Z">
        <w:r w:rsidRPr="0049233F" w:rsidDel="008C32B7">
          <w:rPr>
            <w:szCs w:val="26"/>
            <w:rPrChange w:id="364" w:author="The Si Tran" w:date="2012-12-05T23:02:00Z">
              <w:rPr>
                <w:sz w:val="28"/>
                <w:szCs w:val="28"/>
              </w:rPr>
            </w:rPrChange>
          </w:rPr>
          <w:delText>k</w:delText>
        </w:r>
      </w:del>
    </w:p>
    <w:p w:rsidR="00024D6E" w:rsidRPr="0049233F" w:rsidRDefault="00024D6E" w:rsidP="00024D6E">
      <w:pPr>
        <w:rPr>
          <w:szCs w:val="26"/>
          <w:rPrChange w:id="365" w:author="The Si Tran" w:date="2012-12-05T23:02:00Z">
            <w:rPr>
              <w:sz w:val="28"/>
              <w:szCs w:val="28"/>
            </w:rPr>
          </w:rPrChange>
        </w:rPr>
      </w:pPr>
      <w:r w:rsidRPr="0049233F">
        <w:rPr>
          <w:szCs w:val="26"/>
          <w:rPrChange w:id="366" w:author="The Si Tran" w:date="2012-12-05T23:02:00Z">
            <w:rPr>
              <w:sz w:val="28"/>
              <w:szCs w:val="28"/>
            </w:rPr>
          </w:rPrChange>
        </w:rPr>
        <w:t xml:space="preserve">               </w:t>
      </w:r>
      <w:del w:id="367" w:author="The Si Tran" w:date="2012-12-05T22:55:00Z">
        <w:r w:rsidRPr="0049233F" w:rsidDel="004A3B54">
          <w:rPr>
            <w:szCs w:val="26"/>
            <w:rPrChange w:id="368" w:author="The Si Tran" w:date="2012-12-05T23:02:00Z">
              <w:rPr>
                <w:sz w:val="28"/>
                <w:szCs w:val="28"/>
              </w:rPr>
            </w:rPrChange>
          </w:rPr>
          <w:delText xml:space="preserve"> </w:delText>
        </w:r>
      </w:del>
      <w:r w:rsidRPr="0049233F">
        <w:rPr>
          <w:szCs w:val="26"/>
          <w:rPrChange w:id="369" w:author="The Si Tran" w:date="2012-12-05T23:02:00Z">
            <w:rPr>
              <w:sz w:val="28"/>
              <w:szCs w:val="28"/>
            </w:rPr>
          </w:rPrChange>
        </w:rPr>
        <w:t xml:space="preserve">*  </w:t>
      </w:r>
      <w:del w:id="370" w:author="The Si Tran" w:date="2012-12-05T22:55:00Z">
        <w:r w:rsidRPr="00082976" w:rsidDel="004A3B54">
          <w:rPr>
            <w:position w:val="-4"/>
            <w:szCs w:val="26"/>
          </w:rPr>
          <w:object w:dxaOrig="279" w:dyaOrig="300">
            <v:shape id="_x0000_i1032" type="#_x0000_t75" style="width:18.75pt;height:19.5pt" o:ole="">
              <v:imagedata r:id="rId21" o:title=""/>
            </v:shape>
            <o:OLEObject Type="Embed" ProgID="Equation.DSMT4" ShapeID="_x0000_i1032" DrawAspect="Content" ObjectID="_1416335155" r:id="rId22"/>
          </w:object>
        </w:r>
      </w:del>
      <m:oMath>
        <m:acc>
          <m:accPr>
            <m:chr m:val="̅"/>
            <m:ctrlPr>
              <w:ins w:id="371" w:author="The Si Tran" w:date="2012-12-05T22:55:00Z">
                <w:rPr>
                  <w:rFonts w:ascii="Cambria Math" w:hAnsi="Cambria Math"/>
                  <w:i/>
                  <w:szCs w:val="26"/>
                </w:rPr>
              </w:ins>
            </m:ctrlPr>
          </m:accPr>
          <m:e>
            <w:ins w:id="372" w:author="The Si Tran" w:date="2012-12-05T22:55:00Z">
              <m:r>
                <w:rPr>
                  <w:rFonts w:ascii="Cambria Math" w:hAnsi="Cambria Math"/>
                  <w:szCs w:val="26"/>
                </w:rPr>
                <m:t>X</m:t>
              </m:r>
            </w:ins>
          </m:e>
        </m:acc>
      </m:oMath>
      <w:r w:rsidRPr="0049233F">
        <w:rPr>
          <w:szCs w:val="26"/>
          <w:rPrChange w:id="373" w:author="The Si Tran" w:date="2012-12-05T23:02:00Z">
            <w:rPr>
              <w:sz w:val="28"/>
              <w:szCs w:val="28"/>
            </w:rPr>
          </w:rPrChange>
        </w:rPr>
        <w:t xml:space="preserve"> </w:t>
      </w:r>
      <w:proofErr w:type="gramStart"/>
      <w:r w:rsidRPr="0049233F">
        <w:rPr>
          <w:szCs w:val="26"/>
          <w:rPrChange w:id="374" w:author="The Si Tran" w:date="2012-12-05T23:02:00Z">
            <w:rPr>
              <w:sz w:val="28"/>
              <w:szCs w:val="28"/>
            </w:rPr>
          </w:rPrChange>
        </w:rPr>
        <w:t>là</w:t>
      </w:r>
      <w:proofErr w:type="gramEnd"/>
      <w:r w:rsidRPr="0049233F">
        <w:rPr>
          <w:szCs w:val="26"/>
          <w:rPrChange w:id="375" w:author="The Si Tran" w:date="2012-12-05T23:02:00Z">
            <w:rPr>
              <w:sz w:val="28"/>
              <w:szCs w:val="28"/>
            </w:rPr>
          </w:rPrChange>
        </w:rPr>
        <w:t xml:space="preserve"> trung bình mẫu của </w:t>
      </w:r>
      <w:del w:id="376" w:author="The Si Tran" w:date="2012-12-05T22:55:00Z">
        <w:r w:rsidRPr="00082976" w:rsidDel="004A3B54">
          <w:rPr>
            <w:position w:val="-12"/>
            <w:szCs w:val="26"/>
          </w:rPr>
          <w:object w:dxaOrig="320" w:dyaOrig="360">
            <v:shape id="_x0000_i1033" type="#_x0000_t75" style="width:19.5pt;height:22.5pt" o:ole="">
              <v:imagedata r:id="rId23" o:title=""/>
            </v:shape>
            <o:OLEObject Type="Embed" ProgID="Equation.DSMT4" ShapeID="_x0000_i1033" DrawAspect="Content" ObjectID="_1416335156" r:id="rId24"/>
          </w:object>
        </w:r>
      </w:del>
      <m:oMath>
        <m:sSub>
          <m:sSubPr>
            <m:ctrlPr>
              <w:ins w:id="377" w:author="The Si Tran" w:date="2012-12-05T22:55:00Z">
                <w:rPr>
                  <w:rFonts w:ascii="Cambria Math" w:hAnsi="Cambria Math"/>
                  <w:i/>
                  <w:szCs w:val="26"/>
                </w:rPr>
              </w:ins>
            </m:ctrlPr>
          </m:sSubPr>
          <m:e>
            <w:ins w:id="378" w:author="The Si Tran" w:date="2012-12-05T22:55:00Z">
              <m:r>
                <w:rPr>
                  <w:rFonts w:ascii="Cambria Math" w:hAnsi="Cambria Math"/>
                  <w:szCs w:val="26"/>
                </w:rPr>
                <m:t>X</m:t>
              </m:r>
            </w:ins>
          </m:e>
          <m:sub>
            <w:ins w:id="379" w:author="The Si Tran" w:date="2012-12-05T22:55:00Z">
              <m:r>
                <w:rPr>
                  <w:rFonts w:ascii="Cambria Math" w:hAnsi="Cambria Math"/>
                  <w:szCs w:val="26"/>
                </w:rPr>
                <m:t>t</m:t>
              </m:r>
            </w:ins>
          </m:sub>
        </m:sSub>
      </m:oMath>
    </w:p>
    <w:p w:rsidR="00024D6E" w:rsidRPr="0049233F" w:rsidRDefault="00024D6E" w:rsidP="00024D6E">
      <w:pPr>
        <w:rPr>
          <w:szCs w:val="26"/>
          <w:lang w:val="fr-FR"/>
          <w:rPrChange w:id="380" w:author="The Si Tran" w:date="2012-12-05T23:02:00Z">
            <w:rPr>
              <w:sz w:val="28"/>
              <w:szCs w:val="28"/>
              <w:lang w:val="fr-FR"/>
            </w:rPr>
          </w:rPrChange>
        </w:rPr>
      </w:pPr>
      <w:r w:rsidRPr="0049233F">
        <w:rPr>
          <w:szCs w:val="26"/>
          <w:rPrChange w:id="381" w:author="The Si Tran" w:date="2012-12-05T23:02:00Z">
            <w:rPr>
              <w:sz w:val="28"/>
              <w:szCs w:val="28"/>
            </w:rPr>
          </w:rPrChange>
        </w:rPr>
        <w:tab/>
        <w:t xml:space="preserve">    </w:t>
      </w:r>
      <w:del w:id="382" w:author="The Si Tran" w:date="2012-12-05T22:55:00Z">
        <w:r w:rsidRPr="0049233F" w:rsidDel="004A3B54">
          <w:rPr>
            <w:szCs w:val="26"/>
            <w:rPrChange w:id="383" w:author="The Si Tran" w:date="2012-12-05T23:02:00Z">
              <w:rPr>
                <w:sz w:val="28"/>
                <w:szCs w:val="28"/>
              </w:rPr>
            </w:rPrChange>
          </w:rPr>
          <w:delText xml:space="preserve">  </w:delText>
        </w:r>
      </w:del>
      <w:r w:rsidRPr="0049233F">
        <w:rPr>
          <w:szCs w:val="26"/>
          <w:lang w:val="fr-FR"/>
          <w:rPrChange w:id="384" w:author="The Si Tran" w:date="2012-12-05T23:02:00Z">
            <w:rPr>
              <w:sz w:val="28"/>
              <w:szCs w:val="28"/>
              <w:lang w:val="fr-FR"/>
            </w:rPr>
          </w:rPrChange>
        </w:rPr>
        <w:t xml:space="preserve">*  </w:t>
      </w:r>
      <w:del w:id="385" w:author="The Si Tran" w:date="2012-12-05T22:55:00Z">
        <w:r w:rsidRPr="0049233F" w:rsidDel="004A3B54">
          <w:rPr>
            <w:szCs w:val="26"/>
            <w:lang w:val="fr-FR"/>
            <w:rPrChange w:id="386" w:author="The Si Tran" w:date="2012-12-05T23:02:00Z">
              <w:rPr>
                <w:sz w:val="28"/>
                <w:szCs w:val="28"/>
                <w:lang w:val="fr-FR"/>
              </w:rPr>
            </w:rPrChange>
          </w:rPr>
          <w:delText xml:space="preserve"> T</w:delText>
        </w:r>
      </w:del>
      <w:ins w:id="387" w:author="The Si Tran" w:date="2012-12-05T22:55:00Z">
        <m:oMath>
          <m:r>
            <w:rPr>
              <w:rFonts w:ascii="Cambria Math" w:hAnsi="Cambria Math"/>
              <w:szCs w:val="26"/>
              <w:lang w:val="fr-FR"/>
            </w:rPr>
            <m:t>T</m:t>
          </m:r>
        </m:oMath>
      </w:ins>
      <w:r w:rsidRPr="0049233F">
        <w:rPr>
          <w:szCs w:val="26"/>
          <w:lang w:val="fr-FR"/>
          <w:rPrChange w:id="388" w:author="The Si Tran" w:date="2012-12-05T23:02:00Z">
            <w:rPr>
              <w:sz w:val="28"/>
              <w:szCs w:val="28"/>
              <w:lang w:val="fr-FR"/>
            </w:rPr>
          </w:rPrChange>
        </w:rPr>
        <w:t xml:space="preserve"> là số phần tử của mẫu.</w:t>
      </w:r>
    </w:p>
    <w:p w:rsidR="00024D6E" w:rsidRPr="0049233F" w:rsidRDefault="00024D6E" w:rsidP="00024D6E">
      <w:pPr>
        <w:rPr>
          <w:szCs w:val="26"/>
          <w:lang w:val="fr-FR"/>
          <w:rPrChange w:id="389" w:author="The Si Tran" w:date="2012-12-05T23:02:00Z">
            <w:rPr>
              <w:sz w:val="28"/>
              <w:szCs w:val="28"/>
              <w:lang w:val="fr-FR"/>
            </w:rPr>
          </w:rPrChange>
        </w:rPr>
      </w:pPr>
    </w:p>
    <w:p w:rsidR="00024D6E" w:rsidRPr="0049233F" w:rsidRDefault="00024D6E" w:rsidP="00024D6E">
      <w:pPr>
        <w:ind w:firstLine="720"/>
        <w:rPr>
          <w:szCs w:val="26"/>
          <w:lang w:val="fr-FR"/>
          <w:rPrChange w:id="390" w:author="The Si Tran" w:date="2012-12-05T23:02:00Z">
            <w:rPr>
              <w:sz w:val="28"/>
              <w:szCs w:val="28"/>
              <w:lang w:val="fr-FR"/>
            </w:rPr>
          </w:rPrChange>
        </w:rPr>
      </w:pPr>
      <w:r w:rsidRPr="0049233F">
        <w:rPr>
          <w:szCs w:val="26"/>
          <w:lang w:val="fr-FR"/>
          <w:rPrChange w:id="391" w:author="The Si Tran" w:date="2012-12-05T23:02:00Z">
            <w:rPr>
              <w:sz w:val="28"/>
              <w:szCs w:val="28"/>
              <w:lang w:val="fr-FR"/>
            </w:rPr>
          </w:rPrChange>
        </w:rPr>
        <w:t xml:space="preserve">Để kiểm tra xem hệ số tự tương quan ở độ trễ </w:t>
      </w:r>
      <w:del w:id="392" w:author="The Si Tran" w:date="2012-12-05T22:56:00Z">
        <w:r w:rsidRPr="0049233F" w:rsidDel="002B34FE">
          <w:rPr>
            <w:szCs w:val="26"/>
            <w:lang w:val="fr-FR"/>
            <w:rPrChange w:id="393" w:author="The Si Tran" w:date="2012-12-05T23:02:00Z">
              <w:rPr>
                <w:sz w:val="28"/>
                <w:szCs w:val="28"/>
                <w:lang w:val="fr-FR"/>
              </w:rPr>
            </w:rPrChange>
          </w:rPr>
          <w:delText xml:space="preserve">k </w:delText>
        </w:r>
      </w:del>
      <w:ins w:id="394" w:author="The Si Tran" w:date="2012-12-05T22:56:00Z">
        <m:oMath>
          <m:r>
            <w:rPr>
              <w:rFonts w:ascii="Cambria Math" w:hAnsi="Cambria Math"/>
              <w:szCs w:val="26"/>
              <w:lang w:val="fr-FR"/>
              <w:rPrChange w:id="395" w:author="The Si Tran" w:date="2012-12-05T23:02:00Z">
                <w:rPr>
                  <w:rFonts w:ascii="Cambria Math" w:hAnsi="Cambria Math"/>
                  <w:sz w:val="28"/>
                  <w:szCs w:val="28"/>
                  <w:lang w:val="fr-FR"/>
                </w:rPr>
              </w:rPrChange>
            </w:rPr>
            <m:t>k</m:t>
          </m:r>
        </m:oMath>
        <w:r w:rsidR="002B34FE" w:rsidRPr="0049233F">
          <w:rPr>
            <w:szCs w:val="26"/>
            <w:lang w:val="fr-FR"/>
            <w:rPrChange w:id="396" w:author="The Si Tran" w:date="2012-12-05T23:02:00Z">
              <w:rPr>
                <w:sz w:val="28"/>
                <w:szCs w:val="28"/>
                <w:lang w:val="fr-FR"/>
              </w:rPr>
            </w:rPrChange>
          </w:rPr>
          <w:t xml:space="preserve"> </w:t>
        </w:r>
      </w:ins>
      <w:r w:rsidRPr="0049233F">
        <w:rPr>
          <w:szCs w:val="26"/>
          <w:lang w:val="fr-FR"/>
          <w:rPrChange w:id="397" w:author="The Si Tran" w:date="2012-12-05T23:02:00Z">
            <w:rPr>
              <w:sz w:val="28"/>
              <w:szCs w:val="28"/>
              <w:lang w:val="fr-FR"/>
            </w:rPr>
          </w:rPrChange>
        </w:rPr>
        <w:t xml:space="preserve">của một chuỗi thời gian có khác không hay không, ta dùng phép </w:t>
      </w:r>
      <w:proofErr w:type="gramStart"/>
      <w:r w:rsidRPr="0049233F">
        <w:rPr>
          <w:szCs w:val="26"/>
          <w:lang w:val="fr-FR"/>
          <w:rPrChange w:id="398" w:author="The Si Tran" w:date="2012-12-05T23:02:00Z">
            <w:rPr>
              <w:sz w:val="28"/>
              <w:szCs w:val="28"/>
              <w:lang w:val="fr-FR"/>
            </w:rPr>
          </w:rPrChange>
        </w:rPr>
        <w:t xml:space="preserve">thử </w:t>
      </w:r>
      <w:proofErr w:type="gramEnd"/>
      <w:ins w:id="399" w:author="The Si Tran" w:date="2012-12-05T22:56:00Z">
        <m:oMath>
          <m:r>
            <w:rPr>
              <w:rFonts w:ascii="Cambria Math" w:hAnsi="Cambria Math"/>
              <w:szCs w:val="26"/>
              <w:lang w:val="fr-FR"/>
              <w:rPrChange w:id="400" w:author="The Si Tran" w:date="2012-12-05T23:02:00Z">
                <w:rPr>
                  <w:rFonts w:ascii="Cambria Math" w:hAnsi="Cambria Math"/>
                  <w:sz w:val="28"/>
                  <w:szCs w:val="28"/>
                  <w:lang w:val="fr-FR"/>
                </w:rPr>
              </w:rPrChange>
            </w:rPr>
            <m:t>t</m:t>
          </m:r>
        </m:oMath>
      </w:ins>
      <w:del w:id="401" w:author="The Si Tran" w:date="2012-12-05T22:56:00Z">
        <w:r w:rsidRPr="0049233F" w:rsidDel="002B34FE">
          <w:rPr>
            <w:szCs w:val="26"/>
            <w:lang w:val="fr-FR"/>
            <w:rPrChange w:id="402" w:author="The Si Tran" w:date="2012-12-05T23:02:00Z">
              <w:rPr>
                <w:sz w:val="28"/>
                <w:szCs w:val="28"/>
                <w:lang w:val="fr-FR"/>
              </w:rPr>
            </w:rPrChange>
          </w:rPr>
          <w:delText>t</w:delText>
        </w:r>
      </w:del>
      <w:ins w:id="403" w:author="The Si Tran" w:date="2012-12-05T22:56:00Z">
        <w:r w:rsidR="002B34FE" w:rsidRPr="0049233F">
          <w:rPr>
            <w:szCs w:val="26"/>
            <w:lang w:val="fr-FR"/>
            <w:rPrChange w:id="404" w:author="The Si Tran" w:date="2012-12-05T23:02:00Z">
              <w:rPr>
                <w:sz w:val="28"/>
                <w:szCs w:val="28"/>
                <w:lang w:val="fr-FR"/>
              </w:rPr>
            </w:rPrChange>
          </w:rPr>
          <w:t>.</w:t>
        </w:r>
      </w:ins>
      <w:del w:id="405" w:author="The Si Tran" w:date="2012-12-05T22:56:00Z">
        <w:r w:rsidRPr="0049233F" w:rsidDel="002B34FE">
          <w:rPr>
            <w:szCs w:val="26"/>
            <w:lang w:val="fr-FR"/>
            <w:rPrChange w:id="406" w:author="The Si Tran" w:date="2012-12-05T23:02:00Z">
              <w:rPr>
                <w:sz w:val="28"/>
                <w:szCs w:val="28"/>
                <w:lang w:val="fr-FR"/>
              </w:rPr>
            </w:rPrChange>
          </w:rPr>
          <w:delText>.</w:delText>
        </w:r>
      </w:del>
    </w:p>
    <w:p w:rsidR="00024D6E" w:rsidRPr="0049233F" w:rsidDel="00570969" w:rsidRDefault="00024D6E" w:rsidP="00024D6E">
      <w:pPr>
        <w:ind w:firstLine="720"/>
        <w:rPr>
          <w:del w:id="407" w:author="The Si Tran" w:date="2012-12-05T23:43:00Z"/>
          <w:szCs w:val="26"/>
          <w:lang w:val="fr-FR"/>
          <w:rPrChange w:id="408" w:author="The Si Tran" w:date="2012-12-05T23:02:00Z">
            <w:rPr>
              <w:del w:id="409" w:author="The Si Tran" w:date="2012-12-05T23:43:00Z"/>
              <w:sz w:val="28"/>
              <w:szCs w:val="28"/>
              <w:lang w:val="fr-FR"/>
            </w:rPr>
          </w:rPrChange>
        </w:rPr>
      </w:pPr>
      <w:del w:id="410" w:author="The Si Tran" w:date="2012-12-05T23:43:00Z">
        <w:r w:rsidRPr="0049233F" w:rsidDel="00570969">
          <w:rPr>
            <w:szCs w:val="26"/>
            <w:lang w:val="fr-FR"/>
            <w:rPrChange w:id="411" w:author="The Si Tran" w:date="2012-12-05T23:02:00Z">
              <w:rPr>
                <w:sz w:val="28"/>
                <w:szCs w:val="28"/>
                <w:lang w:val="fr-FR"/>
              </w:rPr>
            </w:rPrChange>
          </w:rPr>
          <w:lastRenderedPageBreak/>
          <w:delText xml:space="preserve">           </w:delText>
        </w:r>
        <w:r w:rsidRPr="00082976" w:rsidDel="00570969">
          <w:rPr>
            <w:position w:val="-94"/>
            <w:szCs w:val="26"/>
            <w:lang w:val="fr-FR"/>
          </w:rPr>
          <w:object w:dxaOrig="1560" w:dyaOrig="1320">
            <v:shape id="_x0000_i1034" type="#_x0000_t75" style="width:128.25pt;height:108.75pt" o:ole="">
              <v:imagedata r:id="rId25" o:title=""/>
            </v:shape>
            <o:OLEObject Type="Embed" ProgID="Equation.DSMT4" ShapeID="_x0000_i1034" DrawAspect="Content" ObjectID="_1416335157" r:id="rId26"/>
          </w:object>
        </w:r>
        <w:r w:rsidRPr="0049233F" w:rsidDel="00570969">
          <w:rPr>
            <w:szCs w:val="26"/>
            <w:lang w:val="fr-FR"/>
            <w:rPrChange w:id="412" w:author="The Si Tran" w:date="2012-12-05T23:02:00Z">
              <w:rPr>
                <w:sz w:val="28"/>
                <w:szCs w:val="28"/>
                <w:lang w:val="fr-FR"/>
              </w:rPr>
            </w:rPrChange>
          </w:rPr>
          <w:delText xml:space="preserve">                    (2.1.3)</w:delText>
        </w:r>
      </w:del>
    </w:p>
    <w:p w:rsidR="009450BA" w:rsidRPr="00570969" w:rsidRDefault="009450BA">
      <w:pPr>
        <w:ind w:left="1440" w:firstLine="720"/>
        <w:rPr>
          <w:szCs w:val="26"/>
          <w:lang w:val="fr-FR"/>
          <w:rPrChange w:id="413" w:author="The Si Tran" w:date="2012-12-05T23:43:00Z">
            <w:rPr>
              <w:sz w:val="28"/>
              <w:szCs w:val="28"/>
              <w:lang w:val="fr-FR"/>
            </w:rPr>
          </w:rPrChange>
        </w:rPr>
        <w:pPrChange w:id="414" w:author="The Si Tran" w:date="2012-12-05T23:43:00Z">
          <w:pPr/>
        </w:pPrChange>
      </w:pPr>
      <w:ins w:id="415" w:author="The Si Tran" w:date="2012-12-05T23:43:00Z">
        <m:oMathPara>
          <m:oMathParaPr>
            <m:jc m:val="left"/>
          </m:oMathParaPr>
          <m:oMath>
            <m:r>
              <w:rPr>
                <w:rFonts w:ascii="Cambria Math" w:hAnsi="Cambria Math"/>
                <w:szCs w:val="26"/>
                <w:lang w:val="fr-FR"/>
              </w:rPr>
              <m:t>t=</m:t>
            </m:r>
            <m:f>
              <m:fPr>
                <m:ctrlPr>
                  <w:rPr>
                    <w:rFonts w:ascii="Cambria Math" w:hAnsi="Cambria Math"/>
                    <w:i/>
                    <w:szCs w:val="26"/>
                    <w:lang w:val="fr-FR"/>
                  </w:rPr>
                </m:ctrlPr>
              </m:fPr>
              <m:num>
                <m:sSub>
                  <m:sSubPr>
                    <m:ctrlPr>
                      <w:rPr>
                        <w:rFonts w:ascii="Cambria Math" w:hAnsi="Cambria Math"/>
                        <w:i/>
                        <w:szCs w:val="26"/>
                        <w:lang w:val="fr-FR"/>
                      </w:rPr>
                    </m:ctrlPr>
                  </m:sSubPr>
                  <m:e>
                    <m:r>
                      <w:rPr>
                        <w:rFonts w:ascii="Cambria Math" w:hAnsi="Cambria Math"/>
                        <w:szCs w:val="26"/>
                        <w:lang w:val="fr-FR"/>
                      </w:rPr>
                      <m:t>r</m:t>
                    </m:r>
                  </m:e>
                  <m:sub>
                    <m:r>
                      <w:rPr>
                        <w:rFonts w:ascii="Cambria Math" w:hAnsi="Cambria Math"/>
                        <w:szCs w:val="26"/>
                        <w:lang w:val="fr-FR"/>
                      </w:rPr>
                      <m:t>k</m:t>
                    </m:r>
                  </m:sub>
                </m:sSub>
              </m:num>
              <m:den>
                <m:rad>
                  <m:radPr>
                    <m:degHide m:val="1"/>
                    <m:ctrlPr>
                      <w:rPr>
                        <w:rFonts w:ascii="Cambria Math" w:hAnsi="Cambria Math"/>
                        <w:i/>
                        <w:szCs w:val="26"/>
                        <w:lang w:val="fr-FR"/>
                      </w:rPr>
                    </m:ctrlPr>
                  </m:radPr>
                  <m:deg/>
                  <m:e>
                    <m:f>
                      <m:fPr>
                        <m:ctrlPr>
                          <w:rPr>
                            <w:rFonts w:ascii="Cambria Math" w:hAnsi="Cambria Math"/>
                            <w:i/>
                            <w:szCs w:val="26"/>
                            <w:lang w:val="fr-FR"/>
                          </w:rPr>
                        </m:ctrlPr>
                      </m:fPr>
                      <m:num>
                        <m:r>
                          <w:rPr>
                            <w:rFonts w:ascii="Cambria Math" w:hAnsi="Cambria Math"/>
                            <w:szCs w:val="26"/>
                            <w:lang w:val="fr-FR"/>
                          </w:rPr>
                          <m:t>1+2</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k-1</m:t>
                            </m:r>
                          </m:sup>
                          <m:e>
                            <m:sSubSup>
                              <m:sSubSupPr>
                                <m:ctrlPr>
                                  <w:rPr>
                                    <w:rFonts w:ascii="Cambria Math" w:hAnsi="Cambria Math"/>
                                    <w:i/>
                                    <w:szCs w:val="26"/>
                                    <w:lang w:val="fr-FR"/>
                                  </w:rPr>
                                </m:ctrlPr>
                              </m:sSubSupPr>
                              <m:e>
                                <m:r>
                                  <w:rPr>
                                    <w:rFonts w:ascii="Cambria Math" w:hAnsi="Cambria Math"/>
                                    <w:szCs w:val="26"/>
                                    <w:lang w:val="fr-FR"/>
                                  </w:rPr>
                                  <m:t>r</m:t>
                                </m:r>
                              </m:e>
                              <m:sub>
                                <m:r>
                                  <w:rPr>
                                    <w:rFonts w:ascii="Cambria Math" w:hAnsi="Cambria Math"/>
                                    <w:szCs w:val="26"/>
                                    <w:lang w:val="fr-FR"/>
                                  </w:rPr>
                                  <m:t>i</m:t>
                                </m:r>
                              </m:sub>
                              <m:sup>
                                <m:r>
                                  <w:rPr>
                                    <w:rFonts w:ascii="Cambria Math" w:hAnsi="Cambria Math"/>
                                    <w:szCs w:val="26"/>
                                    <w:lang w:val="fr-FR"/>
                                  </w:rPr>
                                  <m:t>2</m:t>
                                </m:r>
                              </m:sup>
                            </m:sSubSup>
                          </m:e>
                        </m:nary>
                      </m:num>
                      <m:den>
                        <m:r>
                          <w:rPr>
                            <w:rFonts w:ascii="Cambria Math" w:hAnsi="Cambria Math"/>
                            <w:szCs w:val="26"/>
                            <w:lang w:val="fr-FR"/>
                          </w:rPr>
                          <m:t>n</m:t>
                        </m:r>
                      </m:den>
                    </m:f>
                  </m:e>
                </m:rad>
              </m:den>
            </m:f>
          </m:oMath>
        </m:oMathPara>
      </w:ins>
    </w:p>
    <w:p w:rsidR="00024D6E" w:rsidRPr="0049233F" w:rsidRDefault="00570969" w:rsidP="00024D6E">
      <w:pPr>
        <w:rPr>
          <w:szCs w:val="26"/>
          <w:lang w:val="fr-FR"/>
          <w:rPrChange w:id="416" w:author="The Si Tran" w:date="2012-12-05T23:02:00Z">
            <w:rPr>
              <w:sz w:val="28"/>
              <w:szCs w:val="28"/>
              <w:lang w:val="fr-FR"/>
            </w:rPr>
          </w:rPrChange>
        </w:rPr>
      </w:pPr>
      <w:ins w:id="417" w:author="The Si Tran" w:date="2012-12-05T23:43:00Z">
        <w:r w:rsidRPr="00B312F5">
          <w:rPr>
            <w:noProof/>
            <w:szCs w:val="26"/>
          </w:rPr>
          <mc:AlternateContent>
            <mc:Choice Requires="wps">
              <w:drawing>
                <wp:anchor distT="0" distB="0" distL="114300" distR="114300" simplePos="0" relativeHeight="251661312" behindDoc="0" locked="0" layoutInCell="1" allowOverlap="1">
                  <wp:simplePos x="0" y="0"/>
                  <wp:positionH relativeFrom="column">
                    <wp:posOffset>3448050</wp:posOffset>
                  </wp:positionH>
                  <wp:positionV relativeFrom="paragraph">
                    <wp:posOffset>-682625</wp:posOffset>
                  </wp:positionV>
                  <wp:extent cx="1114425" cy="600075"/>
                  <wp:effectExtent l="0" t="0" r="9525" b="9525"/>
                  <wp:wrapSquare wrapText="bothSides"/>
                  <wp:docPr id="60" name="Text Box 60"/>
                  <wp:cNvGraphicFramePr/>
                  <a:graphic xmlns:a="http://schemas.openxmlformats.org/drawingml/2006/main">
                    <a:graphicData uri="http://schemas.microsoft.com/office/word/2010/wordprocessingShape">
                      <wps:wsp>
                        <wps:cNvSpPr txBox="1"/>
                        <wps:spPr>
                          <a:xfrm>
                            <a:off x="0" y="0"/>
                            <a:ext cx="1114425" cy="6000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418" w:author="The Si Tran" w:date="2012-12-05T23:43:00Z">
                                <w:r>
                                  <w:t>(2.1.3)</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0" o:spid="_x0000_s1028" type="#_x0000_t202" style="position:absolute;left:0;text-align:left;margin-left:271.5pt;margin-top:-53.75pt;width:87.75pt;height:47.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" fillcolor="white [3201]" stroked="f" strokeweight=".5pt">
                  <v:textbox>
                    <w:txbxContent>
                      <w:p w:rsidR="006E1C30" w:rsidRDefault="006E1C30">
                        <w:ins w:id="419" w:author="The Si Tran" w:date="2012-12-05T23:43:00Z">
                          <w:r>
                            <w:t>(2.1.3)</w:t>
                          </w:r>
                        </w:ins>
                      </w:p>
                    </w:txbxContent>
                  </v:textbox>
                  <w10:wrap type="square"/>
                </v:shape>
              </w:pict>
            </mc:Fallback>
          </mc:AlternateContent>
        </w:r>
      </w:ins>
      <w:r w:rsidR="00024D6E" w:rsidRPr="0049233F">
        <w:rPr>
          <w:szCs w:val="26"/>
          <w:lang w:val="fr-FR"/>
          <w:rPrChange w:id="420" w:author="The Si Tran" w:date="2012-12-05T23:02:00Z">
            <w:rPr>
              <w:sz w:val="28"/>
              <w:szCs w:val="28"/>
              <w:lang w:val="fr-FR"/>
            </w:rPr>
          </w:rPrChange>
        </w:rPr>
        <w:t>Với :</w:t>
      </w:r>
    </w:p>
    <w:p w:rsidR="00024D6E" w:rsidRPr="0049233F" w:rsidRDefault="00024D6E" w:rsidP="00024D6E">
      <w:pPr>
        <w:rPr>
          <w:szCs w:val="26"/>
          <w:lang w:val="fr-FR"/>
          <w:rPrChange w:id="421" w:author="The Si Tran" w:date="2012-12-05T23:02:00Z">
            <w:rPr>
              <w:sz w:val="28"/>
              <w:szCs w:val="28"/>
              <w:lang w:val="fr-FR"/>
            </w:rPr>
          </w:rPrChange>
        </w:rPr>
      </w:pPr>
      <w:r w:rsidRPr="0049233F">
        <w:rPr>
          <w:szCs w:val="26"/>
          <w:lang w:val="fr-FR"/>
          <w:rPrChange w:id="422" w:author="The Si Tran" w:date="2012-12-05T23:02:00Z">
            <w:rPr>
              <w:sz w:val="28"/>
              <w:szCs w:val="28"/>
              <w:lang w:val="fr-FR"/>
            </w:rPr>
          </w:rPrChange>
        </w:rPr>
        <w:t xml:space="preserve">           *  </w:t>
      </w:r>
      <w:del w:id="423" w:author="The Si Tran" w:date="2012-12-05T23:44:00Z">
        <w:r w:rsidRPr="00082976" w:rsidDel="00570969">
          <w:rPr>
            <w:position w:val="-12"/>
            <w:szCs w:val="26"/>
            <w:lang w:val="fr-FR"/>
          </w:rPr>
          <w:object w:dxaOrig="180" w:dyaOrig="360">
            <v:shape id="_x0000_i1035" type="#_x0000_t75" style="width:12.75pt;height:24.75pt" o:ole="">
              <v:imagedata r:id="rId27" o:title=""/>
            </v:shape>
            <o:OLEObject Type="Embed" ProgID="Equation.DSMT4" ShapeID="_x0000_i1035" DrawAspect="Content" ObjectID="_1416335158" r:id="rId28"/>
          </w:object>
        </w:r>
      </w:del>
      <m:oMath>
        <m:sSub>
          <m:sSubPr>
            <m:ctrlPr>
              <w:ins w:id="424" w:author="The Si Tran" w:date="2012-12-05T23:45:00Z">
                <w:rPr>
                  <w:rFonts w:ascii="Cambria Math" w:hAnsi="Cambria Math"/>
                  <w:i/>
                  <w:szCs w:val="26"/>
                  <w:lang w:val="fr-FR"/>
                </w:rPr>
              </w:ins>
            </m:ctrlPr>
          </m:sSubPr>
          <m:e>
            <w:ins w:id="425" w:author="The Si Tran" w:date="2012-12-05T23:45:00Z">
              <m:r>
                <w:rPr>
                  <w:rFonts w:ascii="Cambria Math" w:hAnsi="Cambria Math"/>
                  <w:szCs w:val="26"/>
                  <w:lang w:val="fr-FR"/>
                </w:rPr>
                <m:t>r</m:t>
              </m:r>
            </w:ins>
          </m:e>
          <m:sub>
            <w:ins w:id="426" w:author="The Si Tran" w:date="2012-12-05T23:45:00Z">
              <m:r>
                <w:rPr>
                  <w:rFonts w:ascii="Cambria Math" w:hAnsi="Cambria Math"/>
                  <w:szCs w:val="26"/>
                  <w:lang w:val="fr-FR"/>
                </w:rPr>
                <m:t>k</m:t>
              </m:r>
            </w:ins>
          </m:sub>
        </m:sSub>
      </m:oMath>
      <w:r w:rsidRPr="0049233F">
        <w:rPr>
          <w:szCs w:val="26"/>
          <w:lang w:val="fr-FR"/>
          <w:rPrChange w:id="427" w:author="The Si Tran" w:date="2012-12-05T23:02:00Z">
            <w:rPr>
              <w:sz w:val="28"/>
              <w:szCs w:val="28"/>
              <w:lang w:val="fr-FR"/>
            </w:rPr>
          </w:rPrChange>
        </w:rPr>
        <w:t xml:space="preserve"> là hệ số tự tương quan mẫu ở độ trễ </w:t>
      </w:r>
      <w:del w:id="428" w:author="The Si Tran" w:date="2012-12-06T20:08:00Z">
        <w:r w:rsidRPr="0049233F" w:rsidDel="00263465">
          <w:rPr>
            <w:szCs w:val="26"/>
            <w:lang w:val="fr-FR"/>
            <w:rPrChange w:id="429" w:author="The Si Tran" w:date="2012-12-05T23:02:00Z">
              <w:rPr>
                <w:sz w:val="28"/>
                <w:szCs w:val="28"/>
                <w:lang w:val="fr-FR"/>
              </w:rPr>
            </w:rPrChange>
          </w:rPr>
          <w:delText>i</w:delText>
        </w:r>
      </w:del>
      <w:ins w:id="430" w:author="The Si Tran" w:date="2012-12-06T20:08:00Z">
        <m:oMath>
          <m:r>
            <w:rPr>
              <w:rFonts w:ascii="Cambria Math" w:hAnsi="Cambria Math"/>
              <w:szCs w:val="26"/>
              <w:lang w:val="fr-FR"/>
            </w:rPr>
            <m:t>i</m:t>
          </m:r>
        </m:oMath>
      </w:ins>
    </w:p>
    <w:p w:rsidR="00024D6E" w:rsidRPr="0049233F" w:rsidRDefault="00024D6E" w:rsidP="00024D6E">
      <w:pPr>
        <w:rPr>
          <w:szCs w:val="26"/>
          <w:lang w:val="fr-FR"/>
          <w:rPrChange w:id="431" w:author="The Si Tran" w:date="2012-12-05T23:02:00Z">
            <w:rPr>
              <w:sz w:val="28"/>
              <w:szCs w:val="28"/>
              <w:lang w:val="fr-FR"/>
            </w:rPr>
          </w:rPrChange>
        </w:rPr>
      </w:pPr>
      <w:r w:rsidRPr="0049233F">
        <w:rPr>
          <w:szCs w:val="26"/>
          <w:lang w:val="fr-FR"/>
          <w:rPrChange w:id="432" w:author="The Si Tran" w:date="2012-12-05T23:02:00Z">
            <w:rPr>
              <w:sz w:val="28"/>
              <w:szCs w:val="28"/>
              <w:lang w:val="fr-FR"/>
            </w:rPr>
          </w:rPrChange>
        </w:rPr>
        <w:t xml:space="preserve">           *  </w:t>
      </w:r>
      <w:ins w:id="433" w:author="The Si Tran" w:date="2012-12-05T23:45:00Z">
        <m:oMath>
          <m:r>
            <w:rPr>
              <w:rFonts w:ascii="Cambria Math" w:hAnsi="Cambria Math"/>
              <w:szCs w:val="26"/>
              <w:lang w:val="fr-FR"/>
            </w:rPr>
            <m:t>k</m:t>
          </m:r>
        </m:oMath>
      </w:ins>
      <w:del w:id="434" w:author="The Si Tran" w:date="2012-12-05T23:45:00Z">
        <w:r w:rsidRPr="0049233F" w:rsidDel="00570969">
          <w:rPr>
            <w:szCs w:val="26"/>
            <w:lang w:val="fr-FR"/>
            <w:rPrChange w:id="435" w:author="The Si Tran" w:date="2012-12-05T23:02:00Z">
              <w:rPr>
                <w:sz w:val="28"/>
                <w:szCs w:val="28"/>
                <w:lang w:val="fr-FR"/>
              </w:rPr>
            </w:rPrChange>
          </w:rPr>
          <w:delText>k</w:delText>
        </w:r>
      </w:del>
      <w:r w:rsidRPr="0049233F">
        <w:rPr>
          <w:szCs w:val="26"/>
          <w:lang w:val="fr-FR"/>
          <w:rPrChange w:id="436" w:author="The Si Tran" w:date="2012-12-05T23:02:00Z">
            <w:rPr>
              <w:sz w:val="28"/>
              <w:szCs w:val="28"/>
              <w:lang w:val="fr-FR"/>
            </w:rPr>
          </w:rPrChange>
        </w:rPr>
        <w:t xml:space="preserve"> là độ trễ</w:t>
      </w:r>
    </w:p>
    <w:p w:rsidR="00024D6E" w:rsidRPr="0049233F" w:rsidRDefault="00024D6E" w:rsidP="00024D6E">
      <w:pPr>
        <w:rPr>
          <w:szCs w:val="26"/>
          <w:lang w:val="fr-FR"/>
          <w:rPrChange w:id="437" w:author="The Si Tran" w:date="2012-12-05T23:02:00Z">
            <w:rPr>
              <w:sz w:val="28"/>
              <w:szCs w:val="28"/>
              <w:lang w:val="fr-FR"/>
            </w:rPr>
          </w:rPrChange>
        </w:rPr>
      </w:pPr>
      <w:r w:rsidRPr="0049233F">
        <w:rPr>
          <w:szCs w:val="26"/>
          <w:lang w:val="fr-FR"/>
          <w:rPrChange w:id="438" w:author="The Si Tran" w:date="2012-12-05T23:02:00Z">
            <w:rPr>
              <w:sz w:val="28"/>
              <w:szCs w:val="28"/>
              <w:lang w:val="fr-FR"/>
            </w:rPr>
          </w:rPrChange>
        </w:rPr>
        <w:t xml:space="preserve">           *  </w:t>
      </w:r>
      <w:ins w:id="439" w:author="The Si Tran" w:date="2012-12-05T23:45:00Z">
        <m:oMath>
          <m:r>
            <w:rPr>
              <w:rFonts w:ascii="Cambria Math" w:hAnsi="Cambria Math"/>
              <w:szCs w:val="26"/>
              <w:lang w:val="fr-FR"/>
            </w:rPr>
            <m:t>n</m:t>
          </m:r>
        </m:oMath>
      </w:ins>
      <w:del w:id="440" w:author="The Si Tran" w:date="2012-12-05T23:45:00Z">
        <w:r w:rsidRPr="0049233F" w:rsidDel="00570969">
          <w:rPr>
            <w:szCs w:val="26"/>
            <w:lang w:val="fr-FR"/>
            <w:rPrChange w:id="441" w:author="The Si Tran" w:date="2012-12-05T23:02:00Z">
              <w:rPr>
                <w:sz w:val="28"/>
                <w:szCs w:val="28"/>
                <w:lang w:val="fr-FR"/>
              </w:rPr>
            </w:rPrChange>
          </w:rPr>
          <w:delText>n</w:delText>
        </w:r>
      </w:del>
      <w:r w:rsidRPr="0049233F">
        <w:rPr>
          <w:szCs w:val="26"/>
          <w:lang w:val="fr-FR"/>
          <w:rPrChange w:id="442" w:author="The Si Tran" w:date="2012-12-05T23:02:00Z">
            <w:rPr>
              <w:sz w:val="28"/>
              <w:szCs w:val="28"/>
              <w:lang w:val="fr-FR"/>
            </w:rPr>
          </w:rPrChange>
        </w:rPr>
        <w:t xml:space="preserve"> là kích cỡ mẫu  </w:t>
      </w:r>
    </w:p>
    <w:p w:rsidR="00024D6E" w:rsidRPr="0049233F" w:rsidRDefault="00024D6E" w:rsidP="00024D6E">
      <w:pPr>
        <w:rPr>
          <w:szCs w:val="26"/>
          <w:lang w:val="fr-FR"/>
          <w:rPrChange w:id="443" w:author="The Si Tran" w:date="2012-12-05T23:02:00Z">
            <w:rPr>
              <w:sz w:val="28"/>
              <w:szCs w:val="28"/>
              <w:lang w:val="fr-FR"/>
            </w:rPr>
          </w:rPrChange>
        </w:rPr>
      </w:pPr>
      <w:r w:rsidRPr="0049233F">
        <w:rPr>
          <w:szCs w:val="26"/>
          <w:lang w:val="fr-FR"/>
          <w:rPrChange w:id="444" w:author="The Si Tran" w:date="2012-12-05T23:02:00Z">
            <w:rPr>
              <w:sz w:val="28"/>
              <w:szCs w:val="28"/>
              <w:lang w:val="fr-FR"/>
            </w:rPr>
          </w:rPrChange>
        </w:rPr>
        <w:t xml:space="preserve">Nếu </w:t>
      </w:r>
      <m:oMath>
        <m:sSub>
          <m:sSubPr>
            <m:ctrlPr>
              <w:ins w:id="445" w:author="The Si Tran" w:date="2012-12-05T23:46:00Z">
                <w:rPr>
                  <w:rFonts w:ascii="Cambria Math" w:hAnsi="Cambria Math"/>
                  <w:i/>
                  <w:szCs w:val="26"/>
                  <w:lang w:val="fr-FR"/>
                </w:rPr>
              </w:ins>
            </m:ctrlPr>
          </m:sSubPr>
          <m:e>
            <w:ins w:id="446" w:author="The Si Tran" w:date="2012-12-05T23:46:00Z">
              <m:r>
                <w:rPr>
                  <w:rFonts w:ascii="Cambria Math" w:hAnsi="Cambria Math"/>
                  <w:szCs w:val="26"/>
                  <w:lang w:val="fr-FR"/>
                </w:rPr>
                <m:t>ρ</m:t>
              </m:r>
            </w:ins>
          </m:e>
          <m:sub>
            <w:ins w:id="447" w:author="The Si Tran" w:date="2012-12-05T23:46:00Z">
              <m:r>
                <w:rPr>
                  <w:rFonts w:ascii="Cambria Math" w:hAnsi="Cambria Math"/>
                  <w:szCs w:val="26"/>
                  <w:lang w:val="fr-FR"/>
                </w:rPr>
                <m:t>k</m:t>
              </m:r>
            </w:ins>
          </m:sub>
        </m:sSub>
        <w:ins w:id="448" w:author="The Si Tran" w:date="2012-12-05T23:46:00Z">
          <m:r>
            <w:rPr>
              <w:rFonts w:ascii="Cambria Math" w:hAnsi="Cambria Math"/>
              <w:szCs w:val="26"/>
              <w:lang w:val="fr-FR"/>
            </w:rPr>
            <m:t xml:space="preserve">=0 </m:t>
          </m:r>
        </w:ins>
        <w:del w:id="449" w:author="The Si Tran" w:date="2012-12-05T23:46:00Z">
          <m:r>
            <m:rPr>
              <m:sty m:val="p"/>
            </m:rPr>
            <w:rPr>
              <w:rFonts w:ascii="Cambria Math" w:hAnsi="Cambria Math"/>
              <w:position w:val="-12"/>
              <w:szCs w:val="26"/>
              <w:lang w:val="fr-FR"/>
            </w:rPr>
            <w:object w:dxaOrig="300" w:dyaOrig="360">
              <v:shape id="_x0000_i1036" type="#_x0000_t75" style="width:23.25pt;height:27.75pt" o:ole="">
                <v:imagedata r:id="rId29" o:title=""/>
              </v:shape>
              <o:OLEObject Type="Embed" ProgID="Equation.DSMT4" ShapeID="_x0000_i1036" DrawAspect="Content" ObjectID="_1416335159" r:id="rId30"/>
            </w:object>
          </m:r>
        </w:del>
      </m:oMath>
      <w:del w:id="450" w:author="The Si Tran" w:date="2012-12-05T23:46:00Z">
        <w:r w:rsidRPr="0049233F" w:rsidDel="00570969">
          <w:rPr>
            <w:szCs w:val="26"/>
            <w:lang w:val="fr-FR"/>
            <w:rPrChange w:id="451" w:author="The Si Tran" w:date="2012-12-05T23:02:00Z">
              <w:rPr>
                <w:sz w:val="28"/>
                <w:szCs w:val="28"/>
                <w:lang w:val="fr-FR"/>
              </w:rPr>
            </w:rPrChange>
          </w:rPr>
          <w:delText xml:space="preserve">= 0 </w:delText>
        </w:r>
      </w:del>
      <w:r w:rsidRPr="0049233F">
        <w:rPr>
          <w:szCs w:val="26"/>
          <w:lang w:val="fr-FR"/>
          <w:rPrChange w:id="452" w:author="The Si Tran" w:date="2012-12-05T23:02:00Z">
            <w:rPr>
              <w:sz w:val="28"/>
              <w:szCs w:val="28"/>
              <w:lang w:val="fr-FR"/>
            </w:rPr>
          </w:rPrChange>
        </w:rPr>
        <w:t xml:space="preserve">thì </w:t>
      </w:r>
      <w:ins w:id="453" w:author="The Si Tran" w:date="2012-12-05T23:47:00Z">
        <m:oMath>
          <m:r>
            <w:rPr>
              <w:rFonts w:ascii="Cambria Math" w:hAnsi="Cambria Math"/>
              <w:szCs w:val="26"/>
              <w:lang w:val="fr-FR"/>
            </w:rPr>
            <m:t>t</m:t>
          </m:r>
        </m:oMath>
      </w:ins>
      <w:del w:id="454" w:author="The Si Tran" w:date="2012-12-05T23:46:00Z">
        <w:r w:rsidRPr="0049233F" w:rsidDel="00570969">
          <w:rPr>
            <w:szCs w:val="26"/>
            <w:lang w:val="fr-FR"/>
            <w:rPrChange w:id="455" w:author="The Si Tran" w:date="2012-12-05T23:02:00Z">
              <w:rPr>
                <w:sz w:val="28"/>
                <w:szCs w:val="28"/>
                <w:lang w:val="fr-FR"/>
              </w:rPr>
            </w:rPrChange>
          </w:rPr>
          <w:delText>t</w:delText>
        </w:r>
      </w:del>
      <w:r w:rsidRPr="0049233F">
        <w:rPr>
          <w:szCs w:val="26"/>
          <w:lang w:val="fr-FR"/>
          <w:rPrChange w:id="456" w:author="The Si Tran" w:date="2012-12-05T23:02:00Z">
            <w:rPr>
              <w:sz w:val="28"/>
              <w:szCs w:val="28"/>
              <w:lang w:val="fr-FR"/>
            </w:rPr>
          </w:rPrChange>
        </w:rPr>
        <w:t xml:space="preserve"> sẽ có phân phối student với </w:t>
      </w:r>
      <w:ins w:id="457" w:author="The Si Tran" w:date="2012-12-05T23:47:00Z">
        <m:oMath>
          <m:r>
            <w:rPr>
              <w:rFonts w:ascii="Cambria Math" w:hAnsi="Cambria Math"/>
              <w:szCs w:val="26"/>
              <w:lang w:val="fr-FR"/>
            </w:rPr>
            <m:t>n-1</m:t>
          </m:r>
        </m:oMath>
      </w:ins>
      <w:del w:id="458" w:author="The Si Tran" w:date="2012-12-05T23:47:00Z">
        <w:r w:rsidRPr="0049233F" w:rsidDel="00570969">
          <w:rPr>
            <w:szCs w:val="26"/>
            <w:lang w:val="fr-FR"/>
            <w:rPrChange w:id="459" w:author="The Si Tran" w:date="2012-12-05T23:02:00Z">
              <w:rPr>
                <w:sz w:val="28"/>
                <w:szCs w:val="28"/>
                <w:lang w:val="fr-FR"/>
              </w:rPr>
            </w:rPrChange>
          </w:rPr>
          <w:delText>n -1</w:delText>
        </w:r>
      </w:del>
      <w:r w:rsidRPr="0049233F">
        <w:rPr>
          <w:szCs w:val="26"/>
          <w:lang w:val="fr-FR"/>
          <w:rPrChange w:id="460" w:author="The Si Tran" w:date="2012-12-05T23:02:00Z">
            <w:rPr>
              <w:sz w:val="28"/>
              <w:szCs w:val="28"/>
              <w:lang w:val="fr-FR"/>
            </w:rPr>
          </w:rPrChange>
        </w:rPr>
        <w:t xml:space="preserve"> bậc tự do. Đối với mẫu có kích thước lớn, với mức ý nghĩa 5%, nếu hệ số tự tương quan mẫu nằm trong khoảng </w:t>
      </w:r>
      <w:ins w:id="461" w:author="The Si Tran" w:date="2012-12-05T23:47:00Z">
        <m:oMath>
          <m:r>
            <w:rPr>
              <w:rFonts w:ascii="Cambria Math" w:hAnsi="Cambria Math"/>
              <w:szCs w:val="26"/>
              <w:lang w:val="fr-FR"/>
            </w:rPr>
            <m:t>±2/</m:t>
          </m:r>
          <m:rad>
            <m:radPr>
              <m:degHide m:val="1"/>
              <m:ctrlPr>
                <w:rPr>
                  <w:rFonts w:ascii="Cambria Math" w:hAnsi="Cambria Math"/>
                  <w:i/>
                  <w:szCs w:val="26"/>
                  <w:lang w:val="fr-FR"/>
                </w:rPr>
              </m:ctrlPr>
            </m:radPr>
            <m:deg/>
            <m:e>
              <m:r>
                <w:rPr>
                  <w:rFonts w:ascii="Cambria Math" w:hAnsi="Cambria Math"/>
                  <w:szCs w:val="26"/>
                  <w:lang w:val="fr-FR"/>
                </w:rPr>
                <m:t>n</m:t>
              </m:r>
            </m:e>
          </m:rad>
        </m:oMath>
      </w:ins>
      <w:del w:id="462" w:author="The Si Tran" w:date="2012-12-05T23:47:00Z">
        <w:r w:rsidRPr="00082976" w:rsidDel="005B11DB">
          <w:rPr>
            <w:position w:val="-8"/>
            <w:szCs w:val="26"/>
            <w:lang w:val="fr-FR"/>
          </w:rPr>
          <w:object w:dxaOrig="780" w:dyaOrig="360">
            <v:shape id="_x0000_i1037" type="#_x0000_t75" style="width:39pt;height:18pt" o:ole="">
              <v:imagedata r:id="rId31" o:title=""/>
            </v:shape>
            <o:OLEObject Type="Embed" ProgID="Equation.DSMT4" ShapeID="_x0000_i1037" DrawAspect="Content" ObjectID="_1416335160" r:id="rId32"/>
          </w:object>
        </w:r>
      </w:del>
      <w:r w:rsidRPr="0049233F">
        <w:rPr>
          <w:szCs w:val="26"/>
          <w:lang w:val="fr-FR"/>
          <w:rPrChange w:id="463" w:author="The Si Tran" w:date="2012-12-05T23:02:00Z">
            <w:rPr>
              <w:sz w:val="28"/>
              <w:szCs w:val="28"/>
              <w:lang w:val="fr-FR"/>
            </w:rPr>
          </w:rPrChange>
        </w:rPr>
        <w:t xml:space="preserve"> thì ta có thể kết luận hệ số tự tương quan của đám đông bằng không với mức ý nghĩa 5%.</w:t>
      </w:r>
    </w:p>
    <w:p w:rsidR="004D65BA" w:rsidRPr="0049233F" w:rsidRDefault="00024D6E">
      <w:pPr>
        <w:rPr>
          <w:szCs w:val="26"/>
          <w:lang w:val="fr-FR"/>
          <w:rPrChange w:id="464" w:author="The Si Tran" w:date="2012-12-05T23:02:00Z">
            <w:rPr>
              <w:sz w:val="28"/>
              <w:szCs w:val="28"/>
              <w:lang w:val="fr-FR"/>
            </w:rPr>
          </w:rPrChange>
        </w:rPr>
      </w:pPr>
      <w:r w:rsidRPr="0049233F">
        <w:rPr>
          <w:szCs w:val="26"/>
          <w:lang w:val="fr-FR"/>
          <w:rPrChange w:id="465" w:author="The Si Tran" w:date="2012-12-05T23:02:00Z">
            <w:rPr>
              <w:sz w:val="28"/>
              <w:szCs w:val="28"/>
              <w:lang w:val="fr-FR"/>
            </w:rPr>
          </w:rPrChange>
        </w:rPr>
        <w:tab/>
        <w:t>Việc đánh giá các hệ số tự tương quan có ý nghĩa quan trọng trong việc phân tích chuỗi thời gian. Hàm tự tương quan của dữ liệu giúp ta xác định được các thành phần của chuỗi thời gian từ đó có thể lựa chọn mô hình dự báo hợp lý cũng như việc đá</w:t>
      </w:r>
      <w:r w:rsidR="007A78B2" w:rsidRPr="0049233F">
        <w:rPr>
          <w:szCs w:val="26"/>
          <w:lang w:val="fr-FR"/>
          <w:rPrChange w:id="466" w:author="The Si Tran" w:date="2012-12-05T23:02:00Z">
            <w:rPr>
              <w:sz w:val="28"/>
              <w:szCs w:val="28"/>
              <w:lang w:val="fr-FR"/>
            </w:rPr>
          </w:rPrChange>
        </w:rPr>
        <w:t>nh giá tính đầy đủ của mô hình.</w:t>
      </w:r>
    </w:p>
    <w:p w:rsidR="009F530B" w:rsidRPr="0049233F" w:rsidRDefault="009F530B" w:rsidP="00024D6E">
      <w:pPr>
        <w:pStyle w:val="Heading2"/>
        <w:rPr>
          <w:sz w:val="26"/>
          <w:szCs w:val="26"/>
          <w:rPrChange w:id="467" w:author="The Si Tran" w:date="2012-12-05T23:02:00Z">
            <w:rPr/>
          </w:rPrChange>
        </w:rPr>
      </w:pPr>
      <w:r w:rsidRPr="0049233F">
        <w:rPr>
          <w:sz w:val="26"/>
          <w:szCs w:val="26"/>
          <w:rPrChange w:id="468" w:author="The Si Tran" w:date="2012-12-05T23:02:00Z">
            <w:rPr/>
          </w:rPrChange>
        </w:rPr>
        <w:t>Dự báo chuỗi thời gian</w:t>
      </w:r>
    </w:p>
    <w:p w:rsidR="009F530B" w:rsidRPr="0049233F" w:rsidRDefault="009F530B" w:rsidP="00024D6E">
      <w:pPr>
        <w:pStyle w:val="Heading2"/>
        <w:rPr>
          <w:sz w:val="26"/>
          <w:szCs w:val="26"/>
          <w:rPrChange w:id="469" w:author="The Si Tran" w:date="2012-12-05T23:02:00Z">
            <w:rPr/>
          </w:rPrChange>
        </w:rPr>
      </w:pPr>
      <w:r w:rsidRPr="0049233F">
        <w:rPr>
          <w:sz w:val="26"/>
          <w:szCs w:val="26"/>
          <w:rPrChange w:id="470" w:author="The Si Tran" w:date="2012-12-05T23:02:00Z">
            <w:rPr/>
          </w:rPrChange>
        </w:rPr>
        <w:t>Khái niệm thống kê liên quan</w:t>
      </w:r>
    </w:p>
    <w:p w:rsidR="00024D6E" w:rsidRPr="0049233F" w:rsidRDefault="00CD217B" w:rsidP="00024D6E">
      <w:pPr>
        <w:pStyle w:val="Heading2"/>
        <w:rPr>
          <w:sz w:val="26"/>
          <w:szCs w:val="26"/>
          <w:rPrChange w:id="471" w:author="The Si Tran" w:date="2012-12-05T23:02:00Z">
            <w:rPr/>
          </w:rPrChange>
        </w:rPr>
      </w:pPr>
      <w:r w:rsidRPr="0049233F">
        <w:rPr>
          <w:sz w:val="26"/>
          <w:szCs w:val="26"/>
          <w:rPrChange w:id="472" w:author="The Si Tran" w:date="2012-12-05T23:02:00Z">
            <w:rPr/>
          </w:rPrChange>
        </w:rPr>
        <w:t>Nhận biết c</w:t>
      </w:r>
      <w:r w:rsidR="00024D6E" w:rsidRPr="0049233F">
        <w:rPr>
          <w:sz w:val="26"/>
          <w:szCs w:val="26"/>
          <w:rPrChange w:id="473" w:author="The Si Tran" w:date="2012-12-05T23:02:00Z">
            <w:rPr/>
          </w:rPrChange>
        </w:rPr>
        <w:t>ác</w:t>
      </w:r>
      <w:r w:rsidRPr="0049233F">
        <w:rPr>
          <w:sz w:val="26"/>
          <w:szCs w:val="26"/>
          <w:rPrChange w:id="474" w:author="The Si Tran" w:date="2012-12-05T23:02:00Z">
            <w:rPr/>
          </w:rPrChange>
        </w:rPr>
        <w:t xml:space="preserve"> thành phần của chuỗi thời gian bằng phương pháp phân tích </w:t>
      </w:r>
      <w:r w:rsidR="000E05CE" w:rsidRPr="0049233F">
        <w:rPr>
          <w:sz w:val="26"/>
          <w:szCs w:val="26"/>
          <w:rPrChange w:id="475" w:author="The Si Tran" w:date="2012-12-05T23:02:00Z">
            <w:rPr/>
          </w:rPrChange>
        </w:rPr>
        <w:t>hệ số tự tương quan:</w:t>
      </w:r>
    </w:p>
    <w:p w:rsidR="005E5CD3" w:rsidRPr="0049233F" w:rsidRDefault="000E05CE" w:rsidP="005E5CD3">
      <w:pPr>
        <w:rPr>
          <w:szCs w:val="26"/>
          <w:lang w:val="fr-FR"/>
          <w:rPrChange w:id="476" w:author="The Si Tran" w:date="2012-12-05T23:02:00Z">
            <w:rPr>
              <w:sz w:val="28"/>
              <w:szCs w:val="28"/>
              <w:lang w:val="fr-FR"/>
            </w:rPr>
          </w:rPrChange>
        </w:rPr>
      </w:pPr>
      <w:r w:rsidRPr="0049233F">
        <w:rPr>
          <w:szCs w:val="26"/>
          <w:lang w:val="fr-FR"/>
          <w:rPrChange w:id="477" w:author="The Si Tran" w:date="2012-12-05T23:02:00Z">
            <w:rPr>
              <w:sz w:val="28"/>
              <w:szCs w:val="28"/>
              <w:lang w:val="fr-FR"/>
            </w:rPr>
          </w:rPrChange>
        </w:rPr>
        <w:t xml:space="preserve">Như đã đề cặp ở trên, chuỗi thời gian có thể chứa bốn thành phần: </w:t>
      </w:r>
      <w:r w:rsidR="005E5CD3" w:rsidRPr="0049233F">
        <w:rPr>
          <w:szCs w:val="26"/>
          <w:lang w:val="fr-FR"/>
          <w:rPrChange w:id="478" w:author="The Si Tran" w:date="2012-12-05T23:02:00Z">
            <w:rPr>
              <w:sz w:val="28"/>
              <w:szCs w:val="28"/>
              <w:lang w:val="fr-FR"/>
            </w:rPr>
          </w:rPrChange>
        </w:rPr>
        <w:t>xu hướng (trend), chu kỳ (cyclical), mùa (seasonal), bất quy tắc</w:t>
      </w:r>
      <w:ins w:id="479" w:author="The Si Tran" w:date="2012-12-05T23:48:00Z">
        <w:r w:rsidR="005B11DB">
          <w:rPr>
            <w:szCs w:val="26"/>
            <w:lang w:val="fr-FR"/>
          </w:rPr>
          <w:t xml:space="preserve"> </w:t>
        </w:r>
      </w:ins>
      <w:r w:rsidR="005E5CD3" w:rsidRPr="0049233F">
        <w:rPr>
          <w:szCs w:val="26"/>
          <w:lang w:val="fr-FR"/>
          <w:rPrChange w:id="480" w:author="The Si Tran" w:date="2012-12-05T23:02:00Z">
            <w:rPr>
              <w:sz w:val="28"/>
              <w:szCs w:val="28"/>
              <w:lang w:val="fr-FR"/>
            </w:rPr>
          </w:rPrChange>
        </w:rPr>
        <w:t>(irregular).</w:t>
      </w:r>
    </w:p>
    <w:p w:rsidR="005E5CD3" w:rsidRPr="0049233F" w:rsidRDefault="005E5CD3" w:rsidP="005E5CD3">
      <w:pPr>
        <w:ind w:firstLine="540"/>
        <w:rPr>
          <w:szCs w:val="26"/>
          <w:lang w:val="fr-FR"/>
          <w:rPrChange w:id="481" w:author="The Si Tran" w:date="2012-12-05T23:02:00Z">
            <w:rPr>
              <w:sz w:val="28"/>
              <w:szCs w:val="28"/>
              <w:lang w:val="fr-FR"/>
            </w:rPr>
          </w:rPrChange>
        </w:rPr>
      </w:pPr>
      <w:r w:rsidRPr="0049233F">
        <w:rPr>
          <w:b/>
          <w:szCs w:val="26"/>
          <w:lang w:val="fr-FR"/>
          <w:rPrChange w:id="482" w:author="The Si Tran" w:date="2012-12-05T23:02:00Z">
            <w:rPr>
              <w:b/>
              <w:sz w:val="28"/>
              <w:szCs w:val="28"/>
              <w:lang w:val="fr-FR"/>
            </w:rPr>
          </w:rPrChange>
        </w:rPr>
        <w:t>Thành phần xu hướng</w:t>
      </w:r>
      <w:ins w:id="483" w:author="The Si Tran" w:date="2012-12-05T23:48:00Z">
        <w:r w:rsidR="005B11DB">
          <w:rPr>
            <w:b/>
            <w:szCs w:val="26"/>
            <w:lang w:val="fr-FR"/>
          </w:rPr>
          <w:t xml:space="preserve"> </w:t>
        </w:r>
      </w:ins>
      <w:r w:rsidRPr="0049233F">
        <w:rPr>
          <w:b/>
          <w:szCs w:val="26"/>
          <w:lang w:val="fr-FR"/>
          <w:rPrChange w:id="484" w:author="The Si Tran" w:date="2012-12-05T23:02:00Z">
            <w:rPr>
              <w:b/>
              <w:sz w:val="28"/>
              <w:szCs w:val="28"/>
              <w:lang w:val="fr-FR"/>
            </w:rPr>
          </w:rPrChange>
        </w:rPr>
        <w:t>(trend)</w:t>
      </w:r>
      <w:r w:rsidRPr="0049233F">
        <w:rPr>
          <w:szCs w:val="26"/>
          <w:lang w:val="fr-FR"/>
          <w:rPrChange w:id="485" w:author="The Si Tran" w:date="2012-12-05T23:02:00Z">
            <w:rPr>
              <w:sz w:val="28"/>
              <w:szCs w:val="28"/>
              <w:lang w:val="fr-FR"/>
            </w:rPr>
          </w:rPrChange>
        </w:rPr>
        <w:t xml:space="preserve">  </w:t>
      </w:r>
    </w:p>
    <w:p w:rsidR="005E5CD3" w:rsidRPr="0049233F" w:rsidRDefault="005E5CD3" w:rsidP="000E05CE">
      <w:pPr>
        <w:ind w:firstLine="540"/>
        <w:rPr>
          <w:szCs w:val="26"/>
          <w:lang w:val="fr-FR"/>
          <w:rPrChange w:id="486" w:author="The Si Tran" w:date="2012-12-05T23:02:00Z">
            <w:rPr>
              <w:sz w:val="28"/>
              <w:szCs w:val="28"/>
              <w:lang w:val="fr-FR"/>
            </w:rPr>
          </w:rPrChange>
        </w:rPr>
      </w:pPr>
      <w:r w:rsidRPr="0049233F">
        <w:rPr>
          <w:szCs w:val="26"/>
          <w:lang w:val="fr-FR"/>
          <w:rPrChange w:id="487" w:author="The Si Tran" w:date="2012-12-05T23:02:00Z">
            <w:rPr>
              <w:sz w:val="28"/>
              <w:szCs w:val="28"/>
              <w:lang w:val="fr-FR"/>
            </w:rPr>
          </w:rPrChange>
        </w:rPr>
        <w:t>Là thành phần thể hiện sự tăng hay giảm giá trị của chuỗi thời gian trong m</w:t>
      </w:r>
      <w:r w:rsidR="002702C6" w:rsidRPr="0049233F">
        <w:rPr>
          <w:szCs w:val="26"/>
          <w:lang w:val="fr-FR"/>
          <w:rPrChange w:id="488" w:author="The Si Tran" w:date="2012-12-05T23:02:00Z">
            <w:rPr>
              <w:sz w:val="28"/>
              <w:szCs w:val="28"/>
              <w:lang w:val="fr-FR"/>
            </w:rPr>
          </w:rPrChange>
        </w:rPr>
        <w:t>ột giai đoạn dài hạn nào đó [1]</w:t>
      </w:r>
      <w:r w:rsidRPr="0049233F">
        <w:rPr>
          <w:szCs w:val="26"/>
          <w:lang w:val="fr-FR"/>
          <w:rPrChange w:id="489" w:author="The Si Tran" w:date="2012-12-05T23:02:00Z">
            <w:rPr>
              <w:sz w:val="28"/>
              <w:szCs w:val="28"/>
              <w:lang w:val="fr-FR"/>
            </w:rPr>
          </w:rPrChange>
        </w:rPr>
        <w:t xml:space="preserve">. Nếu một chuỗi thời gian có </w:t>
      </w:r>
      <w:r w:rsidR="002702C6" w:rsidRPr="0049233F">
        <w:rPr>
          <w:szCs w:val="26"/>
          <w:lang w:val="fr-FR"/>
          <w:rPrChange w:id="490" w:author="The Si Tran" w:date="2012-12-05T23:02:00Z">
            <w:rPr>
              <w:sz w:val="28"/>
              <w:szCs w:val="28"/>
              <w:lang w:val="fr-FR"/>
            </w:rPr>
          </w:rPrChange>
        </w:rPr>
        <w:t xml:space="preserve">chứa </w:t>
      </w:r>
      <w:r w:rsidRPr="0049233F">
        <w:rPr>
          <w:szCs w:val="26"/>
          <w:lang w:val="fr-FR"/>
          <w:rPrChange w:id="491" w:author="The Si Tran" w:date="2012-12-05T23:02:00Z">
            <w:rPr>
              <w:sz w:val="28"/>
              <w:szCs w:val="28"/>
              <w:lang w:val="fr-FR"/>
            </w:rPr>
          </w:rPrChange>
        </w:rPr>
        <w:t>thành phần xu hướng sẽ có hệ số tự tương quan rất lớn ở những độ trễ đầu tiên và giảm dần về 0 khi độ trễ tăng lên.</w:t>
      </w:r>
      <w:r w:rsidR="000E05CE" w:rsidRPr="0049233F">
        <w:rPr>
          <w:szCs w:val="26"/>
          <w:lang w:val="fr-FR"/>
          <w:rPrChange w:id="492" w:author="The Si Tran" w:date="2012-12-05T23:02:00Z">
            <w:rPr>
              <w:sz w:val="28"/>
              <w:szCs w:val="28"/>
              <w:lang w:val="fr-FR"/>
            </w:rPr>
          </w:rPrChange>
        </w:rPr>
        <w:t xml:space="preserve"> Hình 3 và 4 là một minh họa </w:t>
      </w:r>
      <w:r w:rsidRPr="0049233F">
        <w:rPr>
          <w:szCs w:val="26"/>
          <w:lang w:val="fr-FR"/>
          <w:rPrChange w:id="493" w:author="The Si Tran" w:date="2012-12-05T23:02:00Z">
            <w:rPr>
              <w:sz w:val="28"/>
              <w:szCs w:val="28"/>
              <w:lang w:val="fr-FR"/>
            </w:rPr>
          </w:rPrChange>
        </w:rPr>
        <w:t xml:space="preserve">chuỗi thời gian có thành phần xu hướng. Ở đây dù mức tăng nhiệt </w:t>
      </w:r>
      <w:r w:rsidRPr="0049233F">
        <w:rPr>
          <w:szCs w:val="26"/>
          <w:lang w:val="fr-FR"/>
          <w:rPrChange w:id="494" w:author="The Si Tran" w:date="2012-12-05T23:02:00Z">
            <w:rPr>
              <w:sz w:val="28"/>
              <w:szCs w:val="28"/>
              <w:lang w:val="fr-FR"/>
            </w:rPr>
          </w:rPrChange>
        </w:rPr>
        <w:lastRenderedPageBreak/>
        <w:t>độ toàn cầu có biến đổi theo từng năm nhưng nhìn chung mức tăng nhiệt độ trung bình có xung hướng tăng theo thời gian. Hệ số tự tương quan rất lớn ở những độ trễ đầu tiên và gi</w:t>
      </w:r>
      <w:r w:rsidR="000E05CE" w:rsidRPr="0049233F">
        <w:rPr>
          <w:szCs w:val="26"/>
          <w:lang w:val="fr-FR"/>
          <w:rPrChange w:id="495" w:author="The Si Tran" w:date="2012-12-05T23:02:00Z">
            <w:rPr>
              <w:sz w:val="28"/>
              <w:szCs w:val="28"/>
              <w:lang w:val="fr-FR"/>
            </w:rPr>
          </w:rPrChange>
        </w:rPr>
        <w:t>ảm dần theo sự tăng của độ trễ.</w:t>
      </w:r>
    </w:p>
    <w:p w:rsidR="005E5CD3" w:rsidRPr="0049233F" w:rsidRDefault="005E5CD3" w:rsidP="005E5CD3">
      <w:pPr>
        <w:rPr>
          <w:szCs w:val="26"/>
          <w:lang w:val="fr-FR"/>
          <w:rPrChange w:id="496" w:author="The Si Tran" w:date="2012-12-05T23:02:00Z">
            <w:rPr>
              <w:sz w:val="28"/>
              <w:szCs w:val="28"/>
              <w:lang w:val="fr-FR"/>
            </w:rPr>
          </w:rPrChange>
        </w:rPr>
      </w:pPr>
    </w:p>
    <w:p w:rsidR="005E5CD3" w:rsidRPr="0049233F" w:rsidRDefault="005E5CD3" w:rsidP="005E5CD3">
      <w:pPr>
        <w:ind w:firstLine="720"/>
        <w:rPr>
          <w:szCs w:val="26"/>
          <w:lang w:val="fr-FR"/>
          <w:rPrChange w:id="497" w:author="The Si Tran" w:date="2012-12-05T23:02:00Z">
            <w:rPr>
              <w:sz w:val="28"/>
              <w:szCs w:val="28"/>
              <w:lang w:val="fr-FR"/>
            </w:rPr>
          </w:rPrChange>
        </w:rPr>
      </w:pPr>
      <w:r w:rsidRPr="0049233F">
        <w:rPr>
          <w:noProof/>
          <w:szCs w:val="26"/>
          <w:rPrChange w:id="498" w:author="The Si Tran" w:date="2012-12-05T23:02:00Z">
            <w:rPr>
              <w:noProof/>
              <w:sz w:val="28"/>
              <w:szCs w:val="28"/>
            </w:rPr>
          </w:rPrChange>
        </w:rPr>
        <w:drawing>
          <wp:inline distT="0" distB="0" distL="0" distR="0">
            <wp:extent cx="5305425" cy="47053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05425" cy="4705350"/>
                    </a:xfrm>
                    <a:prstGeom prst="rect">
                      <a:avLst/>
                    </a:prstGeom>
                    <a:noFill/>
                    <a:ln>
                      <a:noFill/>
                    </a:ln>
                  </pic:spPr>
                </pic:pic>
              </a:graphicData>
            </a:graphic>
          </wp:inline>
        </w:drawing>
      </w:r>
    </w:p>
    <w:p w:rsidR="005E5CD3" w:rsidRPr="0049233F" w:rsidRDefault="005E5CD3" w:rsidP="005E5CD3">
      <w:pPr>
        <w:rPr>
          <w:szCs w:val="26"/>
          <w:lang w:val="fr-FR"/>
          <w:rPrChange w:id="499" w:author="The Si Tran" w:date="2012-12-05T23:02:00Z">
            <w:rPr>
              <w:sz w:val="28"/>
              <w:szCs w:val="28"/>
              <w:lang w:val="fr-FR"/>
            </w:rPr>
          </w:rPrChange>
        </w:rPr>
      </w:pPr>
    </w:p>
    <w:p w:rsidR="005E5CD3" w:rsidRPr="0049233F" w:rsidRDefault="005E5CD3" w:rsidP="005E5CD3">
      <w:pPr>
        <w:rPr>
          <w:szCs w:val="26"/>
          <w:lang w:val="fr-FR"/>
          <w:rPrChange w:id="500" w:author="The Si Tran" w:date="2012-12-05T23:02:00Z">
            <w:rPr>
              <w:sz w:val="28"/>
              <w:szCs w:val="28"/>
              <w:lang w:val="fr-FR"/>
            </w:rPr>
          </w:rPrChange>
        </w:rPr>
      </w:pPr>
    </w:p>
    <w:p w:rsidR="005E5CD3" w:rsidRPr="0049233F" w:rsidRDefault="005E5CD3" w:rsidP="005E5CD3">
      <w:pPr>
        <w:pStyle w:val="Caption"/>
        <w:ind w:firstLine="540"/>
        <w:rPr>
          <w:sz w:val="26"/>
          <w:szCs w:val="26"/>
          <w:lang w:val="fr-FR"/>
          <w:rPrChange w:id="501" w:author="The Si Tran" w:date="2012-12-05T23:02:00Z">
            <w:rPr>
              <w:sz w:val="28"/>
              <w:szCs w:val="28"/>
              <w:lang w:val="fr-FR"/>
            </w:rPr>
          </w:rPrChange>
        </w:rPr>
      </w:pPr>
      <w:r w:rsidRPr="0049233F">
        <w:rPr>
          <w:sz w:val="26"/>
          <w:szCs w:val="26"/>
          <w:lang w:val="fr-FR"/>
          <w:rPrChange w:id="502" w:author="The Si Tran" w:date="2012-12-05T23:02:00Z">
            <w:rPr>
              <w:sz w:val="28"/>
              <w:szCs w:val="28"/>
              <w:lang w:val="fr-FR"/>
            </w:rPr>
          </w:rPrChange>
        </w:rPr>
        <w:tab/>
      </w:r>
      <w:bookmarkStart w:id="503" w:name="_Toc312142077"/>
      <w:r w:rsidRPr="0049233F">
        <w:rPr>
          <w:sz w:val="26"/>
          <w:szCs w:val="26"/>
          <w:lang w:val="fr-FR"/>
          <w:rPrChange w:id="504" w:author="The Si Tran" w:date="2012-12-05T23:02:00Z">
            <w:rPr>
              <w:sz w:val="28"/>
              <w:szCs w:val="28"/>
              <w:lang w:val="fr-FR"/>
            </w:rPr>
          </w:rPrChange>
        </w:rPr>
        <w:t xml:space="preserve">Hình </w:t>
      </w:r>
      <w:r w:rsidRPr="0049233F">
        <w:rPr>
          <w:sz w:val="26"/>
          <w:szCs w:val="26"/>
          <w:rPrChange w:id="505" w:author="The Si Tran" w:date="2012-12-05T23:02:00Z">
            <w:rPr>
              <w:sz w:val="28"/>
              <w:szCs w:val="28"/>
            </w:rPr>
          </w:rPrChange>
        </w:rPr>
        <w:fldChar w:fldCharType="begin"/>
      </w:r>
      <w:r w:rsidRPr="0049233F">
        <w:rPr>
          <w:sz w:val="26"/>
          <w:szCs w:val="26"/>
          <w:lang w:val="fr-FR"/>
          <w:rPrChange w:id="506" w:author="The Si Tran" w:date="2012-12-05T23:02:00Z">
            <w:rPr>
              <w:sz w:val="28"/>
              <w:szCs w:val="28"/>
              <w:lang w:val="fr-FR"/>
            </w:rPr>
          </w:rPrChange>
        </w:rPr>
        <w:instrText xml:space="preserve"> SEQ Hình \* ARABIC </w:instrText>
      </w:r>
      <w:r w:rsidRPr="0049233F">
        <w:rPr>
          <w:sz w:val="26"/>
          <w:szCs w:val="26"/>
          <w:rPrChange w:id="507" w:author="The Si Tran" w:date="2012-12-05T23:02:00Z">
            <w:rPr>
              <w:sz w:val="28"/>
              <w:szCs w:val="28"/>
            </w:rPr>
          </w:rPrChange>
        </w:rPr>
        <w:fldChar w:fldCharType="separate"/>
      </w:r>
      <w:r w:rsidRPr="0049233F">
        <w:rPr>
          <w:noProof/>
          <w:sz w:val="26"/>
          <w:szCs w:val="26"/>
          <w:lang w:val="fr-FR"/>
          <w:rPrChange w:id="508" w:author="The Si Tran" w:date="2012-12-05T23:02:00Z">
            <w:rPr>
              <w:noProof/>
              <w:sz w:val="28"/>
              <w:szCs w:val="28"/>
              <w:lang w:val="fr-FR"/>
            </w:rPr>
          </w:rPrChange>
        </w:rPr>
        <w:t>3</w:t>
      </w:r>
      <w:r w:rsidRPr="0049233F">
        <w:rPr>
          <w:sz w:val="26"/>
          <w:szCs w:val="26"/>
          <w:rPrChange w:id="509" w:author="The Si Tran" w:date="2012-12-05T23:02:00Z">
            <w:rPr>
              <w:sz w:val="28"/>
              <w:szCs w:val="28"/>
            </w:rPr>
          </w:rPrChange>
        </w:rPr>
        <w:fldChar w:fldCharType="end"/>
      </w:r>
      <w:r w:rsidRPr="0049233F">
        <w:rPr>
          <w:sz w:val="26"/>
          <w:szCs w:val="26"/>
          <w:lang w:val="fr-FR"/>
          <w:rPrChange w:id="510" w:author="The Si Tran" w:date="2012-12-05T23:02:00Z">
            <w:rPr>
              <w:sz w:val="28"/>
              <w:szCs w:val="28"/>
              <w:lang w:val="fr-FR"/>
            </w:rPr>
          </w:rPrChange>
        </w:rPr>
        <w:t xml:space="preserve"> Độ tăng nhiệt độ trung bình hàng năm từ 1856 đến 2005</w:t>
      </w:r>
      <w:bookmarkEnd w:id="503"/>
    </w:p>
    <w:p w:rsidR="005E5CD3" w:rsidRPr="0049233F" w:rsidRDefault="005E5CD3" w:rsidP="005E5CD3">
      <w:pPr>
        <w:rPr>
          <w:szCs w:val="26"/>
          <w:lang w:val="fr-FR"/>
          <w:rPrChange w:id="511" w:author="The Si Tran" w:date="2012-12-05T23:02:00Z">
            <w:rPr>
              <w:sz w:val="28"/>
              <w:szCs w:val="28"/>
              <w:lang w:val="fr-FR"/>
            </w:rPr>
          </w:rPrChange>
        </w:rPr>
      </w:pPr>
    </w:p>
    <w:p w:rsidR="005E5CD3" w:rsidRPr="0049233F" w:rsidRDefault="005E5CD3" w:rsidP="005E5CD3">
      <w:pPr>
        <w:rPr>
          <w:szCs w:val="26"/>
          <w:lang w:val="fr-FR"/>
          <w:rPrChange w:id="512" w:author="The Si Tran" w:date="2012-12-05T23:02:00Z">
            <w:rPr>
              <w:sz w:val="28"/>
              <w:szCs w:val="28"/>
              <w:lang w:val="fr-FR"/>
            </w:rPr>
          </w:rPrChange>
        </w:rPr>
      </w:pPr>
    </w:p>
    <w:p w:rsidR="005E5CD3" w:rsidRPr="0049233F" w:rsidRDefault="005E5CD3" w:rsidP="005E5CD3">
      <w:pPr>
        <w:rPr>
          <w:szCs w:val="26"/>
          <w:lang w:val="fr-FR"/>
          <w:rPrChange w:id="513" w:author="The Si Tran" w:date="2012-12-05T23:02:00Z">
            <w:rPr>
              <w:sz w:val="28"/>
              <w:szCs w:val="28"/>
              <w:lang w:val="fr-FR"/>
            </w:rPr>
          </w:rPrChange>
        </w:rPr>
      </w:pPr>
      <w:r w:rsidRPr="0049233F">
        <w:rPr>
          <w:noProof/>
          <w:szCs w:val="26"/>
          <w:rPrChange w:id="514" w:author="The Si Tran" w:date="2012-12-05T23:02:00Z">
            <w:rPr>
              <w:noProof/>
              <w:sz w:val="28"/>
              <w:szCs w:val="28"/>
            </w:rPr>
          </w:rPrChange>
        </w:rPr>
        <w:lastRenderedPageBreak/>
        <w:drawing>
          <wp:inline distT="0" distB="0" distL="0" distR="0">
            <wp:extent cx="5429250" cy="4905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429250" cy="4905375"/>
                    </a:xfrm>
                    <a:prstGeom prst="rect">
                      <a:avLst/>
                    </a:prstGeom>
                    <a:noFill/>
                    <a:ln>
                      <a:noFill/>
                    </a:ln>
                  </pic:spPr>
                </pic:pic>
              </a:graphicData>
            </a:graphic>
          </wp:inline>
        </w:drawing>
      </w:r>
    </w:p>
    <w:p w:rsidR="005E5CD3" w:rsidRPr="0049233F" w:rsidRDefault="005E5CD3" w:rsidP="005E5CD3">
      <w:pPr>
        <w:pStyle w:val="Caption"/>
        <w:ind w:firstLine="540"/>
        <w:rPr>
          <w:sz w:val="26"/>
          <w:szCs w:val="26"/>
          <w:lang w:val="fr-FR"/>
          <w:rPrChange w:id="515" w:author="The Si Tran" w:date="2012-12-05T23:02:00Z">
            <w:rPr>
              <w:sz w:val="28"/>
              <w:szCs w:val="28"/>
              <w:lang w:val="fr-FR"/>
            </w:rPr>
          </w:rPrChange>
        </w:rPr>
      </w:pPr>
      <w:bookmarkStart w:id="516" w:name="_Toc312142078"/>
      <w:r w:rsidRPr="0049233F">
        <w:rPr>
          <w:sz w:val="26"/>
          <w:szCs w:val="26"/>
          <w:lang w:val="fr-FR"/>
          <w:rPrChange w:id="517" w:author="The Si Tran" w:date="2012-12-05T23:02:00Z">
            <w:rPr>
              <w:sz w:val="28"/>
              <w:szCs w:val="28"/>
              <w:lang w:val="fr-FR"/>
            </w:rPr>
          </w:rPrChange>
        </w:rPr>
        <w:t xml:space="preserve">Hình </w:t>
      </w:r>
      <w:r w:rsidRPr="0049233F">
        <w:rPr>
          <w:sz w:val="26"/>
          <w:szCs w:val="26"/>
          <w:rPrChange w:id="518" w:author="The Si Tran" w:date="2012-12-05T23:02:00Z">
            <w:rPr>
              <w:sz w:val="28"/>
              <w:szCs w:val="28"/>
            </w:rPr>
          </w:rPrChange>
        </w:rPr>
        <w:fldChar w:fldCharType="begin"/>
      </w:r>
      <w:r w:rsidRPr="0049233F">
        <w:rPr>
          <w:sz w:val="26"/>
          <w:szCs w:val="26"/>
          <w:lang w:val="fr-FR"/>
          <w:rPrChange w:id="519" w:author="The Si Tran" w:date="2012-12-05T23:02:00Z">
            <w:rPr>
              <w:sz w:val="28"/>
              <w:szCs w:val="28"/>
              <w:lang w:val="fr-FR"/>
            </w:rPr>
          </w:rPrChange>
        </w:rPr>
        <w:instrText xml:space="preserve"> SEQ Hình \* ARABIC </w:instrText>
      </w:r>
      <w:r w:rsidRPr="0049233F">
        <w:rPr>
          <w:sz w:val="26"/>
          <w:szCs w:val="26"/>
          <w:rPrChange w:id="520" w:author="The Si Tran" w:date="2012-12-05T23:02:00Z">
            <w:rPr>
              <w:sz w:val="28"/>
              <w:szCs w:val="28"/>
            </w:rPr>
          </w:rPrChange>
        </w:rPr>
        <w:fldChar w:fldCharType="separate"/>
      </w:r>
      <w:r w:rsidRPr="0049233F">
        <w:rPr>
          <w:noProof/>
          <w:sz w:val="26"/>
          <w:szCs w:val="26"/>
          <w:lang w:val="fr-FR"/>
          <w:rPrChange w:id="521" w:author="The Si Tran" w:date="2012-12-05T23:02:00Z">
            <w:rPr>
              <w:noProof/>
              <w:sz w:val="28"/>
              <w:szCs w:val="28"/>
              <w:lang w:val="fr-FR"/>
            </w:rPr>
          </w:rPrChange>
        </w:rPr>
        <w:t>4</w:t>
      </w:r>
      <w:r w:rsidRPr="0049233F">
        <w:rPr>
          <w:sz w:val="26"/>
          <w:szCs w:val="26"/>
          <w:rPrChange w:id="522" w:author="The Si Tran" w:date="2012-12-05T23:02:00Z">
            <w:rPr>
              <w:sz w:val="28"/>
              <w:szCs w:val="28"/>
            </w:rPr>
          </w:rPrChange>
        </w:rPr>
        <w:fldChar w:fldCharType="end"/>
      </w:r>
      <w:r w:rsidRPr="0049233F">
        <w:rPr>
          <w:sz w:val="26"/>
          <w:szCs w:val="26"/>
          <w:lang w:val="fr-FR"/>
          <w:rPrChange w:id="523" w:author="The Si Tran" w:date="2012-12-05T23:02:00Z">
            <w:rPr>
              <w:sz w:val="28"/>
              <w:szCs w:val="28"/>
              <w:lang w:val="fr-FR"/>
            </w:rPr>
          </w:rPrChange>
        </w:rPr>
        <w:t xml:space="preserve"> Hàm tự tương quan của chuỗi tăng nhiệt độ trung bình hàng năm từ 1856 đến 2005.</w:t>
      </w:r>
      <w:bookmarkEnd w:id="516"/>
    </w:p>
    <w:p w:rsidR="005E5CD3" w:rsidRPr="0049233F" w:rsidRDefault="005E5CD3" w:rsidP="005E5CD3">
      <w:pPr>
        <w:rPr>
          <w:szCs w:val="26"/>
          <w:lang w:val="fr-FR"/>
          <w:rPrChange w:id="524" w:author="The Si Tran" w:date="2012-12-05T23:02:00Z">
            <w:rPr>
              <w:sz w:val="28"/>
              <w:szCs w:val="28"/>
              <w:lang w:val="fr-FR"/>
            </w:rPr>
          </w:rPrChange>
        </w:rPr>
      </w:pPr>
    </w:p>
    <w:p w:rsidR="000E05CE" w:rsidRPr="0049233F" w:rsidRDefault="000E05CE" w:rsidP="005E5CD3">
      <w:pPr>
        <w:rPr>
          <w:szCs w:val="26"/>
          <w:lang w:val="fr-FR"/>
          <w:rPrChange w:id="525" w:author="The Si Tran" w:date="2012-12-05T23:02:00Z">
            <w:rPr>
              <w:sz w:val="28"/>
              <w:szCs w:val="28"/>
              <w:lang w:val="fr-FR"/>
            </w:rPr>
          </w:rPrChange>
        </w:rPr>
      </w:pPr>
      <w:r w:rsidRPr="0049233F">
        <w:rPr>
          <w:szCs w:val="26"/>
          <w:lang w:val="fr-FR"/>
          <w:rPrChange w:id="526" w:author="The Si Tran" w:date="2012-12-05T23:02:00Z">
            <w:rPr>
              <w:sz w:val="28"/>
              <w:szCs w:val="28"/>
              <w:lang w:val="fr-FR"/>
            </w:rPr>
          </w:rPrChange>
        </w:rPr>
        <w:tab/>
        <w:t xml:space="preserve">Chuỗi thời gian tĩnh (stationary time series) là chuỗi thời gian có trung bình và phương sai độc lập với thời gian </w:t>
      </w:r>
      <w:r w:rsidRPr="0049233F">
        <w:rPr>
          <w:szCs w:val="26"/>
          <w:lang w:val="fr-FR"/>
          <w:rPrChange w:id="527" w:author="The Si Tran" w:date="2012-12-05T23:02:00Z">
            <w:rPr>
              <w:sz w:val="28"/>
              <w:szCs w:val="28"/>
              <w:lang w:val="fr-FR"/>
            </w:rPr>
          </w:rPrChange>
        </w:rPr>
        <w:fldChar w:fldCharType="begin"/>
      </w:r>
      <w:r w:rsidRPr="0049233F">
        <w:rPr>
          <w:szCs w:val="26"/>
          <w:lang w:val="fr-FR"/>
          <w:rPrChange w:id="528"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529" w:author="The Si Tran" w:date="2012-12-05T23:02:00Z">
            <w:rPr>
              <w:sz w:val="28"/>
              <w:szCs w:val="28"/>
              <w:lang w:val="fr-FR"/>
            </w:rPr>
          </w:rPrChange>
        </w:rPr>
        <w:fldChar w:fldCharType="separate"/>
      </w:r>
      <w:r w:rsidRPr="0049233F">
        <w:rPr>
          <w:szCs w:val="26"/>
          <w:rPrChange w:id="530" w:author="The Si Tran" w:date="2012-12-05T23:02:00Z">
            <w:rPr/>
          </w:rPrChange>
        </w:rPr>
        <w:t>[1]</w:t>
      </w:r>
      <w:r w:rsidRPr="0049233F">
        <w:rPr>
          <w:szCs w:val="26"/>
          <w:lang w:val="fr-FR"/>
          <w:rPrChange w:id="531" w:author="The Si Tran" w:date="2012-12-05T23:02:00Z">
            <w:rPr>
              <w:sz w:val="28"/>
              <w:szCs w:val="28"/>
              <w:lang w:val="fr-FR"/>
            </w:rPr>
          </w:rPrChange>
        </w:rPr>
        <w:fldChar w:fldCharType="end"/>
      </w:r>
      <w:r w:rsidRPr="0049233F">
        <w:rPr>
          <w:szCs w:val="26"/>
          <w:lang w:val="fr-FR"/>
          <w:rPrChange w:id="532" w:author="The Si Tran" w:date="2012-12-05T23:02:00Z">
            <w:rPr>
              <w:sz w:val="28"/>
              <w:szCs w:val="28"/>
              <w:lang w:val="fr-FR"/>
            </w:rPr>
          </w:rPrChange>
        </w:rPr>
        <w:t>. Có nghĩa rằng,  một chuỗi thời gian không có sự biến đổi tăng lên hay giảm xuống trong suốt thời gian thì được gọi là chuỗi thời gian tĩnh (hay gọi là chuỗi tĩnh).</w:t>
      </w:r>
    </w:p>
    <w:p w:rsidR="00024E93" w:rsidRPr="0049233F" w:rsidRDefault="00024E93" w:rsidP="00024E93">
      <w:pPr>
        <w:ind w:firstLine="720"/>
        <w:rPr>
          <w:szCs w:val="26"/>
          <w:lang w:val="fr-FR"/>
          <w:rPrChange w:id="533" w:author="The Si Tran" w:date="2012-12-05T23:02:00Z">
            <w:rPr>
              <w:sz w:val="28"/>
              <w:szCs w:val="28"/>
              <w:lang w:val="fr-FR"/>
            </w:rPr>
          </w:rPrChange>
        </w:rPr>
      </w:pPr>
      <w:r w:rsidRPr="0049233F">
        <w:rPr>
          <w:szCs w:val="26"/>
          <w:lang w:val="fr-FR"/>
          <w:rPrChange w:id="534" w:author="The Si Tran" w:date="2012-12-05T23:02:00Z">
            <w:rPr>
              <w:sz w:val="28"/>
              <w:szCs w:val="28"/>
              <w:lang w:val="fr-FR"/>
            </w:rPr>
          </w:rPrChange>
        </w:rPr>
        <w:t>Hệ số tự tương quan của chuỗi thời gian tĩnh giảm nhanh về 0, thông thường sau độ trễ thứ 2 hoặc thứ 3.</w:t>
      </w:r>
    </w:p>
    <w:p w:rsidR="00024E93" w:rsidRPr="0049233F" w:rsidRDefault="00024E93" w:rsidP="00024E93">
      <w:pPr>
        <w:rPr>
          <w:szCs w:val="26"/>
          <w:lang w:val="fr-FR"/>
          <w:rPrChange w:id="535" w:author="The Si Tran" w:date="2012-12-05T23:02:00Z">
            <w:rPr>
              <w:sz w:val="28"/>
              <w:szCs w:val="28"/>
              <w:lang w:val="fr-FR"/>
            </w:rPr>
          </w:rPrChange>
        </w:rPr>
      </w:pPr>
      <w:r w:rsidRPr="0049233F">
        <w:rPr>
          <w:b/>
          <w:szCs w:val="26"/>
          <w:lang w:val="fr-FR"/>
          <w:rPrChange w:id="536" w:author="The Si Tran" w:date="2012-12-05T23:02:00Z">
            <w:rPr>
              <w:b/>
              <w:sz w:val="28"/>
              <w:szCs w:val="28"/>
              <w:lang w:val="fr-FR"/>
            </w:rPr>
          </w:rPrChange>
        </w:rPr>
        <w:t>Định Nghĩa :</w:t>
      </w:r>
      <w:r w:rsidRPr="0049233F">
        <w:rPr>
          <w:szCs w:val="26"/>
          <w:lang w:val="fr-FR"/>
          <w:rPrChange w:id="537" w:author="The Si Tran" w:date="2012-12-05T23:02:00Z">
            <w:rPr>
              <w:sz w:val="28"/>
              <w:szCs w:val="28"/>
              <w:lang w:val="fr-FR"/>
            </w:rPr>
          </w:rPrChange>
        </w:rPr>
        <w:t xml:space="preserve"> Một chuỗi thời gian </w:t>
      </w:r>
      <m:oMath>
        <m:d>
          <m:dPr>
            <m:begChr m:val="{"/>
            <m:endChr m:val="}"/>
            <m:ctrlPr>
              <w:ins w:id="538" w:author="The Si Tran" w:date="2012-12-05T23:48:00Z">
                <w:rPr>
                  <w:rFonts w:ascii="Cambria Math" w:hAnsi="Cambria Math"/>
                  <w:i/>
                  <w:szCs w:val="26"/>
                  <w:lang w:val="fr-FR"/>
                </w:rPr>
              </w:ins>
            </m:ctrlPr>
          </m:dPr>
          <m:e>
            <m:sSub>
              <m:sSubPr>
                <m:ctrlPr>
                  <w:ins w:id="539" w:author="The Si Tran" w:date="2012-12-05T23:48:00Z">
                    <w:rPr>
                      <w:rFonts w:ascii="Cambria Math" w:hAnsi="Cambria Math"/>
                      <w:i/>
                      <w:szCs w:val="26"/>
                      <w:lang w:val="fr-FR"/>
                    </w:rPr>
                  </w:ins>
                </m:ctrlPr>
              </m:sSubPr>
              <m:e>
                <w:ins w:id="540" w:author="The Si Tran" w:date="2012-12-05T23:48:00Z">
                  <m:r>
                    <w:rPr>
                      <w:rFonts w:ascii="Cambria Math" w:hAnsi="Cambria Math"/>
                      <w:szCs w:val="26"/>
                      <w:lang w:val="fr-FR"/>
                    </w:rPr>
                    <m:t>X</m:t>
                  </m:r>
                </w:ins>
              </m:e>
              <m:sub>
                <w:ins w:id="541" w:author="The Si Tran" w:date="2012-12-05T23:48:00Z">
                  <m:r>
                    <w:rPr>
                      <w:rFonts w:ascii="Cambria Math" w:hAnsi="Cambria Math"/>
                      <w:szCs w:val="26"/>
                      <w:lang w:val="fr-FR"/>
                    </w:rPr>
                    <m:t>t</m:t>
                  </m:r>
                </w:ins>
              </m:sub>
            </m:sSub>
          </m:e>
        </m:d>
      </m:oMath>
      <w:del w:id="542" w:author="The Si Tran" w:date="2012-12-05T23:48:00Z">
        <w:r w:rsidRPr="0049233F" w:rsidDel="005B11DB">
          <w:rPr>
            <w:szCs w:val="26"/>
            <w:lang w:val="fr-FR"/>
            <w:rPrChange w:id="543" w:author="The Si Tran" w:date="2012-12-05T23:02:00Z">
              <w:rPr>
                <w:sz w:val="28"/>
                <w:szCs w:val="28"/>
                <w:lang w:val="fr-FR"/>
              </w:rPr>
            </w:rPrChange>
          </w:rPr>
          <w:delText>{X</w:delText>
        </w:r>
        <w:r w:rsidRPr="0049233F" w:rsidDel="005B11DB">
          <w:rPr>
            <w:szCs w:val="26"/>
            <w:vertAlign w:val="subscript"/>
            <w:lang w:val="fr-FR"/>
            <w:rPrChange w:id="544" w:author="The Si Tran" w:date="2012-12-05T23:02:00Z">
              <w:rPr>
                <w:sz w:val="28"/>
                <w:szCs w:val="28"/>
                <w:vertAlign w:val="subscript"/>
                <w:lang w:val="fr-FR"/>
              </w:rPr>
            </w:rPrChange>
          </w:rPr>
          <w:delText>t</w:delText>
        </w:r>
        <w:r w:rsidRPr="0049233F" w:rsidDel="005B11DB">
          <w:rPr>
            <w:szCs w:val="26"/>
            <w:lang w:val="fr-FR"/>
            <w:rPrChange w:id="545" w:author="The Si Tran" w:date="2012-12-05T23:02:00Z">
              <w:rPr>
                <w:sz w:val="28"/>
                <w:szCs w:val="28"/>
                <w:lang w:val="fr-FR"/>
              </w:rPr>
            </w:rPrChange>
          </w:rPr>
          <w:delText>}</w:delText>
        </w:r>
      </w:del>
      <w:r w:rsidRPr="0049233F">
        <w:rPr>
          <w:szCs w:val="26"/>
          <w:lang w:val="fr-FR"/>
          <w:rPrChange w:id="546" w:author="The Si Tran" w:date="2012-12-05T23:02:00Z">
            <w:rPr>
              <w:sz w:val="28"/>
              <w:szCs w:val="28"/>
              <w:lang w:val="fr-FR"/>
            </w:rPr>
          </w:rPrChange>
        </w:rPr>
        <w:t xml:space="preserve"> có tính chất tĩnh hay gọi là chuỗi thời gian tĩnh nếu nó thỏa mãn hai tính chất sau </w:t>
      </w:r>
    </w:p>
    <w:p w:rsidR="00024E93" w:rsidRPr="0049233F" w:rsidRDefault="00024E93" w:rsidP="00024E93">
      <w:pPr>
        <w:rPr>
          <w:szCs w:val="26"/>
          <w:lang w:val="fr-FR"/>
          <w:rPrChange w:id="547" w:author="The Si Tran" w:date="2012-12-05T23:02:00Z">
            <w:rPr>
              <w:sz w:val="28"/>
              <w:szCs w:val="28"/>
              <w:lang w:val="fr-FR"/>
            </w:rPr>
          </w:rPrChange>
        </w:rPr>
      </w:pPr>
      <w:r w:rsidRPr="0049233F">
        <w:rPr>
          <w:szCs w:val="26"/>
          <w:lang w:val="fr-FR"/>
          <w:rPrChange w:id="548" w:author="The Si Tran" w:date="2012-12-05T23:02:00Z">
            <w:rPr>
              <w:sz w:val="28"/>
              <w:szCs w:val="28"/>
              <w:lang w:val="fr-FR"/>
            </w:rPr>
          </w:rPrChange>
        </w:rPr>
        <w:lastRenderedPageBreak/>
        <w:t xml:space="preserve">         (1) </w:t>
      </w:r>
      <w:ins w:id="549" w:author="The Si Tran" w:date="2012-12-05T23:48: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e>
          </m:d>
        </m:oMath>
      </w:ins>
      <w:ins w:id="550" w:author="The Si Tran" w:date="2012-12-05T23:49:00Z">
        <m:oMath>
          <m:r>
            <w:rPr>
              <w:rFonts w:ascii="Cambria Math" w:hAnsi="Cambria Math"/>
              <w:szCs w:val="26"/>
              <w:lang w:val="fr-FR"/>
            </w:rPr>
            <m:t>=μ ∀</m:t>
          </m:r>
          <m:r>
            <w:rPr>
              <w:rFonts w:ascii="Cambria Math" w:hAnsi="Cambria Math"/>
              <w:szCs w:val="26"/>
              <w:lang w:val="fr-FR"/>
            </w:rPr>
            <m:t>t</m:t>
          </m:r>
        </m:oMath>
      </w:ins>
      <w:r w:rsidRPr="0049233F">
        <w:rPr>
          <w:szCs w:val="26"/>
          <w:lang w:val="fr-FR"/>
          <w:rPrChange w:id="551" w:author="The Si Tran" w:date="2012-12-05T23:02:00Z">
            <w:rPr>
              <w:sz w:val="28"/>
              <w:szCs w:val="28"/>
              <w:lang w:val="fr-FR"/>
            </w:rPr>
          </w:rPrChange>
        </w:rPr>
        <w:t xml:space="preserve"> </w:t>
      </w:r>
      <w:del w:id="552" w:author="The Si Tran" w:date="2012-12-05T23:49:00Z">
        <w:r w:rsidRPr="00082976" w:rsidDel="00CB56EB">
          <w:rPr>
            <w:position w:val="-12"/>
            <w:szCs w:val="26"/>
            <w:lang w:val="fr-FR"/>
          </w:rPr>
          <w:object w:dxaOrig="1400" w:dyaOrig="360">
            <v:shape id="_x0000_i1038" type="#_x0000_t75" style="width:89.25pt;height:23.25pt" o:ole="">
              <v:imagedata r:id="rId35" o:title=""/>
            </v:shape>
            <o:OLEObject Type="Embed" ProgID="Equation.DSMT4" ShapeID="_x0000_i1038" DrawAspect="Content" ObjectID="_1416335161" r:id="rId36"/>
          </w:object>
        </w:r>
      </w:del>
    </w:p>
    <w:p w:rsidR="00024E93" w:rsidRPr="0049233F" w:rsidRDefault="00024E93" w:rsidP="00024E93">
      <w:pPr>
        <w:rPr>
          <w:szCs w:val="26"/>
          <w:lang w:val="fr-FR"/>
          <w:rPrChange w:id="553" w:author="The Si Tran" w:date="2012-12-05T23:02:00Z">
            <w:rPr>
              <w:sz w:val="28"/>
              <w:szCs w:val="28"/>
              <w:lang w:val="fr-FR"/>
            </w:rPr>
          </w:rPrChange>
        </w:rPr>
      </w:pPr>
      <w:r w:rsidRPr="0049233F">
        <w:rPr>
          <w:szCs w:val="26"/>
          <w:lang w:val="fr-FR"/>
          <w:rPrChange w:id="554" w:author="The Si Tran" w:date="2012-12-05T23:02:00Z">
            <w:rPr>
              <w:sz w:val="28"/>
              <w:szCs w:val="28"/>
              <w:lang w:val="fr-FR"/>
            </w:rPr>
          </w:rPrChange>
        </w:rPr>
        <w:t xml:space="preserve">         (2)</w:t>
      </w:r>
      <w:del w:id="555" w:author="The Si Tran" w:date="2012-12-05T23:51:00Z">
        <w:r w:rsidRPr="0049233F" w:rsidDel="00187396">
          <w:rPr>
            <w:szCs w:val="26"/>
            <w:lang w:val="fr-FR"/>
            <w:rPrChange w:id="556" w:author="The Si Tran" w:date="2012-12-05T23:02:00Z">
              <w:rPr>
                <w:sz w:val="28"/>
                <w:szCs w:val="28"/>
                <w:lang w:val="fr-FR"/>
              </w:rPr>
            </w:rPrChange>
          </w:rPr>
          <w:delText xml:space="preserve"> </w:delText>
        </w:r>
        <w:r w:rsidRPr="0049233F" w:rsidDel="00623920">
          <w:rPr>
            <w:szCs w:val="26"/>
            <w:lang w:val="fr-FR"/>
            <w:rPrChange w:id="557" w:author="The Si Tran" w:date="2012-12-05T23:02:00Z">
              <w:rPr>
                <w:sz w:val="28"/>
                <w:szCs w:val="28"/>
                <w:lang w:val="fr-FR"/>
              </w:rPr>
            </w:rPrChange>
          </w:rPr>
          <w:delText xml:space="preserve"> </w:delText>
        </w:r>
      </w:del>
      <w:r w:rsidRPr="0049233F">
        <w:rPr>
          <w:szCs w:val="26"/>
          <w:lang w:val="fr-FR"/>
          <w:rPrChange w:id="558" w:author="The Si Tran" w:date="2012-12-05T23:02:00Z">
            <w:rPr>
              <w:sz w:val="28"/>
              <w:szCs w:val="28"/>
              <w:lang w:val="fr-FR"/>
            </w:rPr>
          </w:rPrChange>
        </w:rPr>
        <w:t xml:space="preserve"> </w:t>
      </w:r>
      <w:ins w:id="559" w:author="The Si Tran" w:date="2012-12-05T23:51:00Z">
        <m:oMath>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t+k</m:t>
                  </m:r>
                </m:sub>
              </m:sSub>
            </m:e>
          </m:d>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γ</m:t>
              </m:r>
            </m:e>
            <m:sub>
              <m:r>
                <w:rPr>
                  <w:rFonts w:ascii="Cambria Math" w:hAnsi="Cambria Math"/>
                  <w:szCs w:val="26"/>
                  <w:lang w:val="fr-FR"/>
                </w:rPr>
                <m:t>k</m:t>
              </m:r>
            </m:sub>
          </m:sSub>
          <m:r>
            <w:rPr>
              <w:rFonts w:ascii="Cambria Math" w:hAnsi="Cambria Math"/>
              <w:szCs w:val="26"/>
              <w:lang w:val="fr-FR"/>
            </w:rPr>
            <m:t xml:space="preserve"> ∀t</m:t>
          </m:r>
        </m:oMath>
        <w:r w:rsidR="00A23322" w:rsidRPr="00082976" w:rsidDel="003019D0">
          <w:rPr>
            <w:szCs w:val="26"/>
            <w:lang w:val="fr-FR"/>
          </w:rPr>
          <w:t xml:space="preserve"> </w:t>
        </w:r>
      </w:ins>
      <w:del w:id="560" w:author="The Si Tran" w:date="2012-12-05T23:51:00Z">
        <w:r w:rsidRPr="00082976" w:rsidDel="003019D0">
          <w:rPr>
            <w:position w:val="-12"/>
            <w:szCs w:val="26"/>
            <w:lang w:val="fr-FR"/>
          </w:rPr>
          <w:object w:dxaOrig="2200" w:dyaOrig="360">
            <v:shape id="_x0000_i1039" type="#_x0000_t75" style="width:168pt;height:27.75pt" o:ole="">
              <v:imagedata r:id="rId37" o:title=""/>
            </v:shape>
            <o:OLEObject Type="Embed" ProgID="Equation.DSMT4" ShapeID="_x0000_i1039" DrawAspect="Content" ObjectID="_1416335162" r:id="rId38"/>
          </w:object>
        </w:r>
      </w:del>
      <w:r w:rsidRPr="00B312F5">
        <w:rPr>
          <w:position w:val="-4"/>
          <w:szCs w:val="26"/>
          <w:lang w:val="fr-FR"/>
        </w:rPr>
        <w:object w:dxaOrig="180" w:dyaOrig="279">
          <v:shape id="_x0000_i1040" type="#_x0000_t75" style="width:9pt;height:14.25pt" o:ole="">
            <v:imagedata r:id="rId15" o:title=""/>
          </v:shape>
          <o:OLEObject Type="Embed" ProgID="Equation.DSMT4" ShapeID="_x0000_i1040" DrawAspect="Content" ObjectID="_1416335163" r:id="rId39"/>
        </w:object>
      </w:r>
    </w:p>
    <w:p w:rsidR="00AC34B6" w:rsidRPr="0049233F" w:rsidRDefault="00024E93" w:rsidP="00AC34B6">
      <w:pPr>
        <w:rPr>
          <w:szCs w:val="26"/>
          <w:lang w:val="fr-FR"/>
          <w:rPrChange w:id="561" w:author="The Si Tran" w:date="2012-12-05T23:02:00Z">
            <w:rPr>
              <w:sz w:val="28"/>
              <w:szCs w:val="28"/>
              <w:lang w:val="fr-FR"/>
            </w:rPr>
          </w:rPrChange>
        </w:rPr>
      </w:pPr>
      <w:r w:rsidRPr="0049233F">
        <w:rPr>
          <w:szCs w:val="26"/>
          <w:lang w:val="fr-FR"/>
          <w:rPrChange w:id="562" w:author="The Si Tran" w:date="2012-12-05T23:02:00Z">
            <w:rPr>
              <w:sz w:val="28"/>
              <w:szCs w:val="28"/>
              <w:lang w:val="fr-FR"/>
            </w:rPr>
          </w:rPrChange>
        </w:rPr>
        <w:tab/>
        <w:t>Ngược lại, một chuỗi thời gian có chứa thành phần mùa là chuỗi thời gian không tĩnh (nonstationary). Hệ số tự tương quan của chuỗi thời gian không tĩnh thường lớn ở vài độ trễ đầu tiên và sau đó giảm dần về 0 ở những độ trễ tiếp theo.</w:t>
      </w:r>
    </w:p>
    <w:p w:rsidR="00AC34B6" w:rsidRPr="0049233F" w:rsidRDefault="00AC34B6" w:rsidP="00AC34B6">
      <w:pPr>
        <w:rPr>
          <w:szCs w:val="26"/>
          <w:lang w:val="fr-FR"/>
          <w:rPrChange w:id="563" w:author="The Si Tran" w:date="2012-12-05T23:02:00Z">
            <w:rPr>
              <w:sz w:val="28"/>
              <w:szCs w:val="28"/>
              <w:lang w:val="fr-FR"/>
            </w:rPr>
          </w:rPrChange>
        </w:rPr>
      </w:pPr>
      <w:r w:rsidRPr="0049233F">
        <w:rPr>
          <w:noProof/>
          <w:szCs w:val="26"/>
          <w:rPrChange w:id="564" w:author="The Si Tran" w:date="2012-12-05T23:02:00Z">
            <w:rPr>
              <w:noProof/>
              <w:sz w:val="28"/>
              <w:szCs w:val="28"/>
            </w:rPr>
          </w:rPrChange>
        </w:rPr>
        <w:drawing>
          <wp:inline distT="0" distB="0" distL="0" distR="0" wp14:anchorId="10826C35" wp14:editId="767DE06D">
            <wp:extent cx="5486400" cy="18859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486400" cy="1885950"/>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65" w:author="The Si Tran" w:date="2012-12-05T23:02:00Z">
            <w:rPr>
              <w:sz w:val="28"/>
              <w:szCs w:val="28"/>
              <w:lang w:val="fr-FR"/>
            </w:rPr>
          </w:rPrChange>
        </w:rPr>
      </w:pPr>
      <w:r w:rsidRPr="0049233F">
        <w:rPr>
          <w:szCs w:val="26"/>
          <w:lang w:val="fr-FR"/>
          <w:rPrChange w:id="566" w:author="The Si Tran" w:date="2012-12-05T23:02:00Z">
            <w:rPr>
              <w:sz w:val="28"/>
              <w:szCs w:val="28"/>
              <w:lang w:val="fr-FR"/>
            </w:rPr>
          </w:rPrChange>
        </w:rPr>
        <w:t>chuỗi thời gian tĩnh</w:t>
      </w:r>
    </w:p>
    <w:p w:rsidR="00AC34B6" w:rsidRPr="0049233F" w:rsidRDefault="00AC34B6" w:rsidP="00AC34B6">
      <w:pPr>
        <w:rPr>
          <w:szCs w:val="26"/>
          <w:lang w:val="fr-FR"/>
          <w:rPrChange w:id="567" w:author="The Si Tran" w:date="2012-12-05T23:02:00Z">
            <w:rPr>
              <w:sz w:val="28"/>
              <w:szCs w:val="28"/>
              <w:lang w:val="fr-FR"/>
            </w:rPr>
          </w:rPrChange>
        </w:rPr>
      </w:pPr>
      <w:r w:rsidRPr="0049233F">
        <w:rPr>
          <w:szCs w:val="26"/>
          <w:lang w:val="fr-FR"/>
          <w:rPrChange w:id="568" w:author="The Si Tran" w:date="2012-12-05T23:02:00Z">
            <w:rPr>
              <w:sz w:val="28"/>
              <w:szCs w:val="28"/>
              <w:lang w:val="fr-FR"/>
            </w:rPr>
          </w:rPrChange>
        </w:rPr>
        <w:t xml:space="preserve">   </w:t>
      </w:r>
      <w:r w:rsidRPr="0049233F">
        <w:rPr>
          <w:noProof/>
          <w:szCs w:val="26"/>
          <w:rPrChange w:id="569" w:author="The Si Tran" w:date="2012-12-05T23:02:00Z">
            <w:rPr>
              <w:noProof/>
              <w:sz w:val="28"/>
              <w:szCs w:val="28"/>
            </w:rPr>
          </w:rPrChange>
        </w:rPr>
        <w:drawing>
          <wp:inline distT="0" distB="0" distL="0" distR="0" wp14:anchorId="5617B81F" wp14:editId="66FF6748">
            <wp:extent cx="5486400" cy="1895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486400" cy="1895475"/>
                    </a:xfrm>
                    <a:prstGeom prst="rect">
                      <a:avLst/>
                    </a:prstGeom>
                    <a:noFill/>
                    <a:ln>
                      <a:noFill/>
                    </a:ln>
                  </pic:spPr>
                </pic:pic>
              </a:graphicData>
            </a:graphic>
          </wp:inline>
        </w:drawing>
      </w:r>
    </w:p>
    <w:p w:rsidR="00AC34B6" w:rsidRPr="0049233F" w:rsidRDefault="00AC34B6" w:rsidP="00AC34B6">
      <w:pPr>
        <w:numPr>
          <w:ilvl w:val="0"/>
          <w:numId w:val="2"/>
        </w:numPr>
        <w:spacing w:before="0" w:line="240" w:lineRule="auto"/>
        <w:jc w:val="left"/>
        <w:rPr>
          <w:szCs w:val="26"/>
          <w:lang w:val="fr-FR"/>
          <w:rPrChange w:id="570" w:author="The Si Tran" w:date="2012-12-05T23:02:00Z">
            <w:rPr>
              <w:sz w:val="28"/>
              <w:szCs w:val="28"/>
              <w:lang w:val="fr-FR"/>
            </w:rPr>
          </w:rPrChange>
        </w:rPr>
      </w:pPr>
      <w:r w:rsidRPr="0049233F">
        <w:rPr>
          <w:szCs w:val="26"/>
          <w:lang w:val="fr-FR"/>
          <w:rPrChange w:id="571" w:author="The Si Tran" w:date="2012-12-05T23:02:00Z">
            <w:rPr>
              <w:sz w:val="28"/>
              <w:szCs w:val="28"/>
              <w:lang w:val="fr-FR"/>
            </w:rPr>
          </w:rPrChange>
        </w:rPr>
        <w:t>chuỗi thời gian không tĩnh</w:t>
      </w:r>
    </w:p>
    <w:p w:rsidR="00AC34B6" w:rsidRPr="0049233F" w:rsidRDefault="00AC34B6" w:rsidP="00AC34B6">
      <w:pPr>
        <w:pStyle w:val="Caption"/>
        <w:ind w:firstLine="540"/>
        <w:rPr>
          <w:sz w:val="26"/>
          <w:szCs w:val="26"/>
          <w:lang w:val="fr-FR"/>
          <w:rPrChange w:id="572" w:author="The Si Tran" w:date="2012-12-05T23:02:00Z">
            <w:rPr>
              <w:sz w:val="28"/>
              <w:szCs w:val="28"/>
              <w:lang w:val="fr-FR"/>
            </w:rPr>
          </w:rPrChange>
        </w:rPr>
      </w:pPr>
      <w:r w:rsidRPr="0049233F">
        <w:rPr>
          <w:sz w:val="26"/>
          <w:szCs w:val="26"/>
          <w:lang w:val="fr-FR"/>
          <w:rPrChange w:id="573" w:author="The Si Tran" w:date="2012-12-05T23:02:00Z">
            <w:rPr>
              <w:sz w:val="28"/>
              <w:szCs w:val="28"/>
              <w:lang w:val="fr-FR"/>
            </w:rPr>
          </w:rPrChange>
        </w:rPr>
        <w:t xml:space="preserve">    </w:t>
      </w:r>
      <w:bookmarkStart w:id="574" w:name="_Toc312142080"/>
      <w:r w:rsidRPr="0049233F">
        <w:rPr>
          <w:sz w:val="26"/>
          <w:szCs w:val="26"/>
          <w:lang w:val="fr-FR"/>
          <w:rPrChange w:id="575" w:author="The Si Tran" w:date="2012-12-05T23:02:00Z">
            <w:rPr>
              <w:sz w:val="32"/>
              <w:szCs w:val="32"/>
              <w:lang w:val="fr-FR"/>
            </w:rPr>
          </w:rPrChange>
        </w:rPr>
        <w:t xml:space="preserve">Hình </w:t>
      </w:r>
      <w:r w:rsidRPr="0049233F">
        <w:rPr>
          <w:sz w:val="26"/>
          <w:szCs w:val="26"/>
          <w:rPrChange w:id="576" w:author="The Si Tran" w:date="2012-12-05T23:02:00Z">
            <w:rPr>
              <w:sz w:val="32"/>
              <w:szCs w:val="32"/>
            </w:rPr>
          </w:rPrChange>
        </w:rPr>
        <w:fldChar w:fldCharType="begin"/>
      </w:r>
      <w:r w:rsidRPr="0049233F">
        <w:rPr>
          <w:sz w:val="26"/>
          <w:szCs w:val="26"/>
          <w:lang w:val="fr-FR"/>
          <w:rPrChange w:id="577" w:author="The Si Tran" w:date="2012-12-05T23:02:00Z">
            <w:rPr>
              <w:sz w:val="32"/>
              <w:szCs w:val="32"/>
              <w:lang w:val="fr-FR"/>
            </w:rPr>
          </w:rPrChange>
        </w:rPr>
        <w:instrText xml:space="preserve"> SEQ Hình \* ARABIC </w:instrText>
      </w:r>
      <w:r w:rsidRPr="0049233F">
        <w:rPr>
          <w:sz w:val="26"/>
          <w:szCs w:val="26"/>
          <w:rPrChange w:id="578" w:author="The Si Tran" w:date="2012-12-05T23:02:00Z">
            <w:rPr>
              <w:sz w:val="32"/>
              <w:szCs w:val="32"/>
            </w:rPr>
          </w:rPrChange>
        </w:rPr>
        <w:fldChar w:fldCharType="separate"/>
      </w:r>
      <w:r w:rsidRPr="0049233F">
        <w:rPr>
          <w:noProof/>
          <w:sz w:val="26"/>
          <w:szCs w:val="26"/>
          <w:lang w:val="fr-FR"/>
          <w:rPrChange w:id="579" w:author="The Si Tran" w:date="2012-12-05T23:02:00Z">
            <w:rPr>
              <w:noProof/>
              <w:sz w:val="32"/>
              <w:szCs w:val="32"/>
              <w:lang w:val="fr-FR"/>
            </w:rPr>
          </w:rPrChange>
        </w:rPr>
        <w:t>6</w:t>
      </w:r>
      <w:r w:rsidRPr="0049233F">
        <w:rPr>
          <w:sz w:val="26"/>
          <w:szCs w:val="26"/>
          <w:rPrChange w:id="580" w:author="The Si Tran" w:date="2012-12-05T23:02:00Z">
            <w:rPr>
              <w:sz w:val="32"/>
              <w:szCs w:val="32"/>
            </w:rPr>
          </w:rPrChange>
        </w:rPr>
        <w:fldChar w:fldCharType="end"/>
      </w:r>
      <w:r w:rsidRPr="0049233F">
        <w:rPr>
          <w:sz w:val="26"/>
          <w:szCs w:val="26"/>
          <w:lang w:val="fr-FR"/>
          <w:rPrChange w:id="581" w:author="The Si Tran" w:date="2012-12-05T23:02:00Z">
            <w:rPr>
              <w:sz w:val="28"/>
              <w:szCs w:val="28"/>
              <w:lang w:val="fr-FR"/>
            </w:rPr>
          </w:rPrChange>
        </w:rPr>
        <w:t xml:space="preserve"> (a) Chuỗi thời gian tĩnh, (b) chuỗi thời gian không tĩnh.</w:t>
      </w:r>
      <w:bookmarkEnd w:id="574"/>
    </w:p>
    <w:p w:rsidR="00AC34B6" w:rsidRPr="0049233F" w:rsidRDefault="00AC34B6" w:rsidP="005E5CD3">
      <w:pPr>
        <w:rPr>
          <w:szCs w:val="26"/>
          <w:lang w:val="fr-FR"/>
          <w:rPrChange w:id="582" w:author="The Si Tran" w:date="2012-12-05T23:02:00Z">
            <w:rPr>
              <w:sz w:val="28"/>
              <w:szCs w:val="28"/>
              <w:lang w:val="fr-FR"/>
            </w:rPr>
          </w:rPrChange>
        </w:rPr>
      </w:pPr>
      <w:r w:rsidRPr="0049233F">
        <w:rPr>
          <w:szCs w:val="26"/>
          <w:lang w:val="fr-FR"/>
          <w:rPrChange w:id="583" w:author="The Si Tran" w:date="2012-12-05T23:02:00Z">
            <w:rPr>
              <w:sz w:val="28"/>
              <w:szCs w:val="28"/>
              <w:lang w:val="fr-FR"/>
            </w:rPr>
          </w:rPrChange>
        </w:rPr>
        <w:tab/>
      </w:r>
    </w:p>
    <w:p w:rsidR="00AC34B6" w:rsidRPr="0049233F" w:rsidRDefault="00AC34B6" w:rsidP="005E5CD3">
      <w:pPr>
        <w:rPr>
          <w:szCs w:val="26"/>
          <w:lang w:val="fr-FR"/>
          <w:rPrChange w:id="584" w:author="The Si Tran" w:date="2012-12-05T23:02:00Z">
            <w:rPr>
              <w:sz w:val="28"/>
              <w:szCs w:val="28"/>
              <w:lang w:val="fr-FR"/>
            </w:rPr>
          </w:rPrChange>
        </w:rPr>
      </w:pPr>
      <w:r w:rsidRPr="0049233F">
        <w:rPr>
          <w:szCs w:val="26"/>
          <w:lang w:val="fr-FR"/>
          <w:rPrChange w:id="585" w:author="The Si Tran" w:date="2012-12-05T23:02:00Z">
            <w:rPr>
              <w:sz w:val="28"/>
              <w:szCs w:val="28"/>
              <w:lang w:val="fr-FR"/>
            </w:rPr>
          </w:rPrChange>
        </w:rPr>
        <w:tab/>
      </w:r>
      <w:r w:rsidR="00B87EB5" w:rsidRPr="0049233F">
        <w:rPr>
          <w:szCs w:val="26"/>
          <w:lang w:val="fr-FR"/>
          <w:rPrChange w:id="586" w:author="The Si Tran" w:date="2012-12-05T23:02:00Z">
            <w:rPr>
              <w:sz w:val="28"/>
              <w:szCs w:val="28"/>
              <w:lang w:val="fr-FR"/>
            </w:rPr>
          </w:rPrChange>
        </w:rPr>
        <w:t>C</w:t>
      </w:r>
      <w:r w:rsidRPr="0049233F">
        <w:rPr>
          <w:szCs w:val="26"/>
          <w:lang w:val="fr-FR"/>
          <w:rPrChange w:id="587" w:author="The Si Tran" w:date="2012-12-05T23:02:00Z">
            <w:rPr>
              <w:sz w:val="28"/>
              <w:szCs w:val="28"/>
              <w:lang w:val="fr-FR"/>
            </w:rPr>
          </w:rPrChange>
        </w:rPr>
        <w:t xml:space="preserve">huỗi thời gian không tĩnh </w:t>
      </w:r>
      <w:r w:rsidR="00B87EB5" w:rsidRPr="0049233F">
        <w:rPr>
          <w:szCs w:val="26"/>
          <w:lang w:val="fr-FR"/>
          <w:rPrChange w:id="588" w:author="The Si Tran" w:date="2012-12-05T23:02:00Z">
            <w:rPr>
              <w:sz w:val="28"/>
              <w:szCs w:val="28"/>
              <w:lang w:val="fr-FR"/>
            </w:rPr>
          </w:rPrChange>
        </w:rPr>
        <w:t xml:space="preserve">rất khó để biểu diễn </w:t>
      </w:r>
      <w:r w:rsidRPr="0049233F">
        <w:rPr>
          <w:szCs w:val="26"/>
          <w:lang w:val="fr-FR"/>
          <w:rPrChange w:id="589" w:author="The Si Tran" w:date="2012-12-05T23:02:00Z">
            <w:rPr>
              <w:sz w:val="28"/>
              <w:szCs w:val="28"/>
              <w:lang w:val="fr-FR"/>
            </w:rPr>
          </w:rPrChange>
        </w:rPr>
        <w:t>bằng mô hình toán học</w:t>
      </w:r>
      <w:r w:rsidR="00B87EB5" w:rsidRPr="0049233F">
        <w:rPr>
          <w:szCs w:val="26"/>
          <w:lang w:val="fr-FR"/>
          <w:rPrChange w:id="590" w:author="The Si Tran" w:date="2012-12-05T23:02:00Z">
            <w:rPr>
              <w:sz w:val="28"/>
              <w:szCs w:val="28"/>
              <w:lang w:val="fr-FR"/>
            </w:rPr>
          </w:rPrChange>
        </w:rPr>
        <w:t xml:space="preserve"> và thực hiên dự báo </w:t>
      </w:r>
      <w:r w:rsidR="00B87EB5" w:rsidRPr="0049233F">
        <w:rPr>
          <w:szCs w:val="26"/>
          <w:lang w:val="fr-FR"/>
          <w:rPrChange w:id="591" w:author="The Si Tran" w:date="2012-12-05T23:02:00Z">
            <w:rPr>
              <w:sz w:val="28"/>
              <w:szCs w:val="28"/>
              <w:lang w:val="fr-FR"/>
            </w:rPr>
          </w:rPrChange>
        </w:rPr>
        <w:fldChar w:fldCharType="begin"/>
      </w:r>
      <w:r w:rsidR="00B87EB5" w:rsidRPr="0049233F">
        <w:rPr>
          <w:szCs w:val="26"/>
          <w:lang w:val="fr-FR"/>
          <w:rPrChange w:id="592" w:author="The Si Tran" w:date="2012-12-05T23:02:00Z">
            <w:rPr>
              <w:sz w:val="28"/>
              <w:szCs w:val="28"/>
              <w:lang w:val="fr-FR"/>
            </w:rPr>
          </w:rPrChange>
        </w:rPr>
        <w:instrText xml:space="preserve"> REF  www_investopedia_com </w:instrText>
      </w:r>
      <w:r w:rsidR="0049233F" w:rsidRPr="0049233F">
        <w:rPr>
          <w:szCs w:val="26"/>
          <w:lang w:val="fr-FR"/>
        </w:rPr>
        <w:instrText xml:space="preserve"> \* MERGEFORMAT </w:instrText>
      </w:r>
      <w:r w:rsidR="00B87EB5" w:rsidRPr="0049233F">
        <w:rPr>
          <w:szCs w:val="26"/>
          <w:lang w:val="fr-FR"/>
          <w:rPrChange w:id="593" w:author="The Si Tran" w:date="2012-12-05T23:02:00Z">
            <w:rPr>
              <w:sz w:val="28"/>
              <w:szCs w:val="28"/>
              <w:lang w:val="fr-FR"/>
            </w:rPr>
          </w:rPrChange>
        </w:rPr>
        <w:fldChar w:fldCharType="separate"/>
      </w:r>
      <w:r w:rsidR="00B87EB5" w:rsidRPr="0049233F">
        <w:rPr>
          <w:szCs w:val="26"/>
          <w:rPrChange w:id="594" w:author="The Si Tran" w:date="2012-12-05T23:02:00Z">
            <w:rPr/>
          </w:rPrChange>
        </w:rPr>
        <w:t>[2]</w:t>
      </w:r>
      <w:r w:rsidR="00B87EB5" w:rsidRPr="0049233F">
        <w:rPr>
          <w:szCs w:val="26"/>
          <w:lang w:val="fr-FR"/>
          <w:rPrChange w:id="595" w:author="The Si Tran" w:date="2012-12-05T23:02:00Z">
            <w:rPr>
              <w:sz w:val="28"/>
              <w:szCs w:val="28"/>
              <w:lang w:val="fr-FR"/>
            </w:rPr>
          </w:rPrChange>
        </w:rPr>
        <w:fldChar w:fldCharType="end"/>
      </w:r>
      <w:r w:rsidR="00B87EB5" w:rsidRPr="0049233F">
        <w:rPr>
          <w:szCs w:val="26"/>
          <w:lang w:val="fr-FR"/>
          <w:rPrChange w:id="596" w:author="The Si Tran" w:date="2012-12-05T23:02:00Z">
            <w:rPr>
              <w:sz w:val="28"/>
              <w:szCs w:val="28"/>
              <w:lang w:val="fr-FR"/>
            </w:rPr>
          </w:rPrChange>
        </w:rPr>
        <w:t>. Tuy nhiên,</w:t>
      </w:r>
      <w:r w:rsidRPr="0049233F">
        <w:rPr>
          <w:szCs w:val="26"/>
          <w:lang w:val="fr-FR"/>
          <w:rPrChange w:id="597" w:author="The Si Tran" w:date="2012-12-05T23:02:00Z">
            <w:rPr>
              <w:sz w:val="28"/>
              <w:szCs w:val="28"/>
              <w:lang w:val="fr-FR"/>
            </w:rPr>
          </w:rPrChange>
        </w:rPr>
        <w:t xml:space="preserve"> </w:t>
      </w:r>
      <w:r w:rsidR="00B87EB5" w:rsidRPr="0049233F">
        <w:rPr>
          <w:szCs w:val="26"/>
          <w:lang w:val="fr-FR"/>
          <w:rPrChange w:id="598" w:author="The Si Tran" w:date="2012-12-05T23:02:00Z">
            <w:rPr>
              <w:sz w:val="28"/>
              <w:szCs w:val="28"/>
              <w:lang w:val="fr-FR"/>
            </w:rPr>
          </w:rPrChange>
        </w:rPr>
        <w:t>trong thực tế ta gặp rất nhiều dữ liệu thời gian là chuỗi không tĩnh. Do đó ta cần chuyển đổi chuỗi thời gian không tĩnh thành chuỗi thời gian tĩnh</w:t>
      </w:r>
      <w:r w:rsidR="000F1F6F" w:rsidRPr="0049233F">
        <w:rPr>
          <w:szCs w:val="26"/>
          <w:lang w:val="fr-FR"/>
          <w:rPrChange w:id="599" w:author="The Si Tran" w:date="2012-12-05T23:02:00Z">
            <w:rPr>
              <w:sz w:val="28"/>
              <w:szCs w:val="28"/>
              <w:lang w:val="fr-FR"/>
            </w:rPr>
          </w:rPrChange>
        </w:rPr>
        <w:t>, đồng nghĩa với việc loại bỏ thành phần xu hướng ra khỏi chuỗi thời gian không tĩnh</w:t>
      </w:r>
      <w:r w:rsidR="00B87EB5" w:rsidRPr="0049233F">
        <w:rPr>
          <w:szCs w:val="26"/>
          <w:lang w:val="fr-FR"/>
          <w:rPrChange w:id="600" w:author="The Si Tran" w:date="2012-12-05T23:02:00Z">
            <w:rPr>
              <w:sz w:val="28"/>
              <w:szCs w:val="28"/>
              <w:lang w:val="fr-FR"/>
            </w:rPr>
          </w:rPrChange>
        </w:rPr>
        <w:t xml:space="preserve">. Một trong những phương </w:t>
      </w:r>
      <w:r w:rsidR="000F1F6F" w:rsidRPr="0049233F">
        <w:rPr>
          <w:szCs w:val="26"/>
          <w:lang w:val="fr-FR"/>
          <w:rPrChange w:id="601" w:author="The Si Tran" w:date="2012-12-05T23:02:00Z">
            <w:rPr>
              <w:sz w:val="28"/>
              <w:szCs w:val="28"/>
              <w:lang w:val="fr-FR"/>
            </w:rPr>
          </w:rPrChange>
        </w:rPr>
        <w:t>pháp phổ biến được sử dụng là phương pháp lấy hiệu (differencing)</w:t>
      </w:r>
    </w:p>
    <w:p w:rsidR="003219CB" w:rsidRPr="0049233F" w:rsidRDefault="00AC34B6" w:rsidP="003219CB">
      <w:pPr>
        <w:ind w:firstLine="360"/>
        <w:rPr>
          <w:szCs w:val="26"/>
          <w:lang w:val="fr-FR"/>
          <w:rPrChange w:id="602" w:author="The Si Tran" w:date="2012-12-05T23:02:00Z">
            <w:rPr>
              <w:sz w:val="28"/>
              <w:szCs w:val="28"/>
              <w:lang w:val="fr-FR"/>
            </w:rPr>
          </w:rPrChange>
        </w:rPr>
      </w:pPr>
      <w:r w:rsidRPr="0049233F">
        <w:rPr>
          <w:szCs w:val="26"/>
          <w:lang w:val="fr-FR"/>
          <w:rPrChange w:id="603" w:author="The Si Tran" w:date="2012-12-05T23:02:00Z">
            <w:rPr>
              <w:sz w:val="28"/>
              <w:szCs w:val="28"/>
              <w:lang w:val="fr-FR"/>
            </w:rPr>
          </w:rPrChange>
        </w:rPr>
        <w:lastRenderedPageBreak/>
        <w:tab/>
      </w:r>
      <w:r w:rsidR="003219CB" w:rsidRPr="0049233F">
        <w:rPr>
          <w:szCs w:val="26"/>
          <w:lang w:val="fr-FR"/>
          <w:rPrChange w:id="604" w:author="The Si Tran" w:date="2012-12-05T23:02:00Z">
            <w:rPr>
              <w:sz w:val="28"/>
              <w:szCs w:val="28"/>
              <w:lang w:val="fr-FR"/>
            </w:rPr>
          </w:rPrChange>
        </w:rPr>
        <w:t xml:space="preserve">Đối với một chuỗi thời gian không </w:t>
      </w:r>
      <w:proofErr w:type="gramStart"/>
      <w:r w:rsidR="003219CB" w:rsidRPr="0049233F">
        <w:rPr>
          <w:szCs w:val="26"/>
          <w:lang w:val="fr-FR"/>
          <w:rPrChange w:id="605" w:author="The Si Tran" w:date="2012-12-05T23:02:00Z">
            <w:rPr>
              <w:sz w:val="28"/>
              <w:szCs w:val="28"/>
              <w:lang w:val="fr-FR"/>
            </w:rPr>
          </w:rPrChange>
        </w:rPr>
        <w:t xml:space="preserve">tĩnh </w:t>
      </w:r>
      <m:oMath>
        <m:d>
          <m:dPr>
            <m:begChr m:val="{"/>
            <m:endChr m:val="}"/>
            <m:ctrlPr>
              <w:ins w:id="606" w:author="The Si Tran" w:date="2012-12-05T23:52:00Z">
                <w:rPr>
                  <w:rFonts w:ascii="Cambria Math" w:hAnsi="Cambria Math"/>
                  <w:i/>
                  <w:szCs w:val="26"/>
                  <w:lang w:val="fr-FR"/>
                </w:rPr>
              </w:ins>
            </m:ctrlPr>
          </m:dPr>
          <m:e>
            <w:proofErr w:type="gramEnd"/>
            <m:sSub>
              <m:sSubPr>
                <m:ctrlPr>
                  <w:ins w:id="607" w:author="The Si Tran" w:date="2012-12-05T23:52:00Z">
                    <w:rPr>
                      <w:rFonts w:ascii="Cambria Math" w:hAnsi="Cambria Math"/>
                      <w:i/>
                      <w:szCs w:val="26"/>
                      <w:lang w:val="fr-FR"/>
                    </w:rPr>
                  </w:ins>
                </m:ctrlPr>
              </m:sSubPr>
              <m:e>
                <w:ins w:id="608" w:author="The Si Tran" w:date="2012-12-05T23:52:00Z">
                  <m:r>
                    <w:rPr>
                      <w:rFonts w:ascii="Cambria Math" w:hAnsi="Cambria Math"/>
                      <w:szCs w:val="26"/>
                      <w:lang w:val="fr-FR"/>
                    </w:rPr>
                    <m:t>X</m:t>
                  </m:r>
                </w:ins>
              </m:e>
              <m:sub>
                <w:ins w:id="609" w:author="The Si Tran" w:date="2012-12-05T23:52:00Z">
                  <m:r>
                    <w:rPr>
                      <w:rFonts w:ascii="Cambria Math" w:hAnsi="Cambria Math"/>
                      <w:szCs w:val="26"/>
                      <w:lang w:val="fr-FR"/>
                    </w:rPr>
                    <m:t>t</m:t>
                  </m:r>
                </w:ins>
              </m:sub>
            </m:sSub>
          </m:e>
        </m:d>
      </m:oMath>
      <w:ins w:id="610" w:author="The Si Tran" w:date="2012-12-05T23:52:00Z">
        <w:r w:rsidR="00623920" w:rsidRPr="00100B8E">
          <w:rPr>
            <w:szCs w:val="26"/>
            <w:lang w:val="fr-FR"/>
          </w:rPr>
          <w:t xml:space="preserve"> </w:t>
        </w:r>
      </w:ins>
      <w:del w:id="611" w:author="The Si Tran" w:date="2012-12-05T23:51:00Z">
        <w:r w:rsidR="003219CB" w:rsidRPr="0049233F" w:rsidDel="00623920">
          <w:rPr>
            <w:szCs w:val="26"/>
            <w:lang w:val="fr-FR"/>
            <w:rPrChange w:id="612" w:author="The Si Tran" w:date="2012-12-05T23:02:00Z">
              <w:rPr>
                <w:sz w:val="28"/>
                <w:szCs w:val="28"/>
                <w:lang w:val="fr-FR"/>
              </w:rPr>
            </w:rPrChange>
          </w:rPr>
          <w:delText>{X</w:delText>
        </w:r>
        <w:r w:rsidR="003219CB" w:rsidRPr="0049233F" w:rsidDel="00623920">
          <w:rPr>
            <w:szCs w:val="26"/>
            <w:vertAlign w:val="subscript"/>
            <w:lang w:val="fr-FR"/>
            <w:rPrChange w:id="613" w:author="The Si Tran" w:date="2012-12-05T23:02:00Z">
              <w:rPr>
                <w:sz w:val="28"/>
                <w:szCs w:val="28"/>
                <w:vertAlign w:val="subscript"/>
                <w:lang w:val="fr-FR"/>
              </w:rPr>
            </w:rPrChange>
          </w:rPr>
          <w:delText>t</w:delText>
        </w:r>
        <w:r w:rsidR="003219CB" w:rsidRPr="0049233F" w:rsidDel="00623920">
          <w:rPr>
            <w:szCs w:val="26"/>
            <w:lang w:val="fr-FR"/>
            <w:rPrChange w:id="614" w:author="The Si Tran" w:date="2012-12-05T23:02:00Z">
              <w:rPr>
                <w:sz w:val="28"/>
                <w:szCs w:val="28"/>
                <w:lang w:val="fr-FR"/>
              </w:rPr>
            </w:rPrChange>
          </w:rPr>
          <w:delText>}</w:delText>
        </w:r>
      </w:del>
      <w:r w:rsidR="003219CB" w:rsidRPr="0049233F">
        <w:rPr>
          <w:szCs w:val="26"/>
          <w:lang w:val="fr-FR"/>
          <w:rPrChange w:id="615" w:author="The Si Tran" w:date="2012-12-05T23:02:00Z">
            <w:rPr>
              <w:sz w:val="28"/>
              <w:szCs w:val="28"/>
              <w:lang w:val="fr-FR"/>
            </w:rPr>
          </w:rPrChange>
        </w:rPr>
        <w:t xml:space="preserve">, ta áp dụng toán tử lấy hiệu </w:t>
      </w:r>
      <w:ins w:id="616" w:author="The Si Tran" w:date="2012-12-05T23:52:00Z">
        <m:oMath>
          <m:r>
            <w:rPr>
              <w:rFonts w:ascii="Cambria Math" w:hAnsi="Cambria Math"/>
              <w:szCs w:val="26"/>
              <w:lang w:val="fr-FR"/>
            </w:rPr>
            <m:t>∆</m:t>
          </m:r>
        </m:oMath>
      </w:ins>
      <w:del w:id="617" w:author="The Si Tran" w:date="2012-12-05T23:52:00Z">
        <w:r w:rsidR="003219CB" w:rsidRPr="0049233F" w:rsidDel="00623920">
          <w:rPr>
            <w:szCs w:val="26"/>
            <w:lang w:val="fr-FR"/>
            <w:rPrChange w:id="618" w:author="The Si Tran" w:date="2012-12-05T23:02:00Z">
              <w:rPr>
                <w:sz w:val="28"/>
                <w:szCs w:val="28"/>
                <w:lang w:val="fr-FR"/>
              </w:rPr>
            </w:rPrChange>
          </w:rPr>
          <w:delText>∆</w:delText>
        </w:r>
      </w:del>
      <w:r w:rsidR="003219CB" w:rsidRPr="0049233F">
        <w:rPr>
          <w:szCs w:val="26"/>
          <w:lang w:val="fr-FR"/>
          <w:rPrChange w:id="619" w:author="The Si Tran" w:date="2012-12-05T23:02:00Z">
            <w:rPr>
              <w:sz w:val="28"/>
              <w:szCs w:val="28"/>
              <w:lang w:val="fr-FR"/>
            </w:rPr>
          </w:rPrChange>
        </w:rPr>
        <w:t xml:space="preserve"> lên </w:t>
      </w:r>
      <m:oMath>
        <m:sSub>
          <m:sSubPr>
            <m:ctrlPr>
              <w:ins w:id="620" w:author="The Si Tran" w:date="2012-12-05T23:52:00Z">
                <w:rPr>
                  <w:rFonts w:ascii="Cambria Math" w:hAnsi="Cambria Math"/>
                  <w:i/>
                  <w:szCs w:val="26"/>
                  <w:lang w:val="fr-FR"/>
                </w:rPr>
              </w:ins>
            </m:ctrlPr>
          </m:sSubPr>
          <m:e>
            <w:ins w:id="621" w:author="The Si Tran" w:date="2012-12-05T23:52:00Z">
              <m:r>
                <w:rPr>
                  <w:rFonts w:ascii="Cambria Math" w:hAnsi="Cambria Math"/>
                  <w:szCs w:val="26"/>
                  <w:lang w:val="fr-FR"/>
                </w:rPr>
                <m:t>X</m:t>
              </m:r>
            </w:ins>
          </m:e>
          <m:sub>
            <w:ins w:id="622" w:author="The Si Tran" w:date="2012-12-05T23:52:00Z">
              <m:r>
                <w:rPr>
                  <w:rFonts w:ascii="Cambria Math" w:hAnsi="Cambria Math"/>
                  <w:szCs w:val="26"/>
                  <w:lang w:val="fr-FR"/>
                </w:rPr>
                <m:t>t</m:t>
              </m:r>
            </w:ins>
          </m:sub>
        </m:sSub>
      </m:oMath>
      <w:del w:id="623" w:author="The Si Tran" w:date="2012-12-05T23:52:00Z">
        <w:r w:rsidR="003219CB" w:rsidRPr="0049233F" w:rsidDel="00623920">
          <w:rPr>
            <w:szCs w:val="26"/>
            <w:lang w:val="fr-FR"/>
            <w:rPrChange w:id="624" w:author="The Si Tran" w:date="2012-12-05T23:02:00Z">
              <w:rPr>
                <w:sz w:val="28"/>
                <w:szCs w:val="28"/>
                <w:lang w:val="fr-FR"/>
              </w:rPr>
            </w:rPrChange>
          </w:rPr>
          <w:delText>X</w:delText>
        </w:r>
        <w:r w:rsidR="003219CB" w:rsidRPr="0049233F" w:rsidDel="00623920">
          <w:rPr>
            <w:szCs w:val="26"/>
            <w:vertAlign w:val="subscript"/>
            <w:lang w:val="fr-FR"/>
            <w:rPrChange w:id="625" w:author="The Si Tran" w:date="2012-12-05T23:02:00Z">
              <w:rPr>
                <w:sz w:val="28"/>
                <w:szCs w:val="28"/>
                <w:vertAlign w:val="subscript"/>
                <w:lang w:val="fr-FR"/>
              </w:rPr>
            </w:rPrChange>
          </w:rPr>
          <w:delText>t</w:delText>
        </w:r>
      </w:del>
      <w:r w:rsidR="003219CB" w:rsidRPr="0049233F">
        <w:rPr>
          <w:szCs w:val="26"/>
          <w:lang w:val="fr-FR"/>
          <w:rPrChange w:id="626" w:author="The Si Tran" w:date="2012-12-05T23:02:00Z">
            <w:rPr>
              <w:sz w:val="28"/>
              <w:szCs w:val="28"/>
              <w:lang w:val="fr-FR"/>
            </w:rPr>
          </w:rPrChange>
        </w:rPr>
        <w:t xml:space="preserve"> để được một chuỗi thời gian mới </w:t>
      </w:r>
      <w:ins w:id="627" w:author="The Si Tran" w:date="2012-12-05T23:52:00Z">
        <m:oMath>
          <m:r>
            <w:rPr>
              <w:rFonts w:ascii="Cambria Math" w:hAnsi="Cambria Math"/>
              <w:szCs w:val="26"/>
              <w:lang w:val="fr-FR"/>
            </w:rPr>
            <m:t>∆</m:t>
          </m:r>
        </m:oMath>
      </w:ins>
      <m:oMath>
        <m:sSub>
          <m:sSubPr>
            <m:ctrlPr>
              <w:ins w:id="628" w:author="The Si Tran" w:date="2012-12-05T23:53:00Z">
                <w:rPr>
                  <w:rFonts w:ascii="Cambria Math" w:hAnsi="Cambria Math"/>
                  <w:i/>
                  <w:szCs w:val="26"/>
                  <w:lang w:val="fr-FR"/>
                </w:rPr>
              </w:ins>
            </m:ctrlPr>
          </m:sSubPr>
          <m:e>
            <w:ins w:id="629" w:author="The Si Tran" w:date="2012-12-05T23:53:00Z">
              <m:r>
                <w:rPr>
                  <w:rFonts w:ascii="Cambria Math" w:hAnsi="Cambria Math"/>
                  <w:szCs w:val="26"/>
                  <w:lang w:val="fr-FR"/>
                </w:rPr>
                <m:t>X</m:t>
              </m:r>
            </w:ins>
          </m:e>
          <m:sub>
            <w:ins w:id="630" w:author="The Si Tran" w:date="2012-12-05T23:53:00Z">
              <m:r>
                <w:rPr>
                  <w:rFonts w:ascii="Cambria Math" w:hAnsi="Cambria Math"/>
                  <w:szCs w:val="26"/>
                  <w:lang w:val="fr-FR"/>
                </w:rPr>
                <m:t>t</m:t>
              </m:r>
            </w:ins>
          </m:sub>
        </m:sSub>
      </m:oMath>
      <w:del w:id="631" w:author="The Si Tran" w:date="2012-12-05T23:52:00Z">
        <w:r w:rsidR="003219CB" w:rsidRPr="0049233F" w:rsidDel="00623920">
          <w:rPr>
            <w:szCs w:val="26"/>
            <w:lang w:val="fr-FR"/>
            <w:rPrChange w:id="632" w:author="The Si Tran" w:date="2012-12-05T23:02:00Z">
              <w:rPr>
                <w:sz w:val="28"/>
                <w:szCs w:val="28"/>
                <w:lang w:val="fr-FR"/>
              </w:rPr>
            </w:rPrChange>
          </w:rPr>
          <w:delText>∆X</w:delText>
        </w:r>
        <w:r w:rsidR="003219CB" w:rsidRPr="0049233F" w:rsidDel="00623920">
          <w:rPr>
            <w:szCs w:val="26"/>
            <w:vertAlign w:val="subscript"/>
            <w:lang w:val="fr-FR"/>
            <w:rPrChange w:id="633" w:author="The Si Tran" w:date="2012-12-05T23:02:00Z">
              <w:rPr>
                <w:sz w:val="28"/>
                <w:szCs w:val="28"/>
                <w:vertAlign w:val="subscript"/>
                <w:lang w:val="fr-FR"/>
              </w:rPr>
            </w:rPrChange>
          </w:rPr>
          <w:delText>t</w:delText>
        </w:r>
      </w:del>
      <w:r w:rsidR="003219CB" w:rsidRPr="0049233F">
        <w:rPr>
          <w:szCs w:val="26"/>
          <w:lang w:val="fr-FR"/>
          <w:rPrChange w:id="634" w:author="The Si Tran" w:date="2012-12-05T23:02:00Z">
            <w:rPr>
              <w:sz w:val="28"/>
              <w:szCs w:val="28"/>
              <w:lang w:val="fr-FR"/>
            </w:rPr>
          </w:rPrChange>
        </w:rPr>
        <w:t xml:space="preserve"> với </w:t>
      </w:r>
      <w:del w:id="635" w:author="The Si Tran" w:date="2012-12-05T23:52:00Z">
        <w:r w:rsidR="003219CB" w:rsidRPr="0049233F" w:rsidDel="00623920">
          <w:rPr>
            <w:szCs w:val="26"/>
            <w:lang w:val="fr-FR"/>
            <w:rPrChange w:id="636" w:author="The Si Tran" w:date="2012-12-05T23:02:00Z">
              <w:rPr>
                <w:sz w:val="28"/>
                <w:szCs w:val="28"/>
                <w:lang w:val="fr-FR"/>
              </w:rPr>
            </w:rPrChange>
          </w:rPr>
          <w:delText>:</w:delText>
        </w:r>
      </w:del>
    </w:p>
    <w:p w:rsidR="003219CB" w:rsidRPr="0049233F" w:rsidRDefault="003219CB" w:rsidP="003219CB">
      <w:pPr>
        <w:rPr>
          <w:szCs w:val="26"/>
          <w:lang w:val="fr-FR"/>
          <w:rPrChange w:id="637" w:author="The Si Tran" w:date="2012-12-05T23:02:00Z">
            <w:rPr>
              <w:sz w:val="28"/>
              <w:szCs w:val="28"/>
              <w:lang w:val="fr-FR"/>
            </w:rPr>
          </w:rPrChange>
        </w:rPr>
      </w:pPr>
      <w:r w:rsidRPr="0049233F">
        <w:rPr>
          <w:szCs w:val="26"/>
          <w:lang w:val="fr-FR"/>
          <w:rPrChange w:id="638" w:author="The Si Tran" w:date="2012-12-05T23:02:00Z">
            <w:rPr>
              <w:sz w:val="28"/>
              <w:szCs w:val="28"/>
              <w:lang w:val="fr-FR"/>
            </w:rPr>
          </w:rPrChange>
        </w:rPr>
        <w:t xml:space="preserve">                          </w:t>
      </w:r>
      <w:ins w:id="639" w:author="The Si Tran" w:date="2012-12-05T23:53: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t-1</m:t>
              </m:r>
            </m:sub>
          </m:sSub>
        </m:oMath>
      </w:ins>
      <w:del w:id="640" w:author="The Si Tran" w:date="2012-12-05T23:53:00Z">
        <w:r w:rsidRPr="0049233F" w:rsidDel="003967AA">
          <w:rPr>
            <w:szCs w:val="26"/>
            <w:lang w:val="fr-FR"/>
            <w:rPrChange w:id="641" w:author="The Si Tran" w:date="2012-12-05T23:02:00Z">
              <w:rPr>
                <w:sz w:val="28"/>
                <w:szCs w:val="28"/>
                <w:lang w:val="fr-FR"/>
              </w:rPr>
            </w:rPrChange>
          </w:rPr>
          <w:delText>∆X</w:delText>
        </w:r>
        <w:r w:rsidRPr="0049233F" w:rsidDel="003967AA">
          <w:rPr>
            <w:szCs w:val="26"/>
            <w:vertAlign w:val="subscript"/>
            <w:lang w:val="fr-FR"/>
            <w:rPrChange w:id="642" w:author="The Si Tran" w:date="2012-12-05T23:02:00Z">
              <w:rPr>
                <w:sz w:val="28"/>
                <w:szCs w:val="28"/>
                <w:vertAlign w:val="subscript"/>
                <w:lang w:val="fr-FR"/>
              </w:rPr>
            </w:rPrChange>
          </w:rPr>
          <w:delText>t</w:delText>
        </w:r>
        <w:r w:rsidRPr="0049233F" w:rsidDel="003967AA">
          <w:rPr>
            <w:szCs w:val="26"/>
            <w:lang w:val="fr-FR"/>
            <w:rPrChange w:id="643" w:author="The Si Tran" w:date="2012-12-05T23:02:00Z">
              <w:rPr>
                <w:sz w:val="28"/>
                <w:szCs w:val="28"/>
                <w:lang w:val="fr-FR"/>
              </w:rPr>
            </w:rPrChange>
          </w:rPr>
          <w:delText xml:space="preserve"> = X</w:delText>
        </w:r>
        <w:r w:rsidRPr="0049233F" w:rsidDel="003967AA">
          <w:rPr>
            <w:szCs w:val="26"/>
            <w:vertAlign w:val="subscript"/>
            <w:lang w:val="fr-FR"/>
            <w:rPrChange w:id="644" w:author="The Si Tran" w:date="2012-12-05T23:02:00Z">
              <w:rPr>
                <w:sz w:val="28"/>
                <w:szCs w:val="28"/>
                <w:vertAlign w:val="subscript"/>
                <w:lang w:val="fr-FR"/>
              </w:rPr>
            </w:rPrChange>
          </w:rPr>
          <w:delText>t</w:delText>
        </w:r>
        <w:r w:rsidRPr="0049233F" w:rsidDel="003967AA">
          <w:rPr>
            <w:szCs w:val="26"/>
            <w:lang w:val="fr-FR"/>
            <w:rPrChange w:id="645" w:author="The Si Tran" w:date="2012-12-05T23:02:00Z">
              <w:rPr>
                <w:sz w:val="28"/>
                <w:szCs w:val="28"/>
                <w:lang w:val="fr-FR"/>
              </w:rPr>
            </w:rPrChange>
          </w:rPr>
          <w:delText xml:space="preserve"> – X</w:delText>
        </w:r>
        <w:r w:rsidRPr="0049233F" w:rsidDel="003967AA">
          <w:rPr>
            <w:szCs w:val="26"/>
            <w:vertAlign w:val="subscript"/>
            <w:lang w:val="fr-FR"/>
            <w:rPrChange w:id="646" w:author="The Si Tran" w:date="2012-12-05T23:02:00Z">
              <w:rPr>
                <w:sz w:val="28"/>
                <w:szCs w:val="28"/>
                <w:vertAlign w:val="subscript"/>
                <w:lang w:val="fr-FR"/>
              </w:rPr>
            </w:rPrChange>
          </w:rPr>
          <w:delText>t-1</w:delText>
        </w:r>
      </w:del>
    </w:p>
    <w:p w:rsidR="00AC34B6" w:rsidRPr="0049233F" w:rsidRDefault="003219CB" w:rsidP="005E5CD3">
      <w:pPr>
        <w:rPr>
          <w:szCs w:val="26"/>
          <w:vertAlign w:val="subscript"/>
          <w:lang w:val="fr-FR"/>
          <w:rPrChange w:id="647" w:author="The Si Tran" w:date="2012-12-05T23:02:00Z">
            <w:rPr>
              <w:sz w:val="28"/>
              <w:szCs w:val="28"/>
              <w:vertAlign w:val="subscript"/>
              <w:lang w:val="fr-FR"/>
            </w:rPr>
          </w:rPrChange>
        </w:rPr>
      </w:pPr>
      <w:r w:rsidRPr="0049233F">
        <w:rPr>
          <w:szCs w:val="26"/>
          <w:lang w:val="fr-FR"/>
          <w:rPrChange w:id="648" w:author="The Si Tran" w:date="2012-12-05T23:02:00Z">
            <w:rPr>
              <w:sz w:val="28"/>
              <w:szCs w:val="28"/>
              <w:lang w:val="fr-FR"/>
            </w:rPr>
          </w:rPrChange>
        </w:rPr>
        <w:t xml:space="preserve">Nếu </w:t>
      </w:r>
      <w:ins w:id="649"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D10148">
          <w:rPr>
            <w:szCs w:val="26"/>
            <w:lang w:val="fr-FR"/>
          </w:rPr>
          <w:t xml:space="preserve"> </w:t>
        </w:r>
      </w:ins>
      <w:del w:id="650" w:author="The Si Tran" w:date="2012-12-05T23:54:00Z">
        <w:r w:rsidRPr="0049233F" w:rsidDel="00D10148">
          <w:rPr>
            <w:szCs w:val="26"/>
            <w:lang w:val="fr-FR"/>
            <w:rPrChange w:id="651" w:author="The Si Tran" w:date="2012-12-05T23:02:00Z">
              <w:rPr>
                <w:sz w:val="28"/>
                <w:szCs w:val="28"/>
                <w:lang w:val="fr-FR"/>
              </w:rPr>
            </w:rPrChange>
          </w:rPr>
          <w:delText>∆X</w:delText>
        </w:r>
        <w:r w:rsidRPr="0049233F" w:rsidDel="00D10148">
          <w:rPr>
            <w:szCs w:val="26"/>
            <w:vertAlign w:val="subscript"/>
            <w:lang w:val="fr-FR"/>
            <w:rPrChange w:id="652" w:author="The Si Tran" w:date="2012-12-05T23:02:00Z">
              <w:rPr>
                <w:sz w:val="28"/>
                <w:szCs w:val="28"/>
                <w:vertAlign w:val="subscript"/>
                <w:lang w:val="fr-FR"/>
              </w:rPr>
            </w:rPrChange>
          </w:rPr>
          <w:delText>t</w:delText>
        </w:r>
        <w:r w:rsidRPr="0049233F" w:rsidDel="00D10148">
          <w:rPr>
            <w:szCs w:val="26"/>
            <w:lang w:val="fr-FR"/>
            <w:rPrChange w:id="653" w:author="The Si Tran" w:date="2012-12-05T23:02:00Z">
              <w:rPr>
                <w:sz w:val="28"/>
                <w:szCs w:val="28"/>
                <w:lang w:val="fr-FR"/>
              </w:rPr>
            </w:rPrChange>
          </w:rPr>
          <w:delText xml:space="preserve"> </w:delText>
        </w:r>
      </w:del>
      <w:r w:rsidRPr="0049233F">
        <w:rPr>
          <w:szCs w:val="26"/>
          <w:lang w:val="fr-FR"/>
          <w:rPrChange w:id="654" w:author="The Si Tran" w:date="2012-12-05T23:02:00Z">
            <w:rPr>
              <w:sz w:val="28"/>
              <w:szCs w:val="28"/>
              <w:lang w:val="fr-FR"/>
            </w:rPr>
          </w:rPrChange>
        </w:rPr>
        <w:t xml:space="preserve">là chuỗi tĩnh thì ta xây dựng mô hình mô tả </w:t>
      </w:r>
      <w:del w:id="655" w:author="The Si Tran" w:date="2012-12-05T23:54:00Z">
        <w:r w:rsidRPr="0049233F" w:rsidDel="00271306">
          <w:rPr>
            <w:szCs w:val="26"/>
            <w:lang w:val="fr-FR"/>
            <w:rPrChange w:id="656" w:author="The Si Tran" w:date="2012-12-05T23:02:00Z">
              <w:rPr>
                <w:sz w:val="28"/>
                <w:szCs w:val="28"/>
                <w:lang w:val="fr-FR"/>
              </w:rPr>
            </w:rPrChange>
          </w:rPr>
          <w:delText>∆X</w:delText>
        </w:r>
        <w:r w:rsidRPr="0049233F" w:rsidDel="00271306">
          <w:rPr>
            <w:szCs w:val="26"/>
            <w:vertAlign w:val="subscript"/>
            <w:lang w:val="fr-FR"/>
            <w:rPrChange w:id="657" w:author="The Si Tran" w:date="2012-12-05T23:02:00Z">
              <w:rPr>
                <w:sz w:val="28"/>
                <w:szCs w:val="28"/>
                <w:vertAlign w:val="subscript"/>
                <w:lang w:val="fr-FR"/>
              </w:rPr>
            </w:rPrChange>
          </w:rPr>
          <w:delText>t</w:delText>
        </w:r>
        <w:r w:rsidRPr="0049233F" w:rsidDel="00271306">
          <w:rPr>
            <w:szCs w:val="26"/>
            <w:lang w:val="fr-FR"/>
            <w:rPrChange w:id="658" w:author="The Si Tran" w:date="2012-12-05T23:02:00Z">
              <w:rPr>
                <w:sz w:val="28"/>
                <w:szCs w:val="28"/>
                <w:lang w:val="fr-FR"/>
              </w:rPr>
            </w:rPrChange>
          </w:rPr>
          <w:delText xml:space="preserve"> </w:delText>
        </w:r>
      </w:del>
      <w:ins w:id="659"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r>
            <w:rPr>
              <w:rFonts w:ascii="Cambria Math" w:hAnsi="Cambria Math"/>
              <w:szCs w:val="26"/>
              <w:lang w:val="fr-FR"/>
            </w:rPr>
            <m:t xml:space="preserve"> </m:t>
          </m:r>
        </m:oMath>
      </w:ins>
      <w:r w:rsidRPr="0049233F">
        <w:rPr>
          <w:szCs w:val="26"/>
          <w:lang w:val="fr-FR"/>
          <w:rPrChange w:id="660" w:author="The Si Tran" w:date="2012-12-05T23:02:00Z">
            <w:rPr>
              <w:sz w:val="28"/>
              <w:szCs w:val="28"/>
              <w:lang w:val="fr-FR"/>
            </w:rPr>
          </w:rPrChange>
        </w:rPr>
        <w:t xml:space="preserve">rồi từ đó suy </w:t>
      </w:r>
      <w:proofErr w:type="gramStart"/>
      <w:r w:rsidRPr="0049233F">
        <w:rPr>
          <w:szCs w:val="26"/>
          <w:lang w:val="fr-FR"/>
          <w:rPrChange w:id="661" w:author="The Si Tran" w:date="2012-12-05T23:02:00Z">
            <w:rPr>
              <w:sz w:val="28"/>
              <w:szCs w:val="28"/>
              <w:lang w:val="fr-FR"/>
            </w:rPr>
          </w:rPrChange>
        </w:rPr>
        <w:t xml:space="preserve">ra </w:t>
      </w:r>
      <w:proofErr w:type="gramEnd"/>
      <m:oMath>
        <m:sSub>
          <m:sSubPr>
            <m:ctrlPr>
              <w:ins w:id="662" w:author="The Si Tran" w:date="2012-12-05T23:54:00Z">
                <w:rPr>
                  <w:rFonts w:ascii="Cambria Math" w:hAnsi="Cambria Math"/>
                  <w:i/>
                  <w:szCs w:val="26"/>
                  <w:lang w:val="fr-FR"/>
                </w:rPr>
              </w:ins>
            </m:ctrlPr>
          </m:sSubPr>
          <m:e>
            <w:ins w:id="663" w:author="The Si Tran" w:date="2012-12-05T23:54:00Z">
              <m:r>
                <w:rPr>
                  <w:rFonts w:ascii="Cambria Math" w:hAnsi="Cambria Math"/>
                  <w:szCs w:val="26"/>
                  <w:lang w:val="fr-FR"/>
                </w:rPr>
                <m:t>X</m:t>
              </m:r>
            </w:ins>
          </m:e>
          <m:sub>
            <w:ins w:id="664" w:author="The Si Tran" w:date="2012-12-05T23:54:00Z">
              <m:r>
                <w:rPr>
                  <w:rFonts w:ascii="Cambria Math" w:hAnsi="Cambria Math"/>
                  <w:szCs w:val="26"/>
                  <w:lang w:val="fr-FR"/>
                </w:rPr>
                <m:t>t</m:t>
              </m:r>
            </w:ins>
          </m:sub>
        </m:sSub>
      </m:oMath>
      <w:del w:id="665" w:author="The Si Tran" w:date="2012-12-05T23:54:00Z">
        <w:r w:rsidRPr="0049233F" w:rsidDel="00271306">
          <w:rPr>
            <w:szCs w:val="26"/>
            <w:lang w:val="fr-FR"/>
            <w:rPrChange w:id="666" w:author="The Si Tran" w:date="2012-12-05T23:02:00Z">
              <w:rPr>
                <w:sz w:val="28"/>
                <w:szCs w:val="28"/>
                <w:lang w:val="fr-FR"/>
              </w:rPr>
            </w:rPrChange>
          </w:rPr>
          <w:delText>X</w:delText>
        </w:r>
        <w:r w:rsidRPr="0049233F" w:rsidDel="00271306">
          <w:rPr>
            <w:szCs w:val="26"/>
            <w:vertAlign w:val="subscript"/>
            <w:lang w:val="fr-FR"/>
            <w:rPrChange w:id="667" w:author="The Si Tran" w:date="2012-12-05T23:02:00Z">
              <w:rPr>
                <w:sz w:val="28"/>
                <w:szCs w:val="28"/>
                <w:vertAlign w:val="subscript"/>
                <w:lang w:val="fr-FR"/>
              </w:rPr>
            </w:rPrChange>
          </w:rPr>
          <w:delText>t</w:delText>
        </w:r>
      </w:del>
      <w:r w:rsidRPr="0049233F">
        <w:rPr>
          <w:szCs w:val="26"/>
          <w:lang w:val="fr-FR"/>
          <w:rPrChange w:id="668" w:author="The Si Tran" w:date="2012-12-05T23:02:00Z">
            <w:rPr>
              <w:sz w:val="28"/>
              <w:szCs w:val="28"/>
              <w:lang w:val="fr-FR"/>
            </w:rPr>
          </w:rPrChange>
        </w:rPr>
        <w:t>. Nếu</w:t>
      </w:r>
      <w:ins w:id="669" w:author="The Si Tran" w:date="2012-12-05T23:54:00Z">
        <w:r w:rsidR="0023677B">
          <w:rPr>
            <w:szCs w:val="26"/>
            <w:vertAlign w:val="subscript"/>
            <w:lang w:val="fr-FR"/>
          </w:rPr>
          <w:t xml:space="preserve"> </w:t>
        </w:r>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ins>
      <w:del w:id="670" w:author="The Si Tran" w:date="2012-12-05T23:54:00Z">
        <w:r w:rsidRPr="0049233F" w:rsidDel="0023677B">
          <w:rPr>
            <w:szCs w:val="26"/>
            <w:lang w:val="fr-FR"/>
            <w:rPrChange w:id="671" w:author="The Si Tran" w:date="2012-12-05T23:02:00Z">
              <w:rPr>
                <w:sz w:val="28"/>
                <w:szCs w:val="28"/>
                <w:lang w:val="fr-FR"/>
              </w:rPr>
            </w:rPrChange>
          </w:rPr>
          <w:delText xml:space="preserve"> ∆X</w:delText>
        </w:r>
        <w:r w:rsidRPr="0049233F" w:rsidDel="0023677B">
          <w:rPr>
            <w:szCs w:val="26"/>
            <w:vertAlign w:val="subscript"/>
            <w:lang w:val="fr-FR"/>
            <w:rPrChange w:id="672" w:author="The Si Tran" w:date="2012-12-05T23:02:00Z">
              <w:rPr>
                <w:sz w:val="28"/>
                <w:szCs w:val="28"/>
                <w:vertAlign w:val="subscript"/>
                <w:lang w:val="fr-FR"/>
              </w:rPr>
            </w:rPrChange>
          </w:rPr>
          <w:delText>t</w:delText>
        </w:r>
      </w:del>
      <w:r w:rsidRPr="0049233F">
        <w:rPr>
          <w:szCs w:val="26"/>
          <w:lang w:val="fr-FR"/>
          <w:rPrChange w:id="673" w:author="The Si Tran" w:date="2012-12-05T23:02:00Z">
            <w:rPr>
              <w:sz w:val="28"/>
              <w:szCs w:val="28"/>
              <w:lang w:val="fr-FR"/>
            </w:rPr>
          </w:rPrChange>
        </w:rPr>
        <w:t xml:space="preserve"> vẫn là chuỗi không tĩnh, ta tiếp tục áp dụng toán tử </w:t>
      </w:r>
      <w:ins w:id="674" w:author="The Si Tran" w:date="2012-12-05T23:54:00Z">
        <m:oMath>
          <m:r>
            <w:rPr>
              <w:rFonts w:ascii="Cambria Math" w:hAnsi="Cambria Math"/>
              <w:szCs w:val="26"/>
              <w:lang w:val="fr-FR"/>
            </w:rPr>
            <m:t>∆</m:t>
          </m:r>
        </m:oMath>
      </w:ins>
      <w:ins w:id="675" w:author="The Si Tran" w:date="2012-12-05T23:55:00Z">
        <w:r w:rsidR="00013058">
          <w:rPr>
            <w:szCs w:val="26"/>
            <w:lang w:val="fr-FR"/>
          </w:rPr>
          <w:t xml:space="preserve"> </w:t>
        </w:r>
      </w:ins>
      <w:del w:id="676" w:author="The Si Tran" w:date="2012-12-05T23:54:00Z">
        <w:r w:rsidRPr="0049233F" w:rsidDel="0023677B">
          <w:rPr>
            <w:szCs w:val="26"/>
            <w:lang w:val="fr-FR"/>
            <w:rPrChange w:id="677" w:author="The Si Tran" w:date="2012-12-05T23:02:00Z">
              <w:rPr>
                <w:sz w:val="28"/>
                <w:szCs w:val="28"/>
                <w:lang w:val="fr-FR"/>
              </w:rPr>
            </w:rPrChange>
          </w:rPr>
          <w:delText xml:space="preserve">∆ </w:delText>
        </w:r>
      </w:del>
      <w:r w:rsidRPr="0049233F">
        <w:rPr>
          <w:szCs w:val="26"/>
          <w:lang w:val="fr-FR"/>
          <w:rPrChange w:id="678" w:author="The Si Tran" w:date="2012-12-05T23:02:00Z">
            <w:rPr>
              <w:sz w:val="28"/>
              <w:szCs w:val="28"/>
              <w:lang w:val="fr-FR"/>
            </w:rPr>
          </w:rPrChange>
        </w:rPr>
        <w:t xml:space="preserve">cho </w:t>
      </w:r>
      <w:proofErr w:type="gramStart"/>
      <w:r w:rsidRPr="0049233F">
        <w:rPr>
          <w:szCs w:val="26"/>
          <w:lang w:val="fr-FR"/>
          <w:rPrChange w:id="679" w:author="The Si Tran" w:date="2012-12-05T23:02:00Z">
            <w:rPr>
              <w:sz w:val="28"/>
              <w:szCs w:val="28"/>
              <w:lang w:val="fr-FR"/>
            </w:rPr>
          </w:rPrChange>
        </w:rPr>
        <w:t xml:space="preserve">chuỗi </w:t>
      </w:r>
      <w:proofErr w:type="gramEnd"/>
      <w:ins w:id="680" w:author="The Si Tran" w:date="2012-12-05T23:54:00Z">
        <m:oMath>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X</m:t>
              </m:r>
            </m:e>
            <m:sub>
              <m:r>
                <w:rPr>
                  <w:rFonts w:ascii="Cambria Math" w:hAnsi="Cambria Math"/>
                  <w:szCs w:val="26"/>
                  <w:lang w:val="fr-FR"/>
                </w:rPr>
                <m:t>t</m:t>
              </m:r>
            </m:sub>
          </m:sSub>
        </m:oMath>
        <w:r w:rsidR="0023677B">
          <w:rPr>
            <w:szCs w:val="26"/>
            <w:lang w:val="fr-FR"/>
          </w:rPr>
          <w:t>.</w:t>
        </w:r>
      </w:ins>
      <w:del w:id="681" w:author="The Si Tran" w:date="2012-12-05T23:54:00Z">
        <w:r w:rsidRPr="0049233F" w:rsidDel="0023677B">
          <w:rPr>
            <w:szCs w:val="26"/>
            <w:lang w:val="fr-FR"/>
            <w:rPrChange w:id="682" w:author="The Si Tran" w:date="2012-12-05T23:02:00Z">
              <w:rPr>
                <w:sz w:val="28"/>
                <w:szCs w:val="28"/>
                <w:lang w:val="fr-FR"/>
              </w:rPr>
            </w:rPrChange>
          </w:rPr>
          <w:delText>∆X</w:delText>
        </w:r>
        <w:r w:rsidRPr="0049233F" w:rsidDel="0023677B">
          <w:rPr>
            <w:szCs w:val="26"/>
            <w:vertAlign w:val="subscript"/>
            <w:lang w:val="fr-FR"/>
            <w:rPrChange w:id="683" w:author="The Si Tran" w:date="2012-12-05T23:02:00Z">
              <w:rPr>
                <w:sz w:val="28"/>
                <w:szCs w:val="28"/>
                <w:vertAlign w:val="subscript"/>
                <w:lang w:val="fr-FR"/>
              </w:rPr>
            </w:rPrChange>
          </w:rPr>
          <w:delText>t</w:delText>
        </w:r>
      </w:del>
    </w:p>
    <w:p w:rsidR="005E5CD3" w:rsidRPr="0049233F" w:rsidRDefault="005E5CD3" w:rsidP="005E5CD3">
      <w:pPr>
        <w:ind w:firstLine="540"/>
        <w:rPr>
          <w:b/>
          <w:szCs w:val="26"/>
          <w:lang w:val="fr-FR"/>
          <w:rPrChange w:id="684" w:author="The Si Tran" w:date="2012-12-05T23:02:00Z">
            <w:rPr>
              <w:b/>
              <w:sz w:val="28"/>
              <w:szCs w:val="28"/>
              <w:lang w:val="fr-FR"/>
            </w:rPr>
          </w:rPrChange>
        </w:rPr>
      </w:pPr>
      <w:r w:rsidRPr="0049233F">
        <w:rPr>
          <w:b/>
          <w:szCs w:val="26"/>
          <w:lang w:val="fr-FR"/>
          <w:rPrChange w:id="685" w:author="The Si Tran" w:date="2012-12-05T23:02:00Z">
            <w:rPr>
              <w:b/>
              <w:sz w:val="28"/>
              <w:szCs w:val="28"/>
              <w:lang w:val="fr-FR"/>
            </w:rPr>
          </w:rPrChange>
        </w:rPr>
        <w:t>Thành phần chu kỳ (cyclical)</w:t>
      </w:r>
    </w:p>
    <w:p w:rsidR="005E5CD3" w:rsidRPr="0049233F" w:rsidRDefault="005E5CD3" w:rsidP="005E5CD3">
      <w:pPr>
        <w:ind w:firstLine="540"/>
        <w:rPr>
          <w:szCs w:val="26"/>
          <w:lang w:val="fr-FR"/>
          <w:rPrChange w:id="686" w:author="The Si Tran" w:date="2012-12-05T23:02:00Z">
            <w:rPr>
              <w:sz w:val="28"/>
              <w:szCs w:val="28"/>
              <w:lang w:val="fr-FR"/>
            </w:rPr>
          </w:rPrChange>
        </w:rPr>
      </w:pPr>
      <w:r w:rsidRPr="0049233F">
        <w:rPr>
          <w:szCs w:val="26"/>
          <w:lang w:val="fr-FR"/>
          <w:rPrChange w:id="687" w:author="The Si Tran" w:date="2012-12-05T23:02:00Z">
            <w:rPr>
              <w:sz w:val="28"/>
              <w:szCs w:val="28"/>
              <w:lang w:val="fr-FR"/>
            </w:rPr>
          </w:rPrChange>
        </w:rPr>
        <w:t xml:space="preserve">Là chuỗi biến đổi dạng sóng quanh xu hướng [1]. Trong thực tế thành phần này rất khó xác định </w:t>
      </w:r>
      <w:r w:rsidR="00E26A6D" w:rsidRPr="0049233F">
        <w:rPr>
          <w:szCs w:val="26"/>
          <w:lang w:val="fr-FR"/>
          <w:rPrChange w:id="688" w:author="The Si Tran" w:date="2012-12-05T23:02:00Z">
            <w:rPr>
              <w:sz w:val="28"/>
              <w:szCs w:val="28"/>
              <w:lang w:val="fr-FR"/>
            </w:rPr>
          </w:rPrChange>
        </w:rPr>
        <w:t>bởi vì những dao động dạng sóng quanh xu hướng luôn thay đổi cả về biên độ và khoảng thời gian xuất hiện. Do đó</w:t>
      </w:r>
      <w:r w:rsidRPr="0049233F">
        <w:rPr>
          <w:szCs w:val="26"/>
          <w:lang w:val="fr-FR"/>
          <w:rPrChange w:id="689" w:author="The Si Tran" w:date="2012-12-05T23:02:00Z">
            <w:rPr>
              <w:sz w:val="28"/>
              <w:szCs w:val="28"/>
              <w:lang w:val="fr-FR"/>
            </w:rPr>
          </w:rPrChange>
        </w:rPr>
        <w:t xml:space="preserve"> người ta thường xem nó như là một phần của thành phần xu hướng.</w:t>
      </w:r>
    </w:p>
    <w:p w:rsidR="005E5CD3" w:rsidRPr="0049233F" w:rsidRDefault="005E5CD3" w:rsidP="005E5CD3">
      <w:pPr>
        <w:ind w:firstLine="540"/>
        <w:rPr>
          <w:b/>
          <w:szCs w:val="26"/>
          <w:lang w:val="fr-FR"/>
          <w:rPrChange w:id="690" w:author="The Si Tran" w:date="2012-12-05T23:02:00Z">
            <w:rPr>
              <w:b/>
              <w:sz w:val="28"/>
              <w:szCs w:val="28"/>
              <w:lang w:val="fr-FR"/>
            </w:rPr>
          </w:rPrChange>
        </w:rPr>
      </w:pPr>
      <w:r w:rsidRPr="0049233F">
        <w:rPr>
          <w:b/>
          <w:szCs w:val="26"/>
          <w:lang w:val="fr-FR"/>
          <w:rPrChange w:id="691" w:author="The Si Tran" w:date="2012-12-05T23:02:00Z">
            <w:rPr>
              <w:b/>
              <w:sz w:val="28"/>
              <w:szCs w:val="28"/>
              <w:lang w:val="fr-FR"/>
            </w:rPr>
          </w:rPrChange>
        </w:rPr>
        <w:t>Thành phần bất quy tắc (irregular)</w:t>
      </w:r>
    </w:p>
    <w:p w:rsidR="005E5CD3" w:rsidRPr="0049233F" w:rsidRDefault="005E5CD3" w:rsidP="005E5CD3">
      <w:pPr>
        <w:ind w:firstLine="540"/>
        <w:rPr>
          <w:szCs w:val="26"/>
          <w:lang w:val="fr-FR"/>
          <w:rPrChange w:id="692" w:author="The Si Tran" w:date="2012-12-05T23:02:00Z">
            <w:rPr>
              <w:sz w:val="28"/>
              <w:szCs w:val="28"/>
              <w:lang w:val="fr-FR"/>
            </w:rPr>
          </w:rPrChange>
        </w:rPr>
      </w:pPr>
      <w:r w:rsidRPr="0049233F">
        <w:rPr>
          <w:szCs w:val="26"/>
          <w:lang w:val="fr-FR"/>
          <w:rPrChange w:id="693" w:author="The Si Tran" w:date="2012-12-05T23:02:00Z">
            <w:rPr>
              <w:sz w:val="28"/>
              <w:szCs w:val="28"/>
              <w:lang w:val="fr-FR"/>
            </w:rPr>
          </w:rPrChange>
        </w:rPr>
        <w:t xml:space="preserve"> Là thành phần thể hiện sự biến đổi ngẫu nhiên không thể đoán được của chuỗi thời gian [1].</w:t>
      </w:r>
    </w:p>
    <w:p w:rsidR="005E5CD3" w:rsidRPr="0049233F" w:rsidRDefault="005E5CD3" w:rsidP="005E5CD3">
      <w:pPr>
        <w:ind w:firstLine="540"/>
        <w:rPr>
          <w:b/>
          <w:szCs w:val="26"/>
          <w:lang w:val="fr-FR"/>
          <w:rPrChange w:id="694" w:author="The Si Tran" w:date="2012-12-05T23:02:00Z">
            <w:rPr>
              <w:b/>
              <w:sz w:val="28"/>
              <w:szCs w:val="28"/>
              <w:lang w:val="fr-FR"/>
            </w:rPr>
          </w:rPrChange>
        </w:rPr>
      </w:pPr>
      <w:r w:rsidRPr="0049233F">
        <w:rPr>
          <w:b/>
          <w:szCs w:val="26"/>
          <w:lang w:val="fr-FR"/>
          <w:rPrChange w:id="695" w:author="The Si Tran" w:date="2012-12-05T23:02:00Z">
            <w:rPr>
              <w:b/>
              <w:sz w:val="28"/>
              <w:szCs w:val="28"/>
              <w:lang w:val="fr-FR"/>
            </w:rPr>
          </w:rPrChange>
        </w:rPr>
        <w:t>Thành phần mùa (Seasonal)</w:t>
      </w:r>
    </w:p>
    <w:p w:rsidR="005E5CD3" w:rsidRPr="0049233F" w:rsidRDefault="005E5CD3" w:rsidP="005E5CD3">
      <w:pPr>
        <w:ind w:firstLine="540"/>
        <w:rPr>
          <w:szCs w:val="26"/>
          <w:lang w:val="fr-FR"/>
          <w:rPrChange w:id="696" w:author="The Si Tran" w:date="2012-12-05T23:02:00Z">
            <w:rPr>
              <w:sz w:val="28"/>
              <w:szCs w:val="28"/>
              <w:lang w:val="fr-FR"/>
            </w:rPr>
          </w:rPrChange>
        </w:rPr>
      </w:pPr>
      <w:r w:rsidRPr="0049233F">
        <w:rPr>
          <w:szCs w:val="26"/>
          <w:lang w:val="fr-FR"/>
          <w:rPrChange w:id="697" w:author="The Si Tran" w:date="2012-12-05T23:02:00Z">
            <w:rPr>
              <w:sz w:val="28"/>
              <w:szCs w:val="28"/>
              <w:lang w:val="fr-FR"/>
            </w:rPr>
          </w:rPrChange>
        </w:rPr>
        <w:t xml:space="preserve"> </w:t>
      </w:r>
      <w:r w:rsidR="00E26A6D" w:rsidRPr="0049233F">
        <w:rPr>
          <w:szCs w:val="26"/>
          <w:lang w:val="fr-FR"/>
          <w:rPrChange w:id="698" w:author="The Si Tran" w:date="2012-12-05T23:02:00Z">
            <w:rPr>
              <w:sz w:val="28"/>
              <w:szCs w:val="28"/>
              <w:lang w:val="fr-FR"/>
            </w:rPr>
          </w:rPrChange>
        </w:rPr>
        <w:t>Theo như định nghĩa bên trên thì đây l</w:t>
      </w:r>
      <w:r w:rsidRPr="0049233F">
        <w:rPr>
          <w:szCs w:val="26"/>
          <w:lang w:val="fr-FR"/>
          <w:rPrChange w:id="699" w:author="The Si Tran" w:date="2012-12-05T23:02:00Z">
            <w:rPr>
              <w:sz w:val="28"/>
              <w:szCs w:val="28"/>
              <w:lang w:val="fr-FR"/>
            </w:rPr>
          </w:rPrChange>
        </w:rPr>
        <w:t>à thành phần thể hiện sự biến đổi lặp đi lặp lại tại từng thời điểm cố định theo từng năm của chuỗi thời gian [1]. Đối với chuỗi thời gian có thành phần mùa thì giá trị tại những thời điểm cố định theo từng năm sẽ có sự tương quan lớn với nhau. Ví dụ một chuỗi thời gian được ghi nhận theo từng quý có tính chất mùa thì hệ số tự tương quan ở độ trễ là 4 sẽ khác không một cách có ý nghĩa. Hình 5 là đồ thị của một chuỗi thời gian có tính mùa</w:t>
      </w:r>
    </w:p>
    <w:p w:rsidR="005E5CD3" w:rsidRPr="0049233F" w:rsidRDefault="005E5CD3" w:rsidP="005E5CD3">
      <w:pPr>
        <w:rPr>
          <w:szCs w:val="26"/>
          <w:lang w:val="fr-FR"/>
          <w:rPrChange w:id="700" w:author="The Si Tran" w:date="2012-12-05T23:02:00Z">
            <w:rPr>
              <w:sz w:val="28"/>
              <w:szCs w:val="28"/>
              <w:lang w:val="fr-FR"/>
            </w:rPr>
          </w:rPrChange>
        </w:rPr>
      </w:pPr>
      <w:r w:rsidRPr="0049233F">
        <w:rPr>
          <w:noProof/>
          <w:szCs w:val="26"/>
          <w:rPrChange w:id="701" w:author="The Si Tran" w:date="2012-12-05T23:02:00Z">
            <w:rPr>
              <w:noProof/>
              <w:sz w:val="28"/>
              <w:szCs w:val="28"/>
            </w:rPr>
          </w:rPrChange>
        </w:rPr>
        <w:lastRenderedPageBreak/>
        <w:drawing>
          <wp:inline distT="0" distB="0" distL="0" distR="0">
            <wp:extent cx="5124450" cy="5314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24450" cy="5314950"/>
                    </a:xfrm>
                    <a:prstGeom prst="rect">
                      <a:avLst/>
                    </a:prstGeom>
                    <a:noFill/>
                    <a:ln>
                      <a:noFill/>
                    </a:ln>
                  </pic:spPr>
                </pic:pic>
              </a:graphicData>
            </a:graphic>
          </wp:inline>
        </w:drawing>
      </w:r>
    </w:p>
    <w:p w:rsidR="005E5CD3" w:rsidRPr="0049233F" w:rsidRDefault="005E5CD3" w:rsidP="00D92047">
      <w:pPr>
        <w:pStyle w:val="Caption"/>
        <w:ind w:left="720" w:firstLine="720"/>
        <w:rPr>
          <w:sz w:val="26"/>
          <w:szCs w:val="26"/>
          <w:lang w:val="fr-FR"/>
          <w:rPrChange w:id="702" w:author="The Si Tran" w:date="2012-12-05T23:02:00Z">
            <w:rPr>
              <w:sz w:val="28"/>
              <w:szCs w:val="28"/>
              <w:lang w:val="fr-FR"/>
            </w:rPr>
          </w:rPrChange>
        </w:rPr>
      </w:pPr>
      <w:bookmarkStart w:id="703" w:name="_Toc312142079"/>
      <w:r w:rsidRPr="0049233F">
        <w:rPr>
          <w:sz w:val="26"/>
          <w:szCs w:val="26"/>
          <w:lang w:val="fr-FR"/>
          <w:rPrChange w:id="704" w:author="The Si Tran" w:date="2012-12-05T23:02:00Z">
            <w:rPr>
              <w:sz w:val="28"/>
              <w:szCs w:val="28"/>
              <w:lang w:val="fr-FR"/>
            </w:rPr>
          </w:rPrChange>
        </w:rPr>
        <w:t xml:space="preserve">Hình </w:t>
      </w:r>
      <w:r w:rsidRPr="0049233F">
        <w:rPr>
          <w:sz w:val="26"/>
          <w:szCs w:val="26"/>
          <w:rPrChange w:id="705" w:author="The Si Tran" w:date="2012-12-05T23:02:00Z">
            <w:rPr>
              <w:sz w:val="28"/>
              <w:szCs w:val="28"/>
            </w:rPr>
          </w:rPrChange>
        </w:rPr>
        <w:fldChar w:fldCharType="begin"/>
      </w:r>
      <w:r w:rsidRPr="0049233F">
        <w:rPr>
          <w:sz w:val="26"/>
          <w:szCs w:val="26"/>
          <w:lang w:val="fr-FR"/>
          <w:rPrChange w:id="706" w:author="The Si Tran" w:date="2012-12-05T23:02:00Z">
            <w:rPr>
              <w:sz w:val="28"/>
              <w:szCs w:val="28"/>
              <w:lang w:val="fr-FR"/>
            </w:rPr>
          </w:rPrChange>
        </w:rPr>
        <w:instrText xml:space="preserve"> SEQ Hình \* ARABIC </w:instrText>
      </w:r>
      <w:r w:rsidRPr="0049233F">
        <w:rPr>
          <w:sz w:val="26"/>
          <w:szCs w:val="26"/>
          <w:rPrChange w:id="707" w:author="The Si Tran" w:date="2012-12-05T23:02:00Z">
            <w:rPr>
              <w:sz w:val="28"/>
              <w:szCs w:val="28"/>
            </w:rPr>
          </w:rPrChange>
        </w:rPr>
        <w:fldChar w:fldCharType="separate"/>
      </w:r>
      <w:r w:rsidRPr="0049233F">
        <w:rPr>
          <w:noProof/>
          <w:sz w:val="26"/>
          <w:szCs w:val="26"/>
          <w:lang w:val="fr-FR"/>
          <w:rPrChange w:id="708" w:author="The Si Tran" w:date="2012-12-05T23:02:00Z">
            <w:rPr>
              <w:noProof/>
              <w:sz w:val="28"/>
              <w:szCs w:val="28"/>
              <w:lang w:val="fr-FR"/>
            </w:rPr>
          </w:rPrChange>
        </w:rPr>
        <w:t>5</w:t>
      </w:r>
      <w:r w:rsidRPr="0049233F">
        <w:rPr>
          <w:sz w:val="26"/>
          <w:szCs w:val="26"/>
          <w:rPrChange w:id="709" w:author="The Si Tran" w:date="2012-12-05T23:02:00Z">
            <w:rPr>
              <w:sz w:val="28"/>
              <w:szCs w:val="28"/>
            </w:rPr>
          </w:rPrChange>
        </w:rPr>
        <w:fldChar w:fldCharType="end"/>
      </w:r>
      <w:r w:rsidRPr="0049233F">
        <w:rPr>
          <w:sz w:val="26"/>
          <w:szCs w:val="26"/>
          <w:lang w:val="fr-FR"/>
          <w:rPrChange w:id="710" w:author="The Si Tran" w:date="2012-12-05T23:02:00Z">
            <w:rPr>
              <w:sz w:val="28"/>
              <w:szCs w:val="28"/>
              <w:lang w:val="fr-FR"/>
            </w:rPr>
          </w:rPrChange>
        </w:rPr>
        <w:t xml:space="preserve"> Chuỗi thời gian có tính mùa.</w:t>
      </w:r>
      <w:bookmarkEnd w:id="703"/>
    </w:p>
    <w:p w:rsidR="005E5CD3" w:rsidRPr="0049233F" w:rsidRDefault="005E5CD3" w:rsidP="005E5CD3">
      <w:pPr>
        <w:rPr>
          <w:szCs w:val="26"/>
          <w:lang w:val="fr-FR"/>
          <w:rPrChange w:id="711" w:author="The Si Tran" w:date="2012-12-05T23:02:00Z">
            <w:rPr>
              <w:sz w:val="28"/>
              <w:szCs w:val="28"/>
              <w:lang w:val="fr-FR"/>
            </w:rPr>
          </w:rPrChange>
        </w:rPr>
      </w:pPr>
      <w:r w:rsidRPr="0049233F">
        <w:rPr>
          <w:szCs w:val="26"/>
          <w:lang w:val="fr-FR"/>
          <w:rPrChange w:id="712" w:author="The Si Tran" w:date="2012-12-05T23:02:00Z">
            <w:rPr>
              <w:sz w:val="28"/>
              <w:szCs w:val="28"/>
              <w:lang w:val="fr-FR"/>
            </w:rPr>
          </w:rPrChange>
        </w:rPr>
        <w:tab/>
      </w:r>
    </w:p>
    <w:p w:rsidR="006A21F7" w:rsidRPr="0049233F" w:rsidRDefault="005E5CD3" w:rsidP="005A22B0">
      <w:pPr>
        <w:rPr>
          <w:szCs w:val="26"/>
          <w:lang w:val="fr-FR"/>
          <w:rPrChange w:id="713" w:author="The Si Tran" w:date="2012-12-05T23:02:00Z">
            <w:rPr>
              <w:sz w:val="28"/>
              <w:szCs w:val="28"/>
              <w:lang w:val="fr-FR"/>
            </w:rPr>
          </w:rPrChange>
        </w:rPr>
      </w:pPr>
      <w:r w:rsidRPr="0049233F">
        <w:rPr>
          <w:szCs w:val="26"/>
          <w:lang w:val="fr-FR"/>
          <w:rPrChange w:id="714" w:author="The Si Tran" w:date="2012-12-05T23:02:00Z">
            <w:rPr>
              <w:sz w:val="28"/>
              <w:szCs w:val="28"/>
              <w:lang w:val="fr-FR"/>
            </w:rPr>
          </w:rPrChange>
        </w:rPr>
        <w:tab/>
        <w:t>Việc xác định một chuỗi thời gian có thành phần xu hướng hay thành phần mùa rất quan trong trong bài toán dự đoán chuỗi thời gian. Nó giúp ta lựa chọn được mô hình dự đoán phù hợp hay giúp cải tiến mô hình đã có chính xác hơn</w:t>
      </w:r>
      <w:r w:rsidR="008D6389" w:rsidRPr="0049233F">
        <w:rPr>
          <w:szCs w:val="26"/>
          <w:lang w:val="fr-FR"/>
          <w:rPrChange w:id="715" w:author="The Si Tran" w:date="2012-12-05T23:02:00Z">
            <w:rPr>
              <w:sz w:val="28"/>
              <w:szCs w:val="28"/>
              <w:lang w:val="fr-FR"/>
            </w:rPr>
          </w:rPrChange>
        </w:rPr>
        <w:t>.</w:t>
      </w:r>
    </w:p>
    <w:p w:rsidR="008D6389" w:rsidRPr="0049233F" w:rsidRDefault="008D6389" w:rsidP="005A22B0">
      <w:pPr>
        <w:rPr>
          <w:szCs w:val="26"/>
          <w:lang w:val="fr-FR"/>
          <w:rPrChange w:id="716" w:author="The Si Tran" w:date="2012-12-05T23:02:00Z">
            <w:rPr>
              <w:sz w:val="28"/>
              <w:szCs w:val="28"/>
              <w:lang w:val="fr-FR"/>
            </w:rPr>
          </w:rPrChange>
        </w:rPr>
      </w:pPr>
      <w:r w:rsidRPr="0049233F">
        <w:rPr>
          <w:szCs w:val="26"/>
          <w:lang w:val="fr-FR"/>
          <w:rPrChange w:id="717" w:author="The Si Tran" w:date="2012-12-05T23:02:00Z">
            <w:rPr>
              <w:sz w:val="28"/>
              <w:szCs w:val="28"/>
              <w:lang w:val="fr-FR"/>
            </w:rPr>
          </w:rPrChange>
        </w:rPr>
        <w:t xml:space="preserve">Bảng tóm tắt một số kĩ thuật dự đoán cho từng thành phần của chuỗi thời gian </w:t>
      </w:r>
      <w:r w:rsidRPr="0049233F">
        <w:rPr>
          <w:szCs w:val="26"/>
          <w:lang w:val="fr-FR"/>
          <w:rPrChange w:id="718" w:author="The Si Tran" w:date="2012-12-05T23:02:00Z">
            <w:rPr>
              <w:sz w:val="28"/>
              <w:szCs w:val="28"/>
              <w:lang w:val="fr-FR"/>
            </w:rPr>
          </w:rPrChange>
        </w:rPr>
        <w:fldChar w:fldCharType="begin"/>
      </w:r>
      <w:r w:rsidRPr="0049233F">
        <w:rPr>
          <w:szCs w:val="26"/>
          <w:lang w:val="fr-FR"/>
          <w:rPrChange w:id="719" w:author="The Si Tran" w:date="2012-12-05T23:02:00Z">
            <w:rPr>
              <w:sz w:val="28"/>
              <w:szCs w:val="28"/>
              <w:lang w:val="fr-FR"/>
            </w:rPr>
          </w:rPrChange>
        </w:rPr>
        <w:instrText xml:space="preserve"> REF  Bussiness_forecasting_book </w:instrText>
      </w:r>
      <w:r w:rsidR="0049233F" w:rsidRPr="0049233F">
        <w:rPr>
          <w:szCs w:val="26"/>
          <w:lang w:val="fr-FR"/>
        </w:rPr>
        <w:instrText xml:space="preserve"> \* MERGEFORMAT </w:instrText>
      </w:r>
      <w:r w:rsidRPr="0049233F">
        <w:rPr>
          <w:szCs w:val="26"/>
          <w:lang w:val="fr-FR"/>
          <w:rPrChange w:id="720" w:author="The Si Tran" w:date="2012-12-05T23:02:00Z">
            <w:rPr>
              <w:sz w:val="28"/>
              <w:szCs w:val="28"/>
              <w:lang w:val="fr-FR"/>
            </w:rPr>
          </w:rPrChange>
        </w:rPr>
        <w:fldChar w:fldCharType="separate"/>
      </w:r>
      <w:r w:rsidRPr="0049233F">
        <w:rPr>
          <w:szCs w:val="26"/>
          <w:rPrChange w:id="721" w:author="The Si Tran" w:date="2012-12-05T23:02:00Z">
            <w:rPr/>
          </w:rPrChange>
        </w:rPr>
        <w:t>[1]</w:t>
      </w:r>
      <w:r w:rsidRPr="0049233F">
        <w:rPr>
          <w:szCs w:val="26"/>
          <w:lang w:val="fr-FR"/>
          <w:rPrChange w:id="722" w:author="The Si Tran" w:date="2012-12-05T23:02:00Z">
            <w:rPr>
              <w:sz w:val="28"/>
              <w:szCs w:val="28"/>
              <w:lang w:val="fr-FR"/>
            </w:rPr>
          </w:rPrChange>
        </w:rPr>
        <w:fldChar w:fldCharType="end"/>
      </w:r>
      <w:r w:rsidRPr="0049233F">
        <w:rPr>
          <w:szCs w:val="26"/>
          <w:lang w:val="fr-FR"/>
          <w:rPrChange w:id="723" w:author="The Si Tran" w:date="2012-12-05T23:02:00Z">
            <w:rPr>
              <w:sz w:val="28"/>
              <w:szCs w:val="28"/>
              <w:lang w:val="fr-FR"/>
            </w:rPr>
          </w:rPrChange>
        </w:rPr>
        <w:t>.</w:t>
      </w:r>
    </w:p>
    <w:p w:rsidR="008D6389" w:rsidRPr="0049233F" w:rsidRDefault="008D6389" w:rsidP="005A22B0">
      <w:pPr>
        <w:rPr>
          <w:szCs w:val="26"/>
          <w:lang w:val="fr-FR"/>
          <w:rPrChange w:id="724" w:author="The Si Tran" w:date="2012-12-05T23:02:00Z">
            <w:rPr>
              <w:sz w:val="28"/>
              <w:szCs w:val="28"/>
              <w:lang w:val="fr-FR"/>
            </w:rPr>
          </w:rPrChange>
        </w:rPr>
      </w:pPr>
    </w:p>
    <w:p w:rsidR="008D6389" w:rsidRPr="0049233F" w:rsidRDefault="008D6389" w:rsidP="005A22B0">
      <w:pPr>
        <w:rPr>
          <w:szCs w:val="26"/>
          <w:lang w:val="fr-FR"/>
          <w:rPrChange w:id="725" w:author="The Si Tran" w:date="2012-12-05T23:02:00Z">
            <w:rPr>
              <w:sz w:val="28"/>
              <w:szCs w:val="28"/>
              <w:lang w:val="fr-FR"/>
            </w:rPr>
          </w:rPrChange>
        </w:rPr>
      </w:pPr>
      <w:r w:rsidRPr="0049233F">
        <w:rPr>
          <w:szCs w:val="26"/>
          <w:lang w:val="fr-FR"/>
          <w:rPrChange w:id="726" w:author="The Si Tran" w:date="2012-12-05T23:02:00Z">
            <w:rPr>
              <w:sz w:val="28"/>
              <w:szCs w:val="28"/>
              <w:lang w:val="fr-FR"/>
            </w:rPr>
          </w:rPrChange>
        </w:rPr>
        <w:tab/>
      </w:r>
    </w:p>
    <w:tbl>
      <w:tblPr>
        <w:tblStyle w:val="TableGrid"/>
        <w:tblW w:w="0" w:type="auto"/>
        <w:tblLook w:val="04A0" w:firstRow="1" w:lastRow="0" w:firstColumn="1" w:lastColumn="0" w:noHBand="0" w:noVBand="1"/>
      </w:tblPr>
      <w:tblGrid>
        <w:gridCol w:w="3095"/>
        <w:gridCol w:w="3136"/>
        <w:gridCol w:w="3119"/>
      </w:tblGrid>
      <w:tr w:rsidR="008D6389" w:rsidRPr="0049233F" w:rsidTr="008D6389">
        <w:tc>
          <w:tcPr>
            <w:tcW w:w="3192" w:type="dxa"/>
          </w:tcPr>
          <w:p w:rsidR="008D6389" w:rsidRPr="0049233F" w:rsidRDefault="008D6389" w:rsidP="005A22B0">
            <w:pPr>
              <w:rPr>
                <w:szCs w:val="26"/>
                <w:lang w:val="fr-FR"/>
                <w:rPrChange w:id="727" w:author="The Si Tran" w:date="2012-12-05T23:02:00Z">
                  <w:rPr>
                    <w:sz w:val="28"/>
                    <w:szCs w:val="28"/>
                    <w:lang w:val="fr-FR"/>
                  </w:rPr>
                </w:rPrChange>
              </w:rPr>
            </w:pPr>
            <w:r w:rsidRPr="0049233F">
              <w:rPr>
                <w:szCs w:val="26"/>
                <w:lang w:val="fr-FR"/>
                <w:rPrChange w:id="728" w:author="The Si Tran" w:date="2012-12-05T23:02:00Z">
                  <w:rPr>
                    <w:sz w:val="28"/>
                    <w:szCs w:val="28"/>
                    <w:lang w:val="fr-FR"/>
                  </w:rPr>
                </w:rPrChange>
              </w:rPr>
              <w:lastRenderedPageBreak/>
              <w:t>Thành phần</w:t>
            </w:r>
          </w:p>
        </w:tc>
        <w:tc>
          <w:tcPr>
            <w:tcW w:w="3192" w:type="dxa"/>
          </w:tcPr>
          <w:p w:rsidR="008D6389" w:rsidRPr="0049233F" w:rsidRDefault="008D6389" w:rsidP="005A22B0">
            <w:pPr>
              <w:rPr>
                <w:szCs w:val="26"/>
                <w:lang w:val="fr-FR"/>
                <w:rPrChange w:id="729" w:author="The Si Tran" w:date="2012-12-05T23:02:00Z">
                  <w:rPr>
                    <w:sz w:val="28"/>
                    <w:szCs w:val="28"/>
                    <w:lang w:val="fr-FR"/>
                  </w:rPr>
                </w:rPrChange>
              </w:rPr>
            </w:pPr>
            <w:r w:rsidRPr="0049233F">
              <w:rPr>
                <w:szCs w:val="26"/>
                <w:lang w:val="fr-FR"/>
                <w:rPrChange w:id="730" w:author="The Si Tran" w:date="2012-12-05T23:02:00Z">
                  <w:rPr>
                    <w:sz w:val="28"/>
                    <w:szCs w:val="28"/>
                    <w:lang w:val="fr-FR"/>
                  </w:rPr>
                </w:rPrChange>
              </w:rPr>
              <w:t>Kĩ thuật dự báo</w:t>
            </w:r>
          </w:p>
        </w:tc>
        <w:tc>
          <w:tcPr>
            <w:tcW w:w="3192" w:type="dxa"/>
          </w:tcPr>
          <w:p w:rsidR="008D6389" w:rsidRPr="0049233F" w:rsidRDefault="00075CBD" w:rsidP="005A22B0">
            <w:pPr>
              <w:rPr>
                <w:szCs w:val="26"/>
                <w:lang w:val="fr-FR"/>
                <w:rPrChange w:id="731" w:author="The Si Tran" w:date="2012-12-05T23:02:00Z">
                  <w:rPr>
                    <w:sz w:val="28"/>
                    <w:szCs w:val="28"/>
                    <w:lang w:val="fr-FR"/>
                  </w:rPr>
                </w:rPrChange>
              </w:rPr>
            </w:pPr>
            <w:r w:rsidRPr="0049233F">
              <w:rPr>
                <w:szCs w:val="26"/>
                <w:lang w:val="fr-FR"/>
                <w:rPrChange w:id="732" w:author="The Si Tran" w:date="2012-12-05T23:02:00Z">
                  <w:rPr>
                    <w:sz w:val="28"/>
                    <w:szCs w:val="28"/>
                    <w:lang w:val="fr-FR"/>
                  </w:rPr>
                </w:rPrChange>
              </w:rPr>
              <w:t>Whenever ?</w:t>
            </w:r>
          </w:p>
        </w:tc>
      </w:tr>
      <w:tr w:rsidR="008D6389" w:rsidRPr="0049233F" w:rsidTr="008D6389">
        <w:tc>
          <w:tcPr>
            <w:tcW w:w="3192" w:type="dxa"/>
          </w:tcPr>
          <w:p w:rsidR="008D6389" w:rsidRPr="0049233F" w:rsidRDefault="002A35A8" w:rsidP="005A22B0">
            <w:pPr>
              <w:rPr>
                <w:szCs w:val="26"/>
                <w:lang w:val="fr-FR"/>
                <w:rPrChange w:id="733" w:author="The Si Tran" w:date="2012-12-05T23:02:00Z">
                  <w:rPr>
                    <w:sz w:val="28"/>
                    <w:szCs w:val="28"/>
                    <w:lang w:val="fr-FR"/>
                  </w:rPr>
                </w:rPrChange>
              </w:rPr>
            </w:pPr>
            <w:r w:rsidRPr="0049233F">
              <w:rPr>
                <w:szCs w:val="26"/>
                <w:lang w:val="fr-FR"/>
                <w:rPrChange w:id="734" w:author="The Si Tran" w:date="2012-12-05T23:02:00Z">
                  <w:rPr>
                    <w:sz w:val="28"/>
                    <w:szCs w:val="28"/>
                    <w:lang w:val="fr-FR"/>
                  </w:rPr>
                </w:rPrChange>
              </w:rPr>
              <w:t>Chuỗi tĩnh</w:t>
            </w:r>
          </w:p>
        </w:tc>
        <w:tc>
          <w:tcPr>
            <w:tcW w:w="3192" w:type="dxa"/>
          </w:tcPr>
          <w:p w:rsidR="008D6389" w:rsidRPr="0049233F" w:rsidRDefault="002A35A8" w:rsidP="002A35A8">
            <w:pPr>
              <w:rPr>
                <w:szCs w:val="26"/>
                <w:lang w:val="fr-FR"/>
                <w:rPrChange w:id="735" w:author="The Si Tran" w:date="2012-12-05T23:02:00Z">
                  <w:rPr>
                    <w:sz w:val="28"/>
                    <w:szCs w:val="28"/>
                    <w:lang w:val="fr-FR"/>
                  </w:rPr>
                </w:rPrChange>
              </w:rPr>
            </w:pPr>
            <w:r w:rsidRPr="0049233F">
              <w:rPr>
                <w:szCs w:val="26"/>
                <w:lang w:val="fr-FR"/>
                <w:rPrChange w:id="736" w:author="The Si Tran" w:date="2012-12-05T23:02:00Z">
                  <w:rPr>
                    <w:sz w:val="28"/>
                    <w:szCs w:val="28"/>
                    <w:lang w:val="fr-FR"/>
                  </w:rPr>
                </w:rPrChange>
              </w:rPr>
              <w:t xml:space="preserve">    Trung bình đơn giản (simple average method)</w:t>
            </w:r>
          </w:p>
          <w:p w:rsidR="002A35A8" w:rsidRPr="0049233F" w:rsidRDefault="002A35A8" w:rsidP="002A35A8">
            <w:pPr>
              <w:rPr>
                <w:szCs w:val="26"/>
                <w:lang w:val="fr-FR"/>
                <w:rPrChange w:id="737" w:author="The Si Tran" w:date="2012-12-05T23:02:00Z">
                  <w:rPr>
                    <w:sz w:val="28"/>
                    <w:szCs w:val="28"/>
                    <w:lang w:val="fr-FR"/>
                  </w:rPr>
                </w:rPrChange>
              </w:rPr>
            </w:pPr>
            <w:r w:rsidRPr="0049233F">
              <w:rPr>
                <w:szCs w:val="26"/>
                <w:lang w:val="fr-FR"/>
                <w:rPrChange w:id="738" w:author="The Si Tran" w:date="2012-12-05T23:02:00Z">
                  <w:rPr>
                    <w:sz w:val="28"/>
                    <w:szCs w:val="28"/>
                    <w:lang w:val="fr-FR"/>
                  </w:rPr>
                </w:rPrChange>
              </w:rPr>
              <w:t xml:space="preserve">    Trung bình di động (moving average - MA)</w:t>
            </w:r>
          </w:p>
          <w:p w:rsidR="002A35A8" w:rsidRPr="0049233F" w:rsidRDefault="002A35A8" w:rsidP="002A35A8">
            <w:pPr>
              <w:rPr>
                <w:szCs w:val="26"/>
                <w:lang w:val="fr-FR"/>
                <w:rPrChange w:id="739" w:author="The Si Tran" w:date="2012-12-05T23:02:00Z">
                  <w:rPr>
                    <w:sz w:val="28"/>
                    <w:szCs w:val="28"/>
                    <w:lang w:val="fr-FR"/>
                  </w:rPr>
                </w:rPrChange>
              </w:rPr>
            </w:pPr>
            <w:r w:rsidRPr="0049233F">
              <w:rPr>
                <w:szCs w:val="26"/>
                <w:lang w:val="fr-FR"/>
                <w:rPrChange w:id="740" w:author="The Si Tran" w:date="2012-12-05T23:02:00Z">
                  <w:rPr>
                    <w:sz w:val="28"/>
                    <w:szCs w:val="28"/>
                    <w:lang w:val="fr-FR"/>
                  </w:rPr>
                </w:rPrChange>
              </w:rPr>
              <w:t xml:space="preserve">    Tự hồi quy kết hợp trung bình di động (Autoregressive moving average - ARMA)</w:t>
            </w:r>
          </w:p>
        </w:tc>
        <w:tc>
          <w:tcPr>
            <w:tcW w:w="3192" w:type="dxa"/>
          </w:tcPr>
          <w:p w:rsidR="008D6389" w:rsidRPr="0049233F" w:rsidRDefault="0040359E" w:rsidP="0040359E">
            <w:pPr>
              <w:rPr>
                <w:szCs w:val="26"/>
                <w:lang w:val="fr-FR"/>
                <w:rPrChange w:id="741" w:author="The Si Tran" w:date="2012-12-05T23:02:00Z">
                  <w:rPr>
                    <w:sz w:val="28"/>
                    <w:szCs w:val="28"/>
                    <w:lang w:val="fr-FR"/>
                  </w:rPr>
                </w:rPrChange>
              </w:rPr>
            </w:pPr>
            <w:r w:rsidRPr="0049233F">
              <w:rPr>
                <w:szCs w:val="26"/>
                <w:lang w:val="fr-FR"/>
                <w:rPrChange w:id="742" w:author="The Si Tran" w:date="2012-12-05T23:02:00Z">
                  <w:rPr>
                    <w:sz w:val="28"/>
                    <w:szCs w:val="28"/>
                    <w:lang w:val="fr-FR"/>
                  </w:rPr>
                </w:rPrChange>
              </w:rPr>
              <w:t xml:space="preserve">  Mô hình đơn giản có ít dữ liệu ban đầu như trường hợp mới thành lập của 1 công ty. Hoặc là những chuỗi thời gian được sinh ra trong những điều kiện, môi trường ổn định.</w:t>
            </w:r>
          </w:p>
        </w:tc>
      </w:tr>
      <w:tr w:rsidR="00572933" w:rsidRPr="0049233F" w:rsidTr="008D6389">
        <w:tc>
          <w:tcPr>
            <w:tcW w:w="3192" w:type="dxa"/>
          </w:tcPr>
          <w:p w:rsidR="00572933" w:rsidRPr="0049233F" w:rsidRDefault="00572933" w:rsidP="005A22B0">
            <w:pPr>
              <w:rPr>
                <w:szCs w:val="26"/>
                <w:lang w:val="fr-FR"/>
                <w:rPrChange w:id="743" w:author="The Si Tran" w:date="2012-12-05T23:02:00Z">
                  <w:rPr>
                    <w:sz w:val="28"/>
                    <w:szCs w:val="28"/>
                    <w:lang w:val="fr-FR"/>
                  </w:rPr>
                </w:rPrChange>
              </w:rPr>
            </w:pPr>
            <w:r w:rsidRPr="0049233F">
              <w:rPr>
                <w:szCs w:val="26"/>
                <w:lang w:val="fr-FR"/>
                <w:rPrChange w:id="744" w:author="The Si Tran" w:date="2012-12-05T23:02:00Z">
                  <w:rPr>
                    <w:sz w:val="28"/>
                    <w:szCs w:val="28"/>
                    <w:lang w:val="fr-FR"/>
                  </w:rPr>
                </w:rPrChange>
              </w:rPr>
              <w:t>Xu hướng</w:t>
            </w:r>
          </w:p>
        </w:tc>
        <w:tc>
          <w:tcPr>
            <w:tcW w:w="3192" w:type="dxa"/>
          </w:tcPr>
          <w:p w:rsidR="00572933" w:rsidRPr="0049233F" w:rsidRDefault="00572933" w:rsidP="002A35A8">
            <w:pPr>
              <w:rPr>
                <w:szCs w:val="26"/>
                <w:lang w:val="fr-FR"/>
                <w:rPrChange w:id="745" w:author="The Si Tran" w:date="2012-12-05T23:02:00Z">
                  <w:rPr>
                    <w:sz w:val="28"/>
                    <w:szCs w:val="28"/>
                    <w:lang w:val="fr-FR"/>
                  </w:rPr>
                </w:rPrChange>
              </w:rPr>
            </w:pPr>
            <w:r w:rsidRPr="0049233F">
              <w:rPr>
                <w:szCs w:val="26"/>
                <w:lang w:val="fr-FR"/>
                <w:rPrChange w:id="746" w:author="The Si Tran" w:date="2012-12-05T23:02:00Z">
                  <w:rPr>
                    <w:sz w:val="28"/>
                    <w:szCs w:val="28"/>
                    <w:lang w:val="fr-FR"/>
                  </w:rPr>
                </w:rPrChange>
              </w:rPr>
              <w:t xml:space="preserve"> Trung bình di động (MA)</w:t>
            </w:r>
          </w:p>
          <w:p w:rsidR="00572933" w:rsidRPr="0049233F" w:rsidRDefault="00572933" w:rsidP="002A35A8">
            <w:pPr>
              <w:rPr>
                <w:szCs w:val="26"/>
                <w:lang w:val="fr-FR"/>
                <w:rPrChange w:id="747" w:author="The Si Tran" w:date="2012-12-05T23:02:00Z">
                  <w:rPr>
                    <w:sz w:val="28"/>
                    <w:szCs w:val="28"/>
                    <w:lang w:val="fr-FR"/>
                  </w:rPr>
                </w:rPrChange>
              </w:rPr>
            </w:pPr>
            <w:r w:rsidRPr="0049233F">
              <w:rPr>
                <w:szCs w:val="26"/>
                <w:lang w:val="fr-FR"/>
                <w:rPrChange w:id="748" w:author="The Si Tran" w:date="2012-12-05T23:02:00Z">
                  <w:rPr>
                    <w:sz w:val="28"/>
                    <w:szCs w:val="28"/>
                    <w:lang w:val="fr-FR"/>
                  </w:rPr>
                </w:rPrChange>
              </w:rPr>
              <w:t xml:space="preserve"> Tự hồi qui tích hợp trung bình di động (autoregressive integrated moving average – ARIMA)</w:t>
            </w:r>
          </w:p>
        </w:tc>
        <w:tc>
          <w:tcPr>
            <w:tcW w:w="3192" w:type="dxa"/>
          </w:tcPr>
          <w:p w:rsidR="00572933" w:rsidRPr="0049233F" w:rsidRDefault="00572933" w:rsidP="0040359E">
            <w:pPr>
              <w:rPr>
                <w:szCs w:val="26"/>
                <w:lang w:val="fr-FR"/>
                <w:rPrChange w:id="749" w:author="The Si Tran" w:date="2012-12-05T23:02:00Z">
                  <w:rPr>
                    <w:sz w:val="28"/>
                    <w:szCs w:val="28"/>
                    <w:lang w:val="fr-FR"/>
                  </w:rPr>
                </w:rPrChange>
              </w:rPr>
            </w:pPr>
            <w:r w:rsidRPr="0049233F">
              <w:rPr>
                <w:szCs w:val="26"/>
                <w:lang w:val="fr-FR"/>
                <w:rPrChange w:id="750" w:author="The Si Tran" w:date="2012-12-05T23:02:00Z">
                  <w:rPr>
                    <w:sz w:val="28"/>
                    <w:szCs w:val="28"/>
                    <w:lang w:val="fr-FR"/>
                  </w:rPr>
                </w:rPrChange>
              </w:rPr>
              <w:t xml:space="preserve">  </w:t>
            </w:r>
            <w:r w:rsidR="006C1D46" w:rsidRPr="0049233F">
              <w:rPr>
                <w:szCs w:val="26"/>
                <w:lang w:val="fr-FR"/>
                <w:rPrChange w:id="751" w:author="The Si Tran" w:date="2012-12-05T23:02:00Z">
                  <w:rPr>
                    <w:sz w:val="28"/>
                    <w:szCs w:val="28"/>
                    <w:lang w:val="fr-FR"/>
                  </w:rPr>
                </w:rPrChange>
              </w:rPr>
              <w:t>Xuất hiện trong thời đoạn phát triển của dòng đời 1 sản phẩm. Sự gia tăng dân số làm tăng lên nhu cầu về lương thực, thực phẩm, dịch vụ. Tất cả những dữ liệu này đều có tính xu hướng.</w:t>
            </w:r>
          </w:p>
        </w:tc>
      </w:tr>
      <w:tr w:rsidR="00F077A6" w:rsidRPr="0049233F" w:rsidTr="008D6389">
        <w:tc>
          <w:tcPr>
            <w:tcW w:w="3192" w:type="dxa"/>
          </w:tcPr>
          <w:p w:rsidR="00F077A6" w:rsidRPr="0049233F" w:rsidRDefault="00F077A6" w:rsidP="005A22B0">
            <w:pPr>
              <w:rPr>
                <w:szCs w:val="26"/>
                <w:lang w:val="fr-FR"/>
                <w:rPrChange w:id="752" w:author="The Si Tran" w:date="2012-12-05T23:02:00Z">
                  <w:rPr>
                    <w:sz w:val="28"/>
                    <w:szCs w:val="28"/>
                    <w:lang w:val="fr-FR"/>
                  </w:rPr>
                </w:rPrChange>
              </w:rPr>
            </w:pPr>
            <w:r w:rsidRPr="0049233F">
              <w:rPr>
                <w:szCs w:val="26"/>
                <w:lang w:val="fr-FR"/>
                <w:rPrChange w:id="753" w:author="The Si Tran" w:date="2012-12-05T23:02:00Z">
                  <w:rPr>
                    <w:sz w:val="28"/>
                    <w:szCs w:val="28"/>
                    <w:lang w:val="fr-FR"/>
                  </w:rPr>
                </w:rPrChange>
              </w:rPr>
              <w:t xml:space="preserve">Mùa </w:t>
            </w:r>
          </w:p>
        </w:tc>
        <w:tc>
          <w:tcPr>
            <w:tcW w:w="3192" w:type="dxa"/>
          </w:tcPr>
          <w:p w:rsidR="00F077A6" w:rsidRPr="0049233F" w:rsidRDefault="00F077A6" w:rsidP="002A35A8">
            <w:pPr>
              <w:rPr>
                <w:szCs w:val="26"/>
                <w:lang w:val="fr-FR"/>
                <w:rPrChange w:id="754" w:author="The Si Tran" w:date="2012-12-05T23:02:00Z">
                  <w:rPr>
                    <w:sz w:val="28"/>
                    <w:szCs w:val="28"/>
                    <w:lang w:val="fr-FR"/>
                  </w:rPr>
                </w:rPrChange>
              </w:rPr>
            </w:pPr>
            <w:r w:rsidRPr="0049233F">
              <w:rPr>
                <w:szCs w:val="26"/>
                <w:lang w:val="fr-FR"/>
                <w:rPrChange w:id="755" w:author="The Si Tran" w:date="2012-12-05T23:02:00Z">
                  <w:rPr>
                    <w:sz w:val="28"/>
                    <w:szCs w:val="28"/>
                    <w:lang w:val="fr-FR"/>
                  </w:rPr>
                </w:rPrChange>
              </w:rPr>
              <w:t xml:space="preserve">  Mô hình làm trơn theo hàm mũ của Winter (Winter’s exponential smoothing)</w:t>
            </w:r>
          </w:p>
          <w:p w:rsidR="00F077A6" w:rsidRPr="0049233F" w:rsidRDefault="00F077A6" w:rsidP="002A35A8">
            <w:pPr>
              <w:rPr>
                <w:szCs w:val="26"/>
                <w:lang w:val="fr-FR"/>
                <w:rPrChange w:id="756" w:author="The Si Tran" w:date="2012-12-05T23:02:00Z">
                  <w:rPr>
                    <w:sz w:val="28"/>
                    <w:szCs w:val="28"/>
                    <w:lang w:val="fr-FR"/>
                  </w:rPr>
                </w:rPrChange>
              </w:rPr>
            </w:pPr>
            <w:r w:rsidRPr="0049233F">
              <w:rPr>
                <w:szCs w:val="26"/>
                <w:lang w:val="fr-FR"/>
                <w:rPrChange w:id="757" w:author="The Si Tran" w:date="2012-12-05T23:02:00Z">
                  <w:rPr>
                    <w:sz w:val="28"/>
                    <w:szCs w:val="28"/>
                    <w:lang w:val="fr-FR"/>
                  </w:rPr>
                </w:rPrChange>
              </w:rPr>
              <w:t xml:space="preserve">  </w:t>
            </w:r>
            <w:r w:rsidR="00CF32C5" w:rsidRPr="0049233F">
              <w:rPr>
                <w:szCs w:val="26"/>
                <w:lang w:val="fr-FR"/>
                <w:rPrChange w:id="758" w:author="The Si Tran" w:date="2012-12-05T23:02:00Z">
                  <w:rPr>
                    <w:sz w:val="28"/>
                    <w:szCs w:val="28"/>
                    <w:lang w:val="fr-FR"/>
                  </w:rPr>
                </w:rPrChange>
              </w:rPr>
              <w:t>Tự hồi qui tích hợp trung bình di động (ARIMA)</w:t>
            </w:r>
          </w:p>
        </w:tc>
        <w:tc>
          <w:tcPr>
            <w:tcW w:w="3192" w:type="dxa"/>
          </w:tcPr>
          <w:p w:rsidR="00F077A6" w:rsidRPr="0049233F" w:rsidRDefault="00AC4149" w:rsidP="00AC4149">
            <w:pPr>
              <w:rPr>
                <w:szCs w:val="26"/>
                <w:lang w:val="fr-FR"/>
                <w:rPrChange w:id="759" w:author="The Si Tran" w:date="2012-12-05T23:02:00Z">
                  <w:rPr>
                    <w:sz w:val="28"/>
                    <w:szCs w:val="28"/>
                    <w:lang w:val="fr-FR"/>
                  </w:rPr>
                </w:rPrChange>
              </w:rPr>
            </w:pPr>
            <w:r w:rsidRPr="0049233F">
              <w:rPr>
                <w:szCs w:val="26"/>
                <w:lang w:val="fr-FR"/>
                <w:rPrChange w:id="760" w:author="The Si Tran" w:date="2012-12-05T23:02:00Z">
                  <w:rPr>
                    <w:sz w:val="28"/>
                    <w:szCs w:val="28"/>
                    <w:lang w:val="fr-FR"/>
                  </w:rPr>
                </w:rPrChange>
              </w:rPr>
              <w:t xml:space="preserve">  Những dữ liệu này thường gắn liền với chu kì thời tiết, hoặc là các mốc thời gian đặc biệt của năm (khai giảng, giáng sinh, Tết…)</w:t>
            </w:r>
          </w:p>
        </w:tc>
      </w:tr>
    </w:tbl>
    <w:p w:rsidR="008D6389" w:rsidRPr="0049233F" w:rsidRDefault="008D6389" w:rsidP="005A22B0">
      <w:pPr>
        <w:rPr>
          <w:szCs w:val="26"/>
          <w:lang w:val="fr-FR"/>
          <w:rPrChange w:id="761" w:author="The Si Tran" w:date="2012-12-05T23:02:00Z">
            <w:rPr>
              <w:sz w:val="28"/>
              <w:szCs w:val="28"/>
              <w:lang w:val="fr-FR"/>
            </w:rPr>
          </w:rPrChange>
        </w:rPr>
      </w:pPr>
    </w:p>
    <w:p w:rsidR="00B35C7A" w:rsidRPr="0049233F" w:rsidRDefault="00B35C7A" w:rsidP="005A22B0">
      <w:pPr>
        <w:rPr>
          <w:szCs w:val="26"/>
          <w:lang w:val="fr-FR"/>
          <w:rPrChange w:id="762" w:author="The Si Tran" w:date="2012-12-05T23:02:00Z">
            <w:rPr>
              <w:sz w:val="28"/>
              <w:szCs w:val="28"/>
              <w:lang w:val="fr-FR"/>
            </w:rPr>
          </w:rPrChange>
        </w:rPr>
      </w:pPr>
      <w:r w:rsidRPr="0049233F">
        <w:rPr>
          <w:szCs w:val="26"/>
          <w:lang w:val="fr-FR"/>
          <w:rPrChange w:id="763" w:author="The Si Tran" w:date="2012-12-05T23:02:00Z">
            <w:rPr>
              <w:sz w:val="28"/>
              <w:szCs w:val="28"/>
              <w:lang w:val="fr-FR"/>
            </w:rPr>
          </w:rPrChange>
        </w:rPr>
        <w:tab/>
        <w:t xml:space="preserve">Để có thể lựa chọn được kĩ thuật dự báo phù hợp cho chuỗi dữ liệu, ta cần đánh giá được độ tin cậy của kết quả, mức độ hiệu quả mà kĩ thuật đó mang lại. </w:t>
      </w:r>
    </w:p>
    <w:p w:rsidR="00926939" w:rsidRPr="0049233F" w:rsidRDefault="00926939" w:rsidP="005A22B0">
      <w:pPr>
        <w:rPr>
          <w:szCs w:val="26"/>
          <w:lang w:val="fr-FR"/>
          <w:rPrChange w:id="764" w:author="The Si Tran" w:date="2012-12-05T23:02:00Z">
            <w:rPr>
              <w:sz w:val="28"/>
              <w:szCs w:val="28"/>
              <w:lang w:val="fr-FR"/>
            </w:rPr>
          </w:rPrChange>
        </w:rPr>
      </w:pPr>
      <w:r w:rsidRPr="0049233F">
        <w:rPr>
          <w:szCs w:val="26"/>
          <w:lang w:val="fr-FR"/>
          <w:rPrChange w:id="765" w:author="The Si Tran" w:date="2012-12-05T23:02:00Z">
            <w:rPr>
              <w:sz w:val="28"/>
              <w:szCs w:val="28"/>
              <w:lang w:val="fr-FR"/>
            </w:rPr>
          </w:rPrChange>
        </w:rPr>
        <w:t>Thông thường người ta sử dụng mức độ lỗi để đánh giá độ tin cậy và để so sánh giữa các kĩ thuật.</w:t>
      </w:r>
    </w:p>
    <w:p w:rsidR="00926939" w:rsidRPr="0049233F" w:rsidRDefault="00926939" w:rsidP="005A22B0">
      <w:pPr>
        <w:rPr>
          <w:szCs w:val="26"/>
          <w:lang w:val="fr-FR"/>
          <w:rPrChange w:id="766" w:author="The Si Tran" w:date="2012-12-05T23:02:00Z">
            <w:rPr>
              <w:sz w:val="28"/>
              <w:szCs w:val="28"/>
              <w:lang w:val="fr-FR"/>
            </w:rPr>
          </w:rPrChange>
        </w:rPr>
      </w:pPr>
      <w:r w:rsidRPr="0049233F">
        <w:rPr>
          <w:szCs w:val="26"/>
          <w:lang w:val="fr-FR"/>
          <w:rPrChange w:id="767" w:author="The Si Tran" w:date="2012-12-05T23:02:00Z">
            <w:rPr>
              <w:sz w:val="28"/>
              <w:szCs w:val="28"/>
              <w:lang w:val="fr-FR"/>
            </w:rPr>
          </w:rPrChange>
        </w:rPr>
        <w:lastRenderedPageBreak/>
        <w:tab/>
        <w:t xml:space="preserve">Lỗi (residual, forecast error) là sự sai khác giữa giá trị thực và giá trị dự đoán được. </w:t>
      </w:r>
    </w:p>
    <w:p w:rsidR="00926939" w:rsidRPr="00082976" w:rsidRDefault="00926939" w:rsidP="005A22B0">
      <w:pPr>
        <w:rPr>
          <w:szCs w:val="26"/>
        </w:rPr>
      </w:pPr>
      <w:r w:rsidRPr="0049233F">
        <w:rPr>
          <w:szCs w:val="26"/>
          <w:lang w:val="fr-FR"/>
          <w:rPrChange w:id="768" w:author="The Si Tran" w:date="2012-12-05T23:02:00Z">
            <w:rPr>
              <w:sz w:val="28"/>
              <w:szCs w:val="28"/>
              <w:lang w:val="fr-FR"/>
            </w:rPr>
          </w:rPrChange>
        </w:rPr>
        <w:tab/>
      </w:r>
      <w:r w:rsidRPr="0049233F">
        <w:rPr>
          <w:szCs w:val="26"/>
          <w:lang w:val="fr-FR"/>
          <w:rPrChange w:id="769" w:author="The Si Tran" w:date="2012-12-05T23:02:00Z">
            <w:rPr>
              <w:sz w:val="28"/>
              <w:szCs w:val="28"/>
              <w:lang w:val="fr-FR"/>
            </w:rPr>
          </w:rPrChange>
        </w:rPr>
        <w:tab/>
      </w:r>
      <w:r w:rsidRPr="0049233F">
        <w:rPr>
          <w:szCs w:val="26"/>
          <w:lang w:val="fr-FR"/>
          <w:rPrChange w:id="770" w:author="The Si Tran" w:date="2012-12-05T23:02:00Z">
            <w:rPr>
              <w:sz w:val="28"/>
              <w:szCs w:val="28"/>
              <w:lang w:val="fr-FR"/>
            </w:rPr>
          </w:rPrChange>
        </w:rPr>
        <w:tab/>
      </w:r>
      <m:oMath>
        <m:sSub>
          <m:sSubPr>
            <m:ctrlPr>
              <w:ins w:id="771" w:author="The Si Tran" w:date="2012-12-05T23:55:00Z">
                <w:rPr>
                  <w:rFonts w:ascii="Cambria Math" w:hAnsi="Cambria Math"/>
                  <w:i/>
                  <w:szCs w:val="26"/>
                  <w:lang w:val="fr-FR"/>
                </w:rPr>
              </w:ins>
            </m:ctrlPr>
          </m:sSubPr>
          <m:e>
            <w:ins w:id="772" w:author="The Si Tran" w:date="2012-12-05T23:55:00Z">
              <m:r>
                <w:rPr>
                  <w:rFonts w:ascii="Cambria Math" w:hAnsi="Cambria Math"/>
                  <w:szCs w:val="26"/>
                  <w:lang w:val="fr-FR"/>
                </w:rPr>
                <m:t>e</m:t>
              </m:r>
            </w:ins>
          </m:e>
          <m:sub>
            <w:ins w:id="773" w:author="The Si Tran" w:date="2012-12-05T23:55:00Z">
              <m:r>
                <w:rPr>
                  <w:rFonts w:ascii="Cambria Math" w:hAnsi="Cambria Math"/>
                  <w:szCs w:val="26"/>
                  <w:lang w:val="fr-FR"/>
                </w:rPr>
                <m:t>t</m:t>
              </m:r>
            </w:ins>
          </m:sub>
        </m:sSub>
        <w:ins w:id="774" w:author="The Si Tran" w:date="2012-12-05T23:55:00Z">
          <m:r>
            <w:rPr>
              <w:rFonts w:ascii="Cambria Math" w:hAnsi="Cambria Math"/>
              <w:szCs w:val="26"/>
              <w:lang w:val="fr-FR"/>
            </w:rPr>
            <m:t>=</m:t>
          </m:r>
        </w:ins>
        <m:sSub>
          <m:sSubPr>
            <m:ctrlPr>
              <w:ins w:id="775" w:author="The Si Tran" w:date="2012-12-05T23:55:00Z">
                <w:rPr>
                  <w:rFonts w:ascii="Cambria Math" w:hAnsi="Cambria Math"/>
                  <w:i/>
                  <w:szCs w:val="26"/>
                  <w:lang w:val="fr-FR"/>
                </w:rPr>
              </w:ins>
            </m:ctrlPr>
          </m:sSubPr>
          <m:e>
            <w:ins w:id="776" w:author="The Si Tran" w:date="2012-12-05T23:55:00Z">
              <m:r>
                <w:rPr>
                  <w:rFonts w:ascii="Cambria Math" w:hAnsi="Cambria Math"/>
                  <w:szCs w:val="26"/>
                  <w:lang w:val="fr-FR"/>
                </w:rPr>
                <m:t>Y</m:t>
              </m:r>
            </w:ins>
          </m:e>
          <m:sub>
            <w:ins w:id="777" w:author="The Si Tran" w:date="2012-12-05T23:55:00Z">
              <m:r>
                <w:rPr>
                  <w:rFonts w:ascii="Cambria Math" w:hAnsi="Cambria Math"/>
                  <w:szCs w:val="26"/>
                  <w:lang w:val="fr-FR"/>
                </w:rPr>
                <m:t>t</m:t>
              </m:r>
            </w:ins>
          </m:sub>
        </m:sSub>
        <w:ins w:id="778" w:author="The Si Tran" w:date="2012-12-05T23:55:00Z">
          <m:r>
            <w:rPr>
              <w:rFonts w:ascii="Cambria Math" w:hAnsi="Cambria Math"/>
              <w:szCs w:val="26"/>
              <w:lang w:val="fr-FR"/>
            </w:rPr>
            <m:t>-</m:t>
          </m:r>
        </w:ins>
        <m:sSub>
          <m:sSubPr>
            <m:ctrlPr>
              <w:ins w:id="779" w:author="The Si Tran" w:date="2012-12-05T23:56:00Z">
                <w:rPr>
                  <w:rFonts w:ascii="Cambria Math" w:hAnsi="Cambria Math"/>
                  <w:i/>
                  <w:szCs w:val="26"/>
                  <w:lang w:val="fr-FR"/>
                </w:rPr>
              </w:ins>
            </m:ctrlPr>
          </m:sSubPr>
          <m:e>
            <m:acc>
              <m:accPr>
                <m:ctrlPr>
                  <w:ins w:id="780" w:author="The Si Tran" w:date="2012-12-05T23:56:00Z">
                    <w:rPr>
                      <w:rFonts w:ascii="Cambria Math" w:hAnsi="Cambria Math"/>
                      <w:i/>
                      <w:szCs w:val="26"/>
                      <w:lang w:val="fr-FR"/>
                    </w:rPr>
                  </w:ins>
                </m:ctrlPr>
              </m:accPr>
              <m:e>
                <w:ins w:id="781" w:author="The Si Tran" w:date="2012-12-05T23:56:00Z">
                  <m:r>
                    <w:rPr>
                      <w:rFonts w:ascii="Cambria Math" w:hAnsi="Cambria Math"/>
                      <w:szCs w:val="26"/>
                      <w:lang w:val="fr-FR"/>
                    </w:rPr>
                    <m:t>Y</m:t>
                  </m:r>
                </w:ins>
              </m:e>
            </m:acc>
          </m:e>
          <m:sub>
            <w:ins w:id="782" w:author="The Si Tran" w:date="2012-12-05T23:56:00Z">
              <m:r>
                <w:rPr>
                  <w:rFonts w:ascii="Cambria Math" w:hAnsi="Cambria Math"/>
                  <w:szCs w:val="26"/>
                  <w:lang w:val="fr-FR"/>
                </w:rPr>
                <m:t>t</m:t>
              </m:r>
            </w:ins>
          </m:sub>
        </m:sSub>
      </m:oMath>
      <w:del w:id="783" w:author="The Si Tran" w:date="2012-12-05T23:56:00Z">
        <w:r w:rsidRPr="0049233F" w:rsidDel="009F0701">
          <w:rPr>
            <w:szCs w:val="26"/>
            <w:lang w:val="fr-FR"/>
            <w:rPrChange w:id="784" w:author="The Si Tran" w:date="2012-12-05T23:02:00Z">
              <w:rPr>
                <w:sz w:val="28"/>
                <w:szCs w:val="28"/>
                <w:lang w:val="fr-FR"/>
              </w:rPr>
            </w:rPrChange>
          </w:rPr>
          <w:delText>e</w:delText>
        </w:r>
        <w:r w:rsidRPr="0049233F" w:rsidDel="009F0701">
          <w:rPr>
            <w:szCs w:val="26"/>
            <w:vertAlign w:val="subscript"/>
            <w:lang w:val="fr-FR"/>
            <w:rPrChange w:id="785" w:author="The Si Tran" w:date="2012-12-05T23:02:00Z">
              <w:rPr>
                <w:sz w:val="28"/>
                <w:szCs w:val="28"/>
                <w:vertAlign w:val="subscript"/>
                <w:lang w:val="fr-FR"/>
              </w:rPr>
            </w:rPrChange>
          </w:rPr>
          <w:delText xml:space="preserve">t  </w:delText>
        </w:r>
        <w:r w:rsidRPr="0049233F" w:rsidDel="009F0701">
          <w:rPr>
            <w:szCs w:val="26"/>
            <w:lang w:val="fr-FR"/>
            <w:rPrChange w:id="786" w:author="The Si Tran" w:date="2012-12-05T23:02:00Z">
              <w:rPr>
                <w:sz w:val="28"/>
                <w:szCs w:val="28"/>
                <w:lang w:val="fr-FR"/>
              </w:rPr>
            </w:rPrChange>
          </w:rPr>
          <w:delText>= Υ</w:delText>
        </w:r>
        <w:r w:rsidR="003176F1" w:rsidRPr="0049233F" w:rsidDel="009F0701">
          <w:rPr>
            <w:szCs w:val="26"/>
            <w:vertAlign w:val="subscript"/>
            <w:lang w:val="fr-FR"/>
            <w:rPrChange w:id="787" w:author="The Si Tran" w:date="2012-12-05T23:02:00Z">
              <w:rPr>
                <w:sz w:val="28"/>
                <w:szCs w:val="28"/>
                <w:vertAlign w:val="subscript"/>
                <w:lang w:val="fr-FR"/>
              </w:rPr>
            </w:rPrChange>
          </w:rPr>
          <w:delText>t</w:delText>
        </w:r>
        <w:r w:rsidRPr="0049233F" w:rsidDel="009F0701">
          <w:rPr>
            <w:szCs w:val="26"/>
            <w:lang w:val="fr-FR"/>
            <w:rPrChange w:id="788" w:author="The Si Tran" w:date="2012-12-05T23:02:00Z">
              <w:rPr>
                <w:sz w:val="28"/>
                <w:szCs w:val="28"/>
                <w:lang w:val="fr-FR"/>
              </w:rPr>
            </w:rPrChange>
          </w:rPr>
          <w:delText xml:space="preserve"> - </w:delText>
        </w:r>
        <w:r w:rsidRPr="00082976" w:rsidDel="009F0701">
          <w:rPr>
            <w:position w:val="-4"/>
            <w:szCs w:val="26"/>
          </w:rPr>
          <w:object w:dxaOrig="240" w:dyaOrig="300">
            <v:shape id="_x0000_i1041" type="#_x0000_t75" style="width:11.25pt;height:15pt" o:ole="">
              <v:imagedata r:id="rId43" o:title=""/>
            </v:shape>
            <o:OLEObject Type="Embed" ProgID="Equation.DSMT4" ShapeID="_x0000_i1041" DrawAspect="Content" ObjectID="_1416335164" r:id="rId44"/>
          </w:object>
        </w:r>
        <w:r w:rsidR="003176F1" w:rsidRPr="002B1464" w:rsidDel="009F0701">
          <w:rPr>
            <w:szCs w:val="26"/>
            <w:vertAlign w:val="subscript"/>
          </w:rPr>
          <w:delText>t</w:delText>
        </w:r>
      </w:del>
    </w:p>
    <w:p w:rsidR="00926939" w:rsidRPr="00B312F5" w:rsidRDefault="00926939" w:rsidP="005A22B0">
      <w:pPr>
        <w:rPr>
          <w:szCs w:val="26"/>
        </w:rPr>
      </w:pPr>
      <w:r w:rsidRPr="005947EE">
        <w:rPr>
          <w:szCs w:val="26"/>
        </w:rPr>
        <w:tab/>
      </w:r>
      <w:proofErr w:type="gramStart"/>
      <w:r w:rsidRPr="005947EE">
        <w:rPr>
          <w:szCs w:val="26"/>
        </w:rPr>
        <w:t>trong</w:t>
      </w:r>
      <w:proofErr w:type="gramEnd"/>
      <w:r w:rsidRPr="005947EE">
        <w:rPr>
          <w:szCs w:val="26"/>
        </w:rPr>
        <w:t xml:space="preserve"> đó: </w:t>
      </w:r>
      <w:r w:rsidRPr="005947EE">
        <w:rPr>
          <w:szCs w:val="26"/>
        </w:rPr>
        <w:tab/>
      </w:r>
      <m:oMath>
        <m:sSub>
          <m:sSubPr>
            <m:ctrlPr>
              <w:ins w:id="789" w:author="The Si Tran" w:date="2012-12-05T23:56:00Z">
                <w:rPr>
                  <w:rFonts w:ascii="Cambria Math" w:hAnsi="Cambria Math"/>
                  <w:i/>
                  <w:szCs w:val="26"/>
                  <w:lang w:val="fr-FR"/>
                </w:rPr>
              </w:ins>
            </m:ctrlPr>
          </m:sSubPr>
          <m:e>
            <w:ins w:id="790" w:author="The Si Tran" w:date="2012-12-05T23:56:00Z">
              <m:r>
                <w:rPr>
                  <w:rFonts w:ascii="Cambria Math" w:hAnsi="Cambria Math"/>
                  <w:szCs w:val="26"/>
                  <w:lang w:val="fr-FR"/>
                </w:rPr>
                <m:t>e</m:t>
              </m:r>
            </w:ins>
          </m:e>
          <m:sub>
            <w:ins w:id="791" w:author="The Si Tran" w:date="2012-12-05T23:56:00Z">
              <m:r>
                <w:rPr>
                  <w:rFonts w:ascii="Cambria Math" w:hAnsi="Cambria Math"/>
                  <w:szCs w:val="26"/>
                  <w:lang w:val="fr-FR"/>
                </w:rPr>
                <m:t>t</m:t>
              </m:r>
            </w:ins>
          </m:sub>
        </m:sSub>
      </m:oMath>
      <w:del w:id="792" w:author="The Si Tran" w:date="2012-12-05T23:56:00Z">
        <w:r w:rsidRPr="005947EE" w:rsidDel="009F0701">
          <w:rPr>
            <w:szCs w:val="26"/>
          </w:rPr>
          <w:delText>e</w:delText>
        </w:r>
        <w:r w:rsidRPr="00E12D24" w:rsidDel="009F0701">
          <w:rPr>
            <w:szCs w:val="26"/>
            <w:vertAlign w:val="subscript"/>
          </w:rPr>
          <w:delText>t</w:delText>
        </w:r>
      </w:del>
      <w:r w:rsidRPr="00263465">
        <w:rPr>
          <w:szCs w:val="26"/>
        </w:rPr>
        <w:t xml:space="preserve"> : lỗi</w:t>
      </w:r>
    </w:p>
    <w:p w:rsidR="00926939" w:rsidRPr="00B312F5" w:rsidRDefault="00926939" w:rsidP="005A22B0">
      <w:pPr>
        <w:rPr>
          <w:szCs w:val="26"/>
        </w:rPr>
      </w:pPr>
      <w:r w:rsidRPr="00B312F5">
        <w:rPr>
          <w:szCs w:val="26"/>
        </w:rPr>
        <w:tab/>
      </w:r>
      <w:r w:rsidRPr="00B312F5">
        <w:rPr>
          <w:szCs w:val="26"/>
        </w:rPr>
        <w:tab/>
      </w:r>
      <w:r w:rsidRPr="00B312F5">
        <w:rPr>
          <w:szCs w:val="26"/>
        </w:rPr>
        <w:tab/>
      </w:r>
      <m:oMath>
        <m:sSub>
          <m:sSubPr>
            <m:ctrlPr>
              <w:ins w:id="793" w:author="The Si Tran" w:date="2012-12-05T23:57:00Z">
                <w:rPr>
                  <w:rFonts w:ascii="Cambria Math" w:hAnsi="Cambria Math"/>
                  <w:i/>
                  <w:szCs w:val="26"/>
                  <w:lang w:val="fr-FR"/>
                </w:rPr>
              </w:ins>
            </m:ctrlPr>
          </m:sSubPr>
          <m:e>
            <w:ins w:id="794" w:author="The Si Tran" w:date="2012-12-05T23:57:00Z">
              <m:r>
                <w:rPr>
                  <w:rFonts w:ascii="Cambria Math" w:hAnsi="Cambria Math"/>
                  <w:szCs w:val="26"/>
                  <w:lang w:val="fr-FR"/>
                </w:rPr>
                <m:t>Y</m:t>
              </m:r>
            </w:ins>
          </m:e>
          <m:sub>
            <w:ins w:id="795" w:author="The Si Tran" w:date="2012-12-05T23:57:00Z">
              <m:r>
                <w:rPr>
                  <w:rFonts w:ascii="Cambria Math" w:hAnsi="Cambria Math"/>
                  <w:szCs w:val="26"/>
                  <w:lang w:val="fr-FR"/>
                </w:rPr>
                <m:t>t</m:t>
              </m:r>
            </w:ins>
          </m:sub>
        </m:sSub>
      </m:oMath>
      <w:del w:id="796" w:author="The Si Tran" w:date="2012-12-05T23:57:00Z">
        <w:r w:rsidRPr="005947EE" w:rsidDel="009F0701">
          <w:rPr>
            <w:szCs w:val="26"/>
          </w:rPr>
          <w:delText>Y</w:delText>
        </w:r>
      </w:del>
      <w:r w:rsidRPr="00E12D24">
        <w:rPr>
          <w:szCs w:val="26"/>
        </w:rPr>
        <w:t xml:space="preserve"> : </w:t>
      </w:r>
      <w:proofErr w:type="gramStart"/>
      <w:r w:rsidRPr="00E12D24">
        <w:rPr>
          <w:szCs w:val="26"/>
        </w:rPr>
        <w:t>giá</w:t>
      </w:r>
      <w:proofErr w:type="gramEnd"/>
      <w:r w:rsidRPr="00263465">
        <w:rPr>
          <w:szCs w:val="26"/>
        </w:rPr>
        <w:t xml:space="preserve"> trị thực của biến quan sát</w:t>
      </w:r>
    </w:p>
    <w:p w:rsidR="00926939" w:rsidRPr="00082976" w:rsidRDefault="00926939" w:rsidP="005A22B0">
      <w:pPr>
        <w:rPr>
          <w:szCs w:val="26"/>
        </w:rPr>
      </w:pPr>
      <w:r w:rsidRPr="00AF1345">
        <w:rPr>
          <w:szCs w:val="26"/>
        </w:rPr>
        <w:tab/>
      </w:r>
      <w:r w:rsidRPr="00AF1345">
        <w:rPr>
          <w:szCs w:val="26"/>
        </w:rPr>
        <w:tab/>
      </w:r>
      <w:r w:rsidRPr="00AF1345">
        <w:rPr>
          <w:szCs w:val="26"/>
        </w:rPr>
        <w:tab/>
      </w:r>
      <w:del w:id="797" w:author="The Si Tran" w:date="2012-12-05T23:57:00Z">
        <w:r w:rsidRPr="00082976" w:rsidDel="009F0701">
          <w:rPr>
            <w:position w:val="-4"/>
            <w:szCs w:val="26"/>
          </w:rPr>
          <w:object w:dxaOrig="240" w:dyaOrig="300">
            <v:shape id="_x0000_i1042" type="#_x0000_t75" style="width:11.25pt;height:15pt" o:ole="">
              <v:imagedata r:id="rId43" o:title=""/>
            </v:shape>
            <o:OLEObject Type="Embed" ProgID="Equation.DSMT4" ShapeID="_x0000_i1042" DrawAspect="Content" ObjectID="_1416335165" r:id="rId45"/>
          </w:object>
        </w:r>
      </w:del>
      <m:oMath>
        <m:sSub>
          <m:sSubPr>
            <m:ctrlPr>
              <w:ins w:id="798" w:author="The Si Tran" w:date="2012-12-05T23:57:00Z">
                <w:rPr>
                  <w:rFonts w:ascii="Cambria Math" w:hAnsi="Cambria Math"/>
                  <w:i/>
                  <w:szCs w:val="26"/>
                  <w:lang w:val="fr-FR"/>
                </w:rPr>
              </w:ins>
            </m:ctrlPr>
          </m:sSubPr>
          <m:e>
            <m:acc>
              <m:accPr>
                <m:ctrlPr>
                  <w:ins w:id="799" w:author="The Si Tran" w:date="2012-12-05T23:57:00Z">
                    <w:rPr>
                      <w:rFonts w:ascii="Cambria Math" w:hAnsi="Cambria Math"/>
                      <w:i/>
                      <w:szCs w:val="26"/>
                      <w:lang w:val="fr-FR"/>
                    </w:rPr>
                  </w:ins>
                </m:ctrlPr>
              </m:accPr>
              <m:e>
                <w:ins w:id="800" w:author="The Si Tran" w:date="2012-12-05T23:57:00Z">
                  <m:r>
                    <w:rPr>
                      <w:rFonts w:ascii="Cambria Math" w:hAnsi="Cambria Math"/>
                      <w:szCs w:val="26"/>
                      <w:lang w:val="fr-FR"/>
                    </w:rPr>
                    <m:t>Y</m:t>
                  </m:r>
                </w:ins>
              </m:e>
            </m:acc>
          </m:e>
          <m:sub>
            <w:ins w:id="801" w:author="The Si Tran" w:date="2012-12-05T23:57:00Z">
              <m:r>
                <w:rPr>
                  <w:rFonts w:ascii="Cambria Math" w:hAnsi="Cambria Math"/>
                  <w:szCs w:val="26"/>
                  <w:lang w:val="fr-FR"/>
                </w:rPr>
                <m:t>t</m:t>
              </m:r>
            </w:ins>
          </m:sub>
        </m:sSub>
      </m:oMath>
      <w:r w:rsidRPr="002B1464">
        <w:rPr>
          <w:szCs w:val="26"/>
        </w:rPr>
        <w:t xml:space="preserve"> : </w:t>
      </w:r>
      <w:proofErr w:type="gramStart"/>
      <w:r w:rsidRPr="002B1464">
        <w:rPr>
          <w:szCs w:val="26"/>
        </w:rPr>
        <w:t>giá</w:t>
      </w:r>
      <w:proofErr w:type="gramEnd"/>
      <w:r w:rsidRPr="002B1464">
        <w:rPr>
          <w:szCs w:val="26"/>
        </w:rPr>
        <w:t xml:space="preserve"> trị dự đoán được của biến quan sát</w:t>
      </w:r>
    </w:p>
    <w:p w:rsidR="00926939" w:rsidRPr="0049233F" w:rsidRDefault="00926939" w:rsidP="005A22B0">
      <w:pPr>
        <w:rPr>
          <w:szCs w:val="26"/>
          <w:lang w:val="fr-FR"/>
          <w:rPrChange w:id="802" w:author="The Si Tran" w:date="2012-12-05T23:02:00Z">
            <w:rPr>
              <w:sz w:val="28"/>
              <w:szCs w:val="28"/>
              <w:lang w:val="fr-FR"/>
            </w:rPr>
          </w:rPrChange>
        </w:rPr>
      </w:pPr>
      <w:r w:rsidRPr="00082976">
        <w:rPr>
          <w:szCs w:val="26"/>
        </w:rPr>
        <w:tab/>
      </w:r>
      <w:r w:rsidRPr="00082976">
        <w:rPr>
          <w:szCs w:val="26"/>
        </w:rPr>
        <w:tab/>
      </w:r>
      <w:r w:rsidRPr="00082976">
        <w:rPr>
          <w:szCs w:val="26"/>
        </w:rPr>
        <w:tab/>
      </w:r>
      <w:ins w:id="803" w:author="The Si Tran" w:date="2012-12-05T23:57:00Z">
        <m:oMath>
          <m:r>
            <w:rPr>
              <w:rFonts w:ascii="Cambria Math" w:hAnsi="Cambria Math"/>
              <w:szCs w:val="26"/>
            </w:rPr>
            <m:t>t</m:t>
          </m:r>
        </m:oMath>
      </w:ins>
      <w:del w:id="804" w:author="The Si Tran" w:date="2012-12-05T23:57:00Z">
        <w:r w:rsidRPr="00082976" w:rsidDel="009F0701">
          <w:rPr>
            <w:szCs w:val="26"/>
          </w:rPr>
          <w:delText>t</w:delText>
        </w:r>
      </w:del>
      <w:r w:rsidRPr="00082976">
        <w:rPr>
          <w:szCs w:val="26"/>
        </w:rPr>
        <w:t xml:space="preserve"> : </w:t>
      </w:r>
      <w:proofErr w:type="gramStart"/>
      <w:r w:rsidRPr="00082976">
        <w:rPr>
          <w:szCs w:val="26"/>
        </w:rPr>
        <w:t>biến</w:t>
      </w:r>
      <w:proofErr w:type="gramEnd"/>
      <w:r w:rsidRPr="00082976">
        <w:rPr>
          <w:szCs w:val="26"/>
        </w:rPr>
        <w:t xml:space="preserve"> giá trị thời gian</w:t>
      </w:r>
    </w:p>
    <w:p w:rsidR="00926939" w:rsidRPr="0049233F" w:rsidRDefault="00926939" w:rsidP="005A22B0">
      <w:pPr>
        <w:rPr>
          <w:szCs w:val="26"/>
          <w:lang w:val="fr-FR"/>
          <w:rPrChange w:id="805" w:author="The Si Tran" w:date="2012-12-05T23:02:00Z">
            <w:rPr>
              <w:sz w:val="28"/>
              <w:szCs w:val="28"/>
              <w:lang w:val="fr-FR"/>
            </w:rPr>
          </w:rPrChange>
        </w:rPr>
      </w:pPr>
      <w:r w:rsidRPr="0049233F">
        <w:rPr>
          <w:szCs w:val="26"/>
          <w:lang w:val="fr-FR"/>
          <w:rPrChange w:id="806" w:author="The Si Tran" w:date="2012-12-05T23:02:00Z">
            <w:rPr>
              <w:sz w:val="28"/>
              <w:szCs w:val="28"/>
              <w:lang w:val="fr-FR"/>
            </w:rPr>
          </w:rPrChange>
        </w:rPr>
        <w:tab/>
        <w:t>Phương thức đánh giá phổ biến là trung bình lỗi tuyệt đối.</w:t>
      </w:r>
      <w:r w:rsidR="003176F1" w:rsidRPr="0049233F">
        <w:rPr>
          <w:szCs w:val="26"/>
          <w:lang w:val="fr-FR"/>
          <w:rPrChange w:id="807" w:author="The Si Tran" w:date="2012-12-05T23:02:00Z">
            <w:rPr>
              <w:sz w:val="28"/>
              <w:szCs w:val="28"/>
              <w:lang w:val="fr-FR"/>
            </w:rPr>
          </w:rPrChange>
        </w:rPr>
        <w:t xml:space="preserve"> </w:t>
      </w:r>
    </w:p>
    <w:p w:rsidR="0050145A" w:rsidRDefault="007B0D12">
      <w:pPr>
        <w:rPr>
          <w:ins w:id="808" w:author="The Si Tran" w:date="2012-12-06T00:09:00Z"/>
          <w:szCs w:val="26"/>
          <w:lang w:val="fr-FR"/>
        </w:rPr>
      </w:pPr>
      <w:r w:rsidRPr="0049233F">
        <w:rPr>
          <w:szCs w:val="26"/>
          <w:lang w:val="fr-FR"/>
          <w:rPrChange w:id="809" w:author="The Si Tran" w:date="2012-12-05T23:02:00Z">
            <w:rPr>
              <w:sz w:val="28"/>
              <w:szCs w:val="28"/>
              <w:lang w:val="fr-FR"/>
            </w:rPr>
          </w:rPrChange>
        </w:rPr>
        <w:tab/>
      </w:r>
      <w:r w:rsidRPr="0049233F">
        <w:rPr>
          <w:szCs w:val="26"/>
          <w:lang w:val="fr-FR"/>
          <w:rPrChange w:id="810" w:author="The Si Tran" w:date="2012-12-05T23:02:00Z">
            <w:rPr>
              <w:sz w:val="28"/>
              <w:szCs w:val="28"/>
              <w:lang w:val="fr-FR"/>
            </w:rPr>
          </w:rPrChange>
        </w:rPr>
        <w:tab/>
      </w:r>
      <w:r w:rsidRPr="0049233F">
        <w:rPr>
          <w:szCs w:val="26"/>
          <w:lang w:val="fr-FR"/>
          <w:rPrChange w:id="811" w:author="The Si Tran" w:date="2012-12-05T23:02:00Z">
            <w:rPr>
              <w:sz w:val="28"/>
              <w:szCs w:val="28"/>
              <w:lang w:val="fr-FR"/>
            </w:rPr>
          </w:rPrChange>
        </w:rPr>
        <w:tab/>
      </w:r>
      <w:ins w:id="812" w:author="The Si Tran" w:date="2012-12-06T00:09:00Z">
        <m:oMath>
          <m:r>
            <w:rPr>
              <w:rFonts w:ascii="Cambria Math" w:hAnsi="Cambria Math"/>
              <w:szCs w:val="26"/>
            </w:rPr>
            <m:t>MAD=</m:t>
          </m:r>
          <m:f>
            <m:fPr>
              <m:ctrlPr>
                <w:rPr>
                  <w:rFonts w:ascii="Cambria Math" w:hAnsi="Cambria Math"/>
                  <w:i/>
                  <w:szCs w:val="26"/>
                </w:rPr>
              </m:ctrlPr>
            </m:fPr>
            <m:num>
              <m:r>
                <w:rPr>
                  <w:rFonts w:ascii="Cambria Math" w:hAnsi="Cambria Math"/>
                  <w:szCs w:val="26"/>
                </w:rPr>
                <m:t>1</m:t>
              </m:r>
            </m:num>
            <m:den>
              <m:r>
                <w:rPr>
                  <w:rFonts w:ascii="Cambria Math" w:hAnsi="Cambria Math"/>
                  <w:szCs w:val="26"/>
                </w:rPr>
                <m:t>n</m:t>
              </m:r>
            </m:den>
          </m:f>
          <m:nary>
            <m:naryPr>
              <m:chr m:val="∑"/>
              <m:limLoc m:val="subSup"/>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d>
                <m:dPr>
                  <m:begChr m:val="|"/>
                  <m:endChr m:val="|"/>
                  <m:ctrlPr>
                    <w:rPr>
                      <w:rFonts w:ascii="Cambria Math" w:hAnsi="Cambria Math"/>
                      <w:i/>
                      <w:szCs w:val="26"/>
                    </w:rPr>
                  </m:ctrlPr>
                </m:dPr>
                <m:e>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Y</m:t>
                          </m:r>
                        </m:e>
                      </m:acc>
                    </m:e>
                    <m:sub>
                      <m:r>
                        <w:rPr>
                          <w:rFonts w:ascii="Cambria Math" w:hAnsi="Cambria Math"/>
                          <w:szCs w:val="26"/>
                        </w:rPr>
                        <m:t>t</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t</m:t>
                      </m:r>
                    </m:sub>
                  </m:sSub>
                </m:e>
              </m:d>
            </m:e>
          </m:nary>
        </m:oMath>
      </w:ins>
    </w:p>
    <w:p w:rsidR="00926939" w:rsidRPr="002B1464" w:rsidDel="00D767FA" w:rsidRDefault="0050145A" w:rsidP="005A22B0">
      <w:pPr>
        <w:rPr>
          <w:del w:id="813" w:author="The Si Tran" w:date="2012-12-06T00:08:00Z"/>
          <w:szCs w:val="26"/>
        </w:rPr>
      </w:pPr>
      <w:ins w:id="814" w:author="The Si Tran" w:date="2012-12-06T00:09:00Z">
        <w:r>
          <w:rPr>
            <w:szCs w:val="26"/>
            <w:lang w:val="fr-FR"/>
          </w:rPr>
          <w:tab/>
        </w:r>
        <w:r>
          <w:rPr>
            <w:szCs w:val="26"/>
            <w:lang w:val="fr-FR"/>
          </w:rPr>
          <w:tab/>
        </w:r>
        <w:r>
          <w:rPr>
            <w:szCs w:val="26"/>
            <w:lang w:val="fr-FR"/>
          </w:rPr>
          <w:tab/>
        </w:r>
      </w:ins>
      <w:del w:id="815" w:author="The Si Tran" w:date="2012-12-06T00:08:00Z">
        <w:r w:rsidR="007B0D12" w:rsidRPr="0049233F" w:rsidDel="00D767FA">
          <w:rPr>
            <w:szCs w:val="26"/>
            <w:lang w:val="fr-FR"/>
            <w:rPrChange w:id="816" w:author="The Si Tran" w:date="2012-12-05T23:02:00Z">
              <w:rPr>
                <w:sz w:val="28"/>
                <w:szCs w:val="28"/>
                <w:lang w:val="fr-FR"/>
              </w:rPr>
            </w:rPrChange>
          </w:rPr>
          <w:delText xml:space="preserve">MAD  =  </w:delText>
        </w:r>
        <w:r w:rsidR="007B0D12" w:rsidRPr="00082976" w:rsidDel="00D767FA">
          <w:rPr>
            <w:position w:val="-28"/>
            <w:szCs w:val="26"/>
          </w:rPr>
          <w:object w:dxaOrig="1260" w:dyaOrig="680">
            <v:shape id="_x0000_i1043" type="#_x0000_t75" style="width:63pt;height:33.75pt" o:ole="">
              <v:imagedata r:id="rId46" o:title=""/>
            </v:shape>
            <o:OLEObject Type="Embed" ProgID="Equation.DSMT4" ShapeID="_x0000_i1043" DrawAspect="Content" ObjectID="_1416335166" r:id="rId47"/>
          </w:object>
        </w:r>
      </w:del>
    </w:p>
    <w:p w:rsidR="00C318D3" w:rsidRPr="00082976" w:rsidDel="0082455D" w:rsidRDefault="00C318D3">
      <w:pPr>
        <w:rPr>
          <w:del w:id="817" w:author="The Si Tran" w:date="2012-12-06T00:08:00Z"/>
          <w:szCs w:val="26"/>
        </w:rPr>
      </w:pPr>
      <w:del w:id="818" w:author="The Si Tran" w:date="2012-12-06T00:04:00Z">
        <w:r w:rsidRPr="00082976" w:rsidDel="00D767FA">
          <w:rPr>
            <w:szCs w:val="26"/>
          </w:rPr>
          <w:tab/>
        </w:r>
      </w:del>
      <w:del w:id="819" w:author="The Si Tran" w:date="2012-12-06T00:08:00Z">
        <w:r w:rsidRPr="00082976" w:rsidDel="00D767FA">
          <w:rPr>
            <w:szCs w:val="26"/>
          </w:rPr>
          <w:tab/>
        </w:r>
      </w:del>
    </w:p>
    <w:p w:rsidR="00C318D3" w:rsidRPr="00E12D24" w:rsidDel="00D767FA" w:rsidRDefault="00C318D3">
      <w:pPr>
        <w:rPr>
          <w:del w:id="820" w:author="The Si Tran" w:date="2012-12-06T00:04:00Z"/>
          <w:szCs w:val="26"/>
        </w:rPr>
      </w:pPr>
      <w:del w:id="821" w:author="The Si Tran" w:date="2012-12-06T00:09:00Z">
        <w:r w:rsidRPr="005947EE" w:rsidDel="0050145A">
          <w:rPr>
            <w:szCs w:val="26"/>
          </w:rPr>
          <w:tab/>
        </w:r>
        <w:r w:rsidRPr="005947EE" w:rsidDel="0050145A">
          <w:rPr>
            <w:szCs w:val="26"/>
          </w:rPr>
          <w:tab/>
        </w:r>
      </w:del>
      <w:ins w:id="822" w:author="The Si Tran" w:date="2012-12-05T23:58:00Z">
        <m:oMath>
          <m:r>
            <w:rPr>
              <w:rFonts w:ascii="Cambria Math" w:hAnsi="Cambria Math"/>
              <w:szCs w:val="26"/>
            </w:rPr>
            <m:t>MSE=</m:t>
          </m:r>
        </m:oMath>
      </w:ins>
      <m:oMath>
        <m:f>
          <m:fPr>
            <m:ctrlPr>
              <w:ins w:id="823" w:author="The Si Tran" w:date="2012-12-06T00:00:00Z">
                <w:rPr>
                  <w:rFonts w:ascii="Cambria Math" w:hAnsi="Cambria Math"/>
                  <w:i/>
                  <w:szCs w:val="26"/>
                </w:rPr>
              </w:ins>
            </m:ctrlPr>
          </m:fPr>
          <m:num>
            <w:ins w:id="824" w:author="The Si Tran" w:date="2012-12-06T00:00:00Z">
              <m:r>
                <w:rPr>
                  <w:rFonts w:ascii="Cambria Math" w:hAnsi="Cambria Math"/>
                  <w:szCs w:val="26"/>
                </w:rPr>
                <m:t>1</m:t>
              </m:r>
            </w:ins>
          </m:num>
          <m:den>
            <w:ins w:id="825" w:author="The Si Tran" w:date="2012-12-06T00:00:00Z">
              <m:r>
                <w:rPr>
                  <w:rFonts w:ascii="Cambria Math" w:hAnsi="Cambria Math"/>
                  <w:szCs w:val="26"/>
                </w:rPr>
                <m:t>n</m:t>
              </m:r>
            </w:ins>
          </m:den>
        </m:f>
        <m:nary>
          <m:naryPr>
            <m:chr m:val="∑"/>
            <m:limLoc m:val="subSup"/>
            <m:ctrlPr>
              <w:ins w:id="826" w:author="The Si Tran" w:date="2012-12-06T00:00:00Z">
                <w:rPr>
                  <w:rFonts w:ascii="Cambria Math" w:hAnsi="Cambria Math"/>
                  <w:i/>
                  <w:szCs w:val="26"/>
                </w:rPr>
              </w:ins>
            </m:ctrlPr>
          </m:naryPr>
          <m:sub>
            <w:ins w:id="827" w:author="The Si Tran" w:date="2012-12-06T00:01:00Z">
              <m:r>
                <w:rPr>
                  <w:rFonts w:ascii="Cambria Math" w:hAnsi="Cambria Math"/>
                  <w:szCs w:val="26"/>
                </w:rPr>
                <m:t>t</m:t>
              </m:r>
            </w:ins>
            <w:ins w:id="828" w:author="The Si Tran" w:date="2012-12-06T00:00:00Z">
              <m:r>
                <w:rPr>
                  <w:rFonts w:ascii="Cambria Math" w:hAnsi="Cambria Math"/>
                  <w:szCs w:val="26"/>
                </w:rPr>
                <m:t>=1</m:t>
              </m:r>
            </w:ins>
          </m:sub>
          <m:sup>
            <w:ins w:id="829" w:author="The Si Tran" w:date="2012-12-06T00:00:00Z">
              <m:r>
                <w:rPr>
                  <w:rFonts w:ascii="Cambria Math" w:hAnsi="Cambria Math"/>
                  <w:szCs w:val="26"/>
                </w:rPr>
                <m:t>n</m:t>
              </m:r>
            </w:ins>
          </m:sup>
          <m:e>
            <m:sSup>
              <m:sSupPr>
                <m:ctrlPr>
                  <w:ins w:id="830" w:author="The Si Tran" w:date="2012-12-06T00:01:00Z">
                    <w:rPr>
                      <w:rFonts w:ascii="Cambria Math" w:hAnsi="Cambria Math"/>
                      <w:i/>
                      <w:szCs w:val="26"/>
                    </w:rPr>
                  </w:ins>
                </m:ctrlPr>
              </m:sSupPr>
              <m:e>
                <m:d>
                  <m:dPr>
                    <m:ctrlPr>
                      <w:ins w:id="831" w:author="The Si Tran" w:date="2012-12-06T00:01:00Z">
                        <w:rPr>
                          <w:rFonts w:ascii="Cambria Math" w:hAnsi="Cambria Math"/>
                          <w:i/>
                          <w:szCs w:val="26"/>
                        </w:rPr>
                      </w:ins>
                    </m:ctrlPr>
                  </m:dPr>
                  <m:e>
                    <m:sSub>
                      <m:sSubPr>
                        <m:ctrlPr>
                          <w:ins w:id="832" w:author="The Si Tran" w:date="2012-12-06T00:01:00Z">
                            <w:rPr>
                              <w:rFonts w:ascii="Cambria Math" w:hAnsi="Cambria Math"/>
                              <w:i/>
                              <w:szCs w:val="26"/>
                            </w:rPr>
                          </w:ins>
                        </m:ctrlPr>
                      </m:sSubPr>
                      <m:e>
                        <m:acc>
                          <m:accPr>
                            <m:ctrlPr>
                              <w:ins w:id="833" w:author="The Si Tran" w:date="2012-12-06T00:01:00Z">
                                <w:rPr>
                                  <w:rFonts w:ascii="Cambria Math" w:hAnsi="Cambria Math"/>
                                  <w:i/>
                                  <w:szCs w:val="26"/>
                                </w:rPr>
                              </w:ins>
                            </m:ctrlPr>
                          </m:accPr>
                          <m:e>
                            <w:ins w:id="834" w:author="The Si Tran" w:date="2012-12-06T00:01:00Z">
                              <m:r>
                                <w:rPr>
                                  <w:rFonts w:ascii="Cambria Math" w:hAnsi="Cambria Math"/>
                                  <w:szCs w:val="26"/>
                                </w:rPr>
                                <m:t>Y</m:t>
                              </m:r>
                            </w:ins>
                          </m:e>
                        </m:acc>
                      </m:e>
                      <m:sub>
                        <w:ins w:id="835" w:author="The Si Tran" w:date="2012-12-06T00:01:00Z">
                          <m:r>
                            <w:rPr>
                              <w:rFonts w:ascii="Cambria Math" w:hAnsi="Cambria Math"/>
                              <w:szCs w:val="26"/>
                            </w:rPr>
                            <m:t>t</m:t>
                          </m:r>
                        </w:ins>
                      </m:sub>
                    </m:sSub>
                    <w:ins w:id="836" w:author="The Si Tran" w:date="2012-12-06T00:01:00Z">
                      <m:r>
                        <w:rPr>
                          <w:rFonts w:ascii="Cambria Math" w:hAnsi="Cambria Math"/>
                          <w:szCs w:val="26"/>
                        </w:rPr>
                        <m:t>-</m:t>
                      </m:r>
                    </w:ins>
                    <m:sSub>
                      <m:sSubPr>
                        <m:ctrlPr>
                          <w:ins w:id="837" w:author="The Si Tran" w:date="2012-12-06T00:02:00Z">
                            <w:rPr>
                              <w:rFonts w:ascii="Cambria Math" w:hAnsi="Cambria Math"/>
                              <w:i/>
                              <w:szCs w:val="26"/>
                            </w:rPr>
                          </w:ins>
                        </m:ctrlPr>
                      </m:sSubPr>
                      <m:e>
                        <w:ins w:id="838" w:author="The Si Tran" w:date="2012-12-06T00:02:00Z">
                          <m:r>
                            <w:rPr>
                              <w:rFonts w:ascii="Cambria Math" w:hAnsi="Cambria Math"/>
                              <w:szCs w:val="26"/>
                            </w:rPr>
                            <m:t>Y</m:t>
                          </m:r>
                        </w:ins>
                      </m:e>
                      <m:sub>
                        <w:ins w:id="839" w:author="The Si Tran" w:date="2012-12-06T00:02:00Z">
                          <m:r>
                            <w:rPr>
                              <w:rFonts w:ascii="Cambria Math" w:hAnsi="Cambria Math"/>
                              <w:szCs w:val="26"/>
                            </w:rPr>
                            <m:t>t</m:t>
                          </m:r>
                        </w:ins>
                      </m:sub>
                    </m:sSub>
                  </m:e>
                </m:d>
              </m:e>
              <m:sup>
                <w:ins w:id="840" w:author="The Si Tran" w:date="2012-12-06T00:01:00Z">
                  <m:r>
                    <w:rPr>
                      <w:rFonts w:ascii="Cambria Math" w:hAnsi="Cambria Math"/>
                      <w:szCs w:val="26"/>
                    </w:rPr>
                    <m:t>2</m:t>
                  </m:r>
                </w:ins>
              </m:sup>
            </m:sSup>
          </m:e>
        </m:nary>
      </m:oMath>
      <w:del w:id="841" w:author="The Si Tran" w:date="2012-12-05T23:58:00Z">
        <w:r w:rsidRPr="005947EE" w:rsidDel="00ED7D29">
          <w:rPr>
            <w:szCs w:val="26"/>
          </w:rPr>
          <w:tab/>
          <w:delText>MSE</w:delText>
        </w:r>
      </w:del>
    </w:p>
    <w:p w:rsidR="00C318D3" w:rsidRPr="00263465" w:rsidRDefault="00C318D3">
      <w:pPr>
        <w:rPr>
          <w:szCs w:val="26"/>
        </w:rPr>
      </w:pPr>
    </w:p>
    <w:p w:rsidR="00C318D3" w:rsidRPr="005947EE" w:rsidDel="00D767FA" w:rsidRDefault="00C318D3" w:rsidP="005A22B0">
      <w:pPr>
        <w:rPr>
          <w:del w:id="842" w:author="The Si Tran" w:date="2012-12-06T00:08:00Z"/>
          <w:szCs w:val="26"/>
        </w:rPr>
      </w:pPr>
      <w:r w:rsidRPr="00B312F5">
        <w:rPr>
          <w:szCs w:val="26"/>
        </w:rPr>
        <w:tab/>
      </w:r>
      <w:r w:rsidRPr="00B312F5">
        <w:rPr>
          <w:szCs w:val="26"/>
        </w:rPr>
        <w:tab/>
      </w:r>
      <w:r w:rsidRPr="00B312F5">
        <w:rPr>
          <w:szCs w:val="26"/>
        </w:rPr>
        <w:tab/>
      </w:r>
      <w:del w:id="843" w:author="The Si Tran" w:date="2012-12-06T00:02:00Z">
        <w:r w:rsidRPr="00B312F5" w:rsidDel="00734CBA">
          <w:rPr>
            <w:szCs w:val="26"/>
          </w:rPr>
          <w:delText>MAPE</w:delText>
        </w:r>
      </w:del>
      <w:ins w:id="844" w:author="The Si Tran" w:date="2012-12-06T00:02:00Z">
        <m:oMath>
          <m:r>
            <w:rPr>
              <w:rFonts w:ascii="Cambria Math" w:hAnsi="Cambria Math"/>
              <w:szCs w:val="26"/>
            </w:rPr>
            <m:t>MAPE=</m:t>
          </m:r>
          <m:f>
            <m:fPr>
              <m:ctrlPr>
                <w:rPr>
                  <w:rFonts w:ascii="Cambria Math" w:hAnsi="Cambria Math"/>
                  <w:i/>
                  <w:szCs w:val="26"/>
                </w:rPr>
              </m:ctrlPr>
            </m:fPr>
            <m:num>
              <m:r>
                <w:rPr>
                  <w:rFonts w:ascii="Cambria Math" w:hAnsi="Cambria Math"/>
                  <w:szCs w:val="26"/>
                </w:rPr>
                <m:t>100</m:t>
              </m:r>
            </m:num>
            <m:den>
              <m:r>
                <w:rPr>
                  <w:rFonts w:ascii="Cambria Math" w:hAnsi="Cambria Math"/>
                  <w:szCs w:val="26"/>
                </w:rPr>
                <m:t>n</m:t>
              </m:r>
            </m:den>
          </m:f>
          <m:r>
            <w:rPr>
              <w:rFonts w:ascii="Cambria Math" w:hAnsi="Cambria Math"/>
              <w:szCs w:val="26"/>
            </w:rPr>
            <m:t>×</m:t>
          </m:r>
        </m:oMath>
      </w:ins>
      <m:oMath>
        <m:nary>
          <m:naryPr>
            <m:chr m:val="∑"/>
            <m:limLoc m:val="subSup"/>
            <m:ctrlPr>
              <w:ins w:id="845" w:author="The Si Tran" w:date="2012-12-06T00:03:00Z">
                <w:rPr>
                  <w:rFonts w:ascii="Cambria Math" w:hAnsi="Cambria Math"/>
                  <w:i/>
                  <w:szCs w:val="26"/>
                </w:rPr>
              </w:ins>
            </m:ctrlPr>
          </m:naryPr>
          <m:sub>
            <w:ins w:id="846" w:author="The Si Tran" w:date="2012-12-06T00:03:00Z">
              <m:r>
                <w:rPr>
                  <w:rFonts w:ascii="Cambria Math" w:hAnsi="Cambria Math"/>
                  <w:szCs w:val="26"/>
                </w:rPr>
                <m:t>t=1</m:t>
              </m:r>
            </w:ins>
          </m:sub>
          <m:sup>
            <w:ins w:id="847" w:author="The Si Tran" w:date="2012-12-06T00:03:00Z">
              <m:r>
                <w:rPr>
                  <w:rFonts w:ascii="Cambria Math" w:hAnsi="Cambria Math"/>
                  <w:szCs w:val="26"/>
                </w:rPr>
                <m:t>n</m:t>
              </m:r>
            </w:ins>
          </m:sup>
          <m:e>
            <m:d>
              <m:dPr>
                <m:begChr m:val="|"/>
                <m:endChr m:val="|"/>
                <m:ctrlPr>
                  <w:ins w:id="848" w:author="The Si Tran" w:date="2012-12-06T00:03:00Z">
                    <w:rPr>
                      <w:rFonts w:ascii="Cambria Math" w:hAnsi="Cambria Math"/>
                      <w:i/>
                      <w:szCs w:val="26"/>
                    </w:rPr>
                  </w:ins>
                </m:ctrlPr>
              </m:dPr>
              <m:e>
                <m:f>
                  <m:fPr>
                    <m:ctrlPr>
                      <w:ins w:id="849" w:author="The Si Tran" w:date="2012-12-06T00:03:00Z">
                        <w:rPr>
                          <w:rFonts w:ascii="Cambria Math" w:hAnsi="Cambria Math"/>
                          <w:i/>
                          <w:szCs w:val="26"/>
                        </w:rPr>
                      </w:ins>
                    </m:ctrlPr>
                  </m:fPr>
                  <m:num>
                    <m:sSub>
                      <m:sSubPr>
                        <m:ctrlPr>
                          <w:ins w:id="850" w:author="The Si Tran" w:date="2012-12-06T00:03:00Z">
                            <w:rPr>
                              <w:rFonts w:ascii="Cambria Math" w:hAnsi="Cambria Math"/>
                              <w:i/>
                              <w:szCs w:val="26"/>
                            </w:rPr>
                          </w:ins>
                        </m:ctrlPr>
                      </m:sSubPr>
                      <m:e>
                        <m:acc>
                          <m:accPr>
                            <m:ctrlPr>
                              <w:ins w:id="851" w:author="The Si Tran" w:date="2012-12-06T00:03:00Z">
                                <w:rPr>
                                  <w:rFonts w:ascii="Cambria Math" w:hAnsi="Cambria Math"/>
                                  <w:i/>
                                  <w:szCs w:val="26"/>
                                </w:rPr>
                              </w:ins>
                            </m:ctrlPr>
                          </m:accPr>
                          <m:e>
                            <w:ins w:id="852" w:author="The Si Tran" w:date="2012-12-06T00:03:00Z">
                              <m:r>
                                <w:rPr>
                                  <w:rFonts w:ascii="Cambria Math" w:hAnsi="Cambria Math"/>
                                  <w:szCs w:val="26"/>
                                </w:rPr>
                                <m:t>Y</m:t>
                              </m:r>
                            </w:ins>
                          </m:e>
                        </m:acc>
                      </m:e>
                      <m:sub>
                        <w:ins w:id="853" w:author="The Si Tran" w:date="2012-12-06T00:03:00Z">
                          <m:r>
                            <w:rPr>
                              <w:rFonts w:ascii="Cambria Math" w:hAnsi="Cambria Math"/>
                              <w:szCs w:val="26"/>
                            </w:rPr>
                            <m:t>t-</m:t>
                          </m:r>
                        </w:ins>
                      </m:sub>
                    </m:sSub>
                    <m:sSub>
                      <m:sSubPr>
                        <m:ctrlPr>
                          <w:ins w:id="854" w:author="The Si Tran" w:date="2012-12-06T00:04:00Z">
                            <w:rPr>
                              <w:rFonts w:ascii="Cambria Math" w:hAnsi="Cambria Math"/>
                              <w:i/>
                              <w:szCs w:val="26"/>
                            </w:rPr>
                          </w:ins>
                        </m:ctrlPr>
                      </m:sSubPr>
                      <m:e>
                        <w:ins w:id="855" w:author="The Si Tran" w:date="2012-12-06T00:04:00Z">
                          <m:r>
                            <w:rPr>
                              <w:rFonts w:ascii="Cambria Math" w:hAnsi="Cambria Math"/>
                              <w:szCs w:val="26"/>
                            </w:rPr>
                            <m:t>Y</m:t>
                          </m:r>
                        </w:ins>
                      </m:e>
                      <m:sub>
                        <w:ins w:id="856" w:author="The Si Tran" w:date="2012-12-06T00:04:00Z">
                          <m:r>
                            <w:rPr>
                              <w:rFonts w:ascii="Cambria Math" w:hAnsi="Cambria Math"/>
                              <w:szCs w:val="26"/>
                            </w:rPr>
                            <m:t>t</m:t>
                          </m:r>
                        </w:ins>
                      </m:sub>
                    </m:sSub>
                  </m:num>
                  <m:den>
                    <m:sSub>
                      <m:sSubPr>
                        <m:ctrlPr>
                          <w:ins w:id="857" w:author="The Si Tran" w:date="2012-12-06T00:04:00Z">
                            <w:rPr>
                              <w:rFonts w:ascii="Cambria Math" w:hAnsi="Cambria Math"/>
                              <w:i/>
                              <w:szCs w:val="26"/>
                            </w:rPr>
                          </w:ins>
                        </m:ctrlPr>
                      </m:sSubPr>
                      <m:e>
                        <w:ins w:id="858" w:author="The Si Tran" w:date="2012-12-06T00:04:00Z">
                          <m:r>
                            <w:rPr>
                              <w:rFonts w:ascii="Cambria Math" w:hAnsi="Cambria Math"/>
                              <w:szCs w:val="26"/>
                            </w:rPr>
                            <m:t>Y</m:t>
                          </m:r>
                        </w:ins>
                      </m:e>
                      <m:sub>
                        <w:ins w:id="859" w:author="The Si Tran" w:date="2012-12-06T00:04:00Z">
                          <m:r>
                            <w:rPr>
                              <w:rFonts w:ascii="Cambria Math" w:hAnsi="Cambria Math"/>
                              <w:szCs w:val="26"/>
                            </w:rPr>
                            <m:t>t</m:t>
                          </m:r>
                        </w:ins>
                      </m:sub>
                    </m:sSub>
                  </m:den>
                </m:f>
              </m:e>
            </m:d>
          </m:e>
        </m:nary>
      </m:oMath>
    </w:p>
    <w:p w:rsidR="00C318D3" w:rsidRPr="00E12D24" w:rsidRDefault="00C318D3" w:rsidP="005A22B0">
      <w:pPr>
        <w:rPr>
          <w:szCs w:val="26"/>
        </w:rPr>
      </w:pPr>
    </w:p>
    <w:p w:rsidR="00C318D3" w:rsidRPr="0049233F" w:rsidRDefault="00C318D3" w:rsidP="005A22B0">
      <w:pPr>
        <w:rPr>
          <w:szCs w:val="26"/>
          <w:lang w:val="fr-FR"/>
          <w:rPrChange w:id="860" w:author="The Si Tran" w:date="2012-12-05T23:02:00Z">
            <w:rPr>
              <w:sz w:val="28"/>
              <w:szCs w:val="28"/>
              <w:lang w:val="fr-FR"/>
            </w:rPr>
          </w:rPrChange>
        </w:rPr>
      </w:pPr>
      <w:r w:rsidRPr="00263465">
        <w:rPr>
          <w:szCs w:val="26"/>
        </w:rPr>
        <w:tab/>
      </w:r>
      <w:r w:rsidRPr="00263465">
        <w:rPr>
          <w:szCs w:val="26"/>
        </w:rPr>
        <w:tab/>
      </w:r>
      <w:r w:rsidRPr="00263465">
        <w:rPr>
          <w:szCs w:val="26"/>
        </w:rPr>
        <w:tab/>
        <w:t>MPE</w:t>
      </w:r>
    </w:p>
    <w:p w:rsidR="00D92047" w:rsidRPr="0049233F" w:rsidRDefault="00D92047" w:rsidP="005A22B0">
      <w:pPr>
        <w:rPr>
          <w:szCs w:val="26"/>
          <w:lang w:val="fr-FR"/>
          <w:rPrChange w:id="861" w:author="The Si Tran" w:date="2012-12-05T23:02:00Z">
            <w:rPr>
              <w:sz w:val="28"/>
              <w:szCs w:val="28"/>
              <w:lang w:val="fr-FR"/>
            </w:rPr>
          </w:rPrChange>
        </w:rPr>
      </w:pPr>
    </w:p>
    <w:p w:rsidR="006A21F7" w:rsidRPr="002B1464" w:rsidRDefault="006A21F7" w:rsidP="005A22B0">
      <w:pPr>
        <w:rPr>
          <w:szCs w:val="26"/>
        </w:rPr>
      </w:pPr>
    </w:p>
    <w:p w:rsidR="006A21F7" w:rsidRPr="0049233F" w:rsidRDefault="006A21F7" w:rsidP="006A21F7">
      <w:pPr>
        <w:pStyle w:val="Heading1"/>
        <w:jc w:val="left"/>
        <w:rPr>
          <w:sz w:val="26"/>
          <w:szCs w:val="26"/>
          <w:rPrChange w:id="862" w:author="The Si Tran" w:date="2012-12-05T23:02:00Z">
            <w:rPr/>
          </w:rPrChange>
        </w:rPr>
      </w:pPr>
      <w:r w:rsidRPr="0049233F">
        <w:rPr>
          <w:sz w:val="26"/>
          <w:szCs w:val="26"/>
          <w:rPrChange w:id="863" w:author="The Si Tran" w:date="2012-12-05T23:02:00Z">
            <w:rPr/>
          </w:rPrChange>
        </w:rPr>
        <w:t>: Mô hình ARIMA</w:t>
      </w:r>
    </w:p>
    <w:p w:rsidR="006A21F7" w:rsidRPr="0049233F" w:rsidRDefault="006A21F7" w:rsidP="006A21F7">
      <w:pPr>
        <w:ind w:firstLine="547"/>
        <w:rPr>
          <w:szCs w:val="26"/>
          <w:lang w:val="fr-FR"/>
          <w:rPrChange w:id="864" w:author="The Si Tran" w:date="2012-12-05T23:02:00Z">
            <w:rPr>
              <w:sz w:val="28"/>
              <w:szCs w:val="28"/>
              <w:lang w:val="fr-FR"/>
            </w:rPr>
          </w:rPrChange>
        </w:rPr>
      </w:pPr>
      <w:r w:rsidRPr="0049233F">
        <w:rPr>
          <w:szCs w:val="26"/>
          <w:lang w:val="fr-FR"/>
          <w:rPrChange w:id="865" w:author="The Si Tran" w:date="2012-12-05T23:02:00Z">
            <w:rPr>
              <w:sz w:val="28"/>
              <w:szCs w:val="28"/>
              <w:lang w:val="fr-FR"/>
            </w:rPr>
          </w:rPrChange>
        </w:rPr>
        <w:t>Mô hình tự hồi quy tích hợp với trung bình di động(ARIMA) là một lớp mô hình tuyến tính có khả năng biểu diễn cả chuỗi thời gian tĩnh lẫn không tĩnh. Mô hình ARIMA dựa vào các mẫu tự tương quan trong bản thân của chuỗi thời gian để sinh ra dự đoán. Hệ thống các phương pháp dùng để xác định, kiểm tra và cải tiến mô hình ARIMA có sự đóng góp rất lớn của hai nhà thống kê, G.E.P.Box và G.M.Jenkins. Do đó việc mô hình và dự đoán dựa trên mô hình ARIMA còn được gọi là phương pháp luận Box-Jenkins [1].</w:t>
      </w:r>
    </w:p>
    <w:p w:rsidR="006A21F7" w:rsidRPr="0049233F" w:rsidRDefault="006A21F7" w:rsidP="006A21F7">
      <w:pPr>
        <w:ind w:firstLine="547"/>
        <w:rPr>
          <w:szCs w:val="26"/>
          <w:lang w:val="fr-FR"/>
          <w:rPrChange w:id="866" w:author="The Si Tran" w:date="2012-12-05T23:02:00Z">
            <w:rPr>
              <w:sz w:val="28"/>
              <w:szCs w:val="28"/>
              <w:lang w:val="fr-FR"/>
            </w:rPr>
          </w:rPrChange>
        </w:rPr>
      </w:pPr>
    </w:p>
    <w:p w:rsidR="006A21F7" w:rsidRPr="0049233F" w:rsidRDefault="006A21F7" w:rsidP="006A21F7">
      <w:pPr>
        <w:pStyle w:val="Heading2"/>
        <w:rPr>
          <w:sz w:val="26"/>
          <w:szCs w:val="26"/>
          <w:lang w:val="fr-FR"/>
          <w:rPrChange w:id="867" w:author="The Si Tran" w:date="2012-12-05T23:02:00Z">
            <w:rPr>
              <w:lang w:val="fr-FR"/>
            </w:rPr>
          </w:rPrChange>
        </w:rPr>
      </w:pPr>
      <w:bookmarkStart w:id="868" w:name="_Toc312142550"/>
      <w:r w:rsidRPr="0049233F">
        <w:rPr>
          <w:sz w:val="26"/>
          <w:szCs w:val="26"/>
          <w:lang w:val="fr-FR"/>
          <w:rPrChange w:id="869" w:author="The Si Tran" w:date="2012-12-05T23:02:00Z">
            <w:rPr>
              <w:lang w:val="fr-FR"/>
            </w:rPr>
          </w:rPrChange>
        </w:rPr>
        <w:lastRenderedPageBreak/>
        <w:t>Mô hình trung bình di động bậc q, MA(q)</w:t>
      </w:r>
      <w:bookmarkEnd w:id="868"/>
    </w:p>
    <w:p w:rsidR="006A21F7" w:rsidRPr="0049233F" w:rsidRDefault="006A21F7" w:rsidP="006A21F7">
      <w:pPr>
        <w:ind w:left="540"/>
        <w:rPr>
          <w:color w:val="FF0000"/>
          <w:szCs w:val="26"/>
          <w:lang w:val="fr-FR"/>
          <w:rPrChange w:id="870" w:author="The Si Tran" w:date="2012-12-05T23:02:00Z">
            <w:rPr>
              <w:color w:val="FF0000"/>
              <w:sz w:val="36"/>
              <w:lang w:val="fr-FR"/>
            </w:rPr>
          </w:rPrChange>
        </w:rPr>
      </w:pPr>
      <w:r w:rsidRPr="0049233F">
        <w:rPr>
          <w:color w:val="FF0000"/>
          <w:szCs w:val="26"/>
          <w:lang w:val="fr-FR"/>
          <w:rPrChange w:id="871" w:author="The Si Tran" w:date="2012-12-05T23:02:00Z">
            <w:rPr>
              <w:color w:val="FF0000"/>
              <w:sz w:val="36"/>
              <w:lang w:val="fr-FR"/>
            </w:rPr>
          </w:rPrChange>
        </w:rPr>
        <w:t>Giới thiệu mô hình di động</w:t>
      </w:r>
    </w:p>
    <w:p w:rsidR="006A21F7" w:rsidRPr="0049233F" w:rsidDel="004657FC" w:rsidRDefault="006A21F7" w:rsidP="006A21F7">
      <w:pPr>
        <w:ind w:left="540"/>
        <w:rPr>
          <w:del w:id="872" w:author="The Si Tran" w:date="2012-12-06T03:56:00Z"/>
          <w:color w:val="FF0000"/>
          <w:szCs w:val="26"/>
          <w:lang w:val="fr-FR"/>
          <w:rPrChange w:id="873" w:author="The Si Tran" w:date="2012-12-05T23:02:00Z">
            <w:rPr>
              <w:del w:id="874" w:author="The Si Tran" w:date="2012-12-06T03:56:00Z"/>
              <w:color w:val="FF0000"/>
              <w:sz w:val="36"/>
              <w:lang w:val="fr-FR"/>
            </w:rPr>
          </w:rPrChange>
        </w:rPr>
      </w:pPr>
      <w:del w:id="875" w:author="The Si Tran" w:date="2012-12-06T03:56:00Z">
        <w:r w:rsidRPr="0049233F" w:rsidDel="004657FC">
          <w:rPr>
            <w:color w:val="FF0000"/>
            <w:szCs w:val="26"/>
            <w:lang w:val="fr-FR"/>
            <w:rPrChange w:id="876" w:author="The Si Tran" w:date="2012-12-05T23:02:00Z">
              <w:rPr>
                <w:color w:val="FF0000"/>
                <w:sz w:val="36"/>
                <w:lang w:val="fr-FR"/>
              </w:rPr>
            </w:rPrChange>
          </w:rPr>
          <w:delText>Cách thức tính các hệ số trong mô hình ?</w:delText>
        </w:r>
      </w:del>
    </w:p>
    <w:p w:rsidR="006A21F7" w:rsidRDefault="006A21F7" w:rsidP="006A21F7">
      <w:pPr>
        <w:ind w:firstLine="540"/>
        <w:rPr>
          <w:ins w:id="877" w:author="The Si Tran" w:date="2012-12-06T00:09:00Z"/>
          <w:szCs w:val="26"/>
          <w:lang w:val="fr-FR"/>
        </w:rPr>
      </w:pPr>
      <w:r w:rsidRPr="0049233F">
        <w:rPr>
          <w:szCs w:val="26"/>
          <w:lang w:val="fr-FR"/>
          <w:rPrChange w:id="878" w:author="The Si Tran" w:date="2012-12-05T23:02:00Z">
            <w:rPr>
              <w:sz w:val="28"/>
              <w:szCs w:val="28"/>
              <w:lang w:val="fr-FR"/>
            </w:rPr>
          </w:rPrChange>
        </w:rPr>
        <w:t xml:space="preserve">Mô hình MA(q) là mô hình có dạng </w:t>
      </w:r>
    </w:p>
    <w:p w:rsidR="003D0FA1" w:rsidRPr="003D0FA1" w:rsidDel="004657FC" w:rsidRDefault="006E1C30">
      <w:pPr>
        <w:ind w:left="1440" w:firstLine="720"/>
        <w:rPr>
          <w:del w:id="879" w:author="The Si Tran" w:date="2012-12-06T03:55:00Z"/>
          <w:szCs w:val="26"/>
          <w:lang w:val="fr-FR"/>
          <w:rPrChange w:id="880" w:author="The Si Tran" w:date="2012-12-06T00:10:00Z">
            <w:rPr>
              <w:del w:id="881" w:author="The Si Tran" w:date="2012-12-06T03:55:00Z"/>
              <w:sz w:val="28"/>
              <w:szCs w:val="28"/>
              <w:lang w:val="fr-FR"/>
            </w:rPr>
          </w:rPrChange>
        </w:rPr>
        <w:pPrChange w:id="882" w:author="The Si Tran" w:date="2012-12-06T03:55:00Z">
          <w:pPr>
            <w:ind w:firstLine="540"/>
          </w:pPr>
        </w:pPrChange>
      </w:pPr>
      <m:oMathPara>
        <m:oMathParaPr>
          <m:jc m:val="left"/>
        </m:oMathParaPr>
        <m:oMath>
          <m:sSub>
            <m:sSubPr>
              <m:ctrlPr>
                <w:ins w:id="883" w:author="The Si Tran" w:date="2012-12-06T00:10:00Z">
                  <w:rPr>
                    <w:rFonts w:ascii="Cambria Math" w:hAnsi="Cambria Math"/>
                    <w:i/>
                    <w:szCs w:val="26"/>
                    <w:lang w:val="fr-FR"/>
                  </w:rPr>
                </w:ins>
              </m:ctrlPr>
            </m:sSubPr>
            <m:e>
              <w:ins w:id="884" w:author="The Si Tran" w:date="2012-12-06T00:10:00Z">
                <m:r>
                  <w:rPr>
                    <w:rFonts w:ascii="Cambria Math" w:hAnsi="Cambria Math"/>
                    <w:szCs w:val="26"/>
                    <w:lang w:val="fr-FR"/>
                  </w:rPr>
                  <m:t>y</m:t>
                </m:r>
              </w:ins>
            </m:e>
            <m:sub>
              <w:ins w:id="885" w:author="The Si Tran" w:date="2012-12-06T00:10:00Z">
                <m:r>
                  <w:rPr>
                    <w:rFonts w:ascii="Cambria Math" w:hAnsi="Cambria Math"/>
                    <w:szCs w:val="26"/>
                    <w:lang w:val="fr-FR"/>
                  </w:rPr>
                  <m:t>t</m:t>
                </m:r>
              </w:ins>
            </m:sub>
          </m:sSub>
          <w:ins w:id="886" w:author="The Si Tran" w:date="2012-12-06T00:10:00Z">
            <m:r>
              <w:rPr>
                <w:rFonts w:ascii="Cambria Math" w:hAnsi="Cambria Math"/>
                <w:szCs w:val="26"/>
                <w:lang w:val="fr-FR"/>
              </w:rPr>
              <m:t>=μ+</m:t>
            </m:r>
          </w:ins>
          <m:sSub>
            <m:sSubPr>
              <m:ctrlPr>
                <w:ins w:id="887" w:author="The Si Tran" w:date="2012-12-06T00:10:00Z">
                  <w:rPr>
                    <w:rFonts w:ascii="Cambria Math" w:hAnsi="Cambria Math"/>
                    <w:i/>
                    <w:szCs w:val="26"/>
                    <w:lang w:val="fr-FR"/>
                  </w:rPr>
                </w:ins>
              </m:ctrlPr>
            </m:sSubPr>
            <m:e>
              <w:ins w:id="888" w:author="The Si Tran" w:date="2012-12-06T00:10:00Z">
                <m:r>
                  <w:rPr>
                    <w:rFonts w:ascii="Cambria Math" w:hAnsi="Cambria Math"/>
                    <w:szCs w:val="26"/>
                    <w:lang w:val="fr-FR"/>
                  </w:rPr>
                  <m:t>ε</m:t>
                </m:r>
              </w:ins>
            </m:e>
            <m:sub>
              <w:ins w:id="889" w:author="The Si Tran" w:date="2012-12-06T00:10:00Z">
                <m:r>
                  <w:rPr>
                    <w:rFonts w:ascii="Cambria Math" w:hAnsi="Cambria Math"/>
                    <w:szCs w:val="26"/>
                    <w:lang w:val="fr-FR"/>
                  </w:rPr>
                  <m:t>t</m:t>
                </m:r>
              </w:ins>
            </m:sub>
          </m:sSub>
          <w:ins w:id="890" w:author="The Si Tran" w:date="2012-12-06T00:10:00Z">
            <m:r>
              <w:rPr>
                <w:rFonts w:ascii="Cambria Math" w:hAnsi="Cambria Math"/>
                <w:szCs w:val="26"/>
                <w:lang w:val="fr-FR"/>
              </w:rPr>
              <m:t>-</m:t>
            </m:r>
          </w:ins>
          <m:sSub>
            <m:sSubPr>
              <m:ctrlPr>
                <w:ins w:id="891" w:author="The Si Tran" w:date="2012-12-06T00:10:00Z">
                  <w:rPr>
                    <w:rFonts w:ascii="Cambria Math" w:hAnsi="Cambria Math"/>
                    <w:i/>
                    <w:szCs w:val="26"/>
                    <w:lang w:val="fr-FR"/>
                  </w:rPr>
                </w:ins>
              </m:ctrlPr>
            </m:sSubPr>
            <m:e>
              <w:ins w:id="892" w:author="The Si Tran" w:date="2012-12-06T00:10:00Z">
                <m:r>
                  <w:rPr>
                    <w:rFonts w:ascii="Cambria Math" w:hAnsi="Cambria Math"/>
                    <w:szCs w:val="26"/>
                    <w:lang w:val="fr-FR"/>
                  </w:rPr>
                  <m:t>θ</m:t>
                </m:r>
              </w:ins>
            </m:e>
            <m:sub>
              <w:ins w:id="893" w:author="The Si Tran" w:date="2012-12-06T00:10:00Z">
                <m:r>
                  <w:rPr>
                    <w:rFonts w:ascii="Cambria Math" w:hAnsi="Cambria Math"/>
                    <w:szCs w:val="26"/>
                    <w:lang w:val="fr-FR"/>
                  </w:rPr>
                  <m:t>1</m:t>
                </m:r>
              </w:ins>
            </m:sub>
          </m:sSub>
          <m:sSub>
            <m:sSubPr>
              <m:ctrlPr>
                <w:ins w:id="894" w:author="The Si Tran" w:date="2012-12-06T00:10:00Z">
                  <w:rPr>
                    <w:rFonts w:ascii="Cambria Math" w:hAnsi="Cambria Math"/>
                    <w:i/>
                    <w:szCs w:val="26"/>
                    <w:lang w:val="fr-FR"/>
                  </w:rPr>
                </w:ins>
              </m:ctrlPr>
            </m:sSubPr>
            <m:e>
              <w:ins w:id="895" w:author="The Si Tran" w:date="2012-12-06T00:10:00Z">
                <m:r>
                  <w:rPr>
                    <w:rFonts w:ascii="Cambria Math" w:hAnsi="Cambria Math"/>
                    <w:szCs w:val="26"/>
                    <w:lang w:val="fr-FR"/>
                  </w:rPr>
                  <m:t>ε</m:t>
                </m:r>
              </w:ins>
            </m:e>
            <m:sub>
              <w:ins w:id="896" w:author="The Si Tran" w:date="2012-12-06T00:10:00Z">
                <m:r>
                  <w:rPr>
                    <w:rFonts w:ascii="Cambria Math" w:hAnsi="Cambria Math"/>
                    <w:szCs w:val="26"/>
                    <w:lang w:val="fr-FR"/>
                  </w:rPr>
                  <m:t>t</m:t>
                </m:r>
              </w:ins>
              <w:ins w:id="897" w:author="The Si Tran" w:date="2012-12-06T00:11:00Z">
                <m:r>
                  <w:rPr>
                    <w:rFonts w:ascii="Cambria Math" w:hAnsi="Cambria Math"/>
                    <w:szCs w:val="26"/>
                    <w:lang w:val="fr-FR"/>
                  </w:rPr>
                  <m:t>-1</m:t>
                </m:r>
              </w:ins>
            </m:sub>
          </m:sSub>
          <w:ins w:id="898" w:author="The Si Tran" w:date="2012-12-06T00:11:00Z">
            <m:r>
              <w:rPr>
                <w:rFonts w:ascii="Cambria Math" w:hAnsi="Cambria Math"/>
                <w:szCs w:val="26"/>
                <w:lang w:val="fr-FR"/>
              </w:rPr>
              <m:t>-…-</m:t>
            </m:r>
          </w:ins>
          <m:sSub>
            <m:sSubPr>
              <m:ctrlPr>
                <w:ins w:id="899" w:author="The Si Tran" w:date="2012-12-06T00:11:00Z">
                  <w:rPr>
                    <w:rFonts w:ascii="Cambria Math" w:hAnsi="Cambria Math"/>
                    <w:i/>
                    <w:szCs w:val="26"/>
                    <w:lang w:val="fr-FR"/>
                  </w:rPr>
                </w:ins>
              </m:ctrlPr>
            </m:sSubPr>
            <m:e>
              <w:ins w:id="900" w:author="The Si Tran" w:date="2012-12-06T00:11:00Z">
                <m:r>
                  <w:rPr>
                    <w:rFonts w:ascii="Cambria Math" w:hAnsi="Cambria Math"/>
                    <w:szCs w:val="26"/>
                    <w:lang w:val="fr-FR"/>
                  </w:rPr>
                  <m:t>θ</m:t>
                </m:r>
              </w:ins>
            </m:e>
            <m:sub>
              <w:ins w:id="901" w:author="The Si Tran" w:date="2012-12-06T00:11:00Z">
                <m:r>
                  <w:rPr>
                    <w:rFonts w:ascii="Cambria Math" w:hAnsi="Cambria Math"/>
                    <w:szCs w:val="26"/>
                    <w:lang w:val="fr-FR"/>
                  </w:rPr>
                  <m:t>q</m:t>
                </m:r>
              </w:ins>
            </m:sub>
          </m:sSub>
          <m:sSub>
            <m:sSubPr>
              <m:ctrlPr>
                <w:ins w:id="902" w:author="The Si Tran" w:date="2012-12-06T00:11:00Z">
                  <w:rPr>
                    <w:rFonts w:ascii="Cambria Math" w:hAnsi="Cambria Math"/>
                    <w:i/>
                    <w:szCs w:val="26"/>
                    <w:lang w:val="fr-FR"/>
                  </w:rPr>
                </w:ins>
              </m:ctrlPr>
            </m:sSubPr>
            <m:e>
              <w:ins w:id="903" w:author="The Si Tran" w:date="2012-12-06T00:11:00Z">
                <m:r>
                  <w:rPr>
                    <w:rFonts w:ascii="Cambria Math" w:hAnsi="Cambria Math"/>
                    <w:szCs w:val="26"/>
                    <w:lang w:val="fr-FR"/>
                  </w:rPr>
                  <m:t>ε</m:t>
                </m:r>
              </w:ins>
            </m:e>
            <m:sub>
              <w:ins w:id="904" w:author="The Si Tran" w:date="2012-12-06T00:11:00Z">
                <m:r>
                  <w:rPr>
                    <w:rFonts w:ascii="Cambria Math" w:hAnsi="Cambria Math"/>
                    <w:szCs w:val="26"/>
                    <w:lang w:val="fr-FR"/>
                  </w:rPr>
                  <m:t>t-q</m:t>
                </m:r>
              </w:ins>
            </m:sub>
          </m:sSub>
          <w:ins w:id="905" w:author="The Si Tran" w:date="2012-12-06T03:54:00Z">
            <m:r>
              <w:rPr>
                <w:rFonts w:ascii="Cambria Math" w:hAnsi="Cambria Math"/>
                <w:szCs w:val="26"/>
                <w:lang w:val="fr-FR"/>
              </w:rPr>
              <m:t xml:space="preserve">                  (3.1.1)</m:t>
            </m:r>
          </w:ins>
          <w:ins w:id="906" w:author="The Si Tran" w:date="2012-12-06T03:53:00Z">
            <m:r>
              <w:rPr>
                <w:rFonts w:ascii="Cambria Math" w:hAnsi="Cambria Math"/>
                <w:szCs w:val="26"/>
                <w:lang w:val="fr-FR"/>
              </w:rPr>
              <m:t xml:space="preserve"> </m:t>
            </m:r>
          </w:ins>
        </m:oMath>
      </m:oMathPara>
    </w:p>
    <w:p w:rsidR="006A21F7" w:rsidRPr="0049233F" w:rsidRDefault="006A21F7">
      <w:pPr>
        <w:ind w:left="1440" w:firstLine="720"/>
        <w:rPr>
          <w:szCs w:val="26"/>
          <w:lang w:val="fr-FR"/>
          <w:rPrChange w:id="907" w:author="The Si Tran" w:date="2012-12-05T23:02:00Z">
            <w:rPr>
              <w:sz w:val="28"/>
              <w:szCs w:val="28"/>
              <w:lang w:val="fr-FR"/>
            </w:rPr>
          </w:rPrChange>
        </w:rPr>
        <w:pPrChange w:id="908" w:author="The Si Tran" w:date="2012-12-06T03:55:00Z">
          <w:pPr>
            <w:ind w:firstLine="540"/>
          </w:pPr>
        </w:pPrChange>
      </w:pPr>
      <w:del w:id="909" w:author="The Si Tran" w:date="2012-12-06T00:12:00Z">
        <w:r w:rsidRPr="00082976" w:rsidDel="00A81DD7">
          <w:rPr>
            <w:position w:val="-14"/>
            <w:szCs w:val="26"/>
            <w:lang w:val="fr-FR"/>
          </w:rPr>
          <w:object w:dxaOrig="2880" w:dyaOrig="380">
            <v:shape id="_x0000_i1044" type="#_x0000_t75" style="width:207pt;height:27.75pt" o:ole="">
              <v:imagedata r:id="rId48" o:title=""/>
            </v:shape>
            <o:OLEObject Type="Embed" ProgID="Equation.DSMT4" ShapeID="_x0000_i1044" DrawAspect="Content" ObjectID="_1416335167" r:id="rId49"/>
          </w:object>
        </w:r>
      </w:del>
      <w:del w:id="910" w:author="The Si Tran" w:date="2012-12-06T03:52:00Z">
        <w:r w:rsidRPr="0049233F" w:rsidDel="008C32B7">
          <w:rPr>
            <w:szCs w:val="26"/>
            <w:lang w:val="fr-FR"/>
            <w:rPrChange w:id="911" w:author="The Si Tran" w:date="2012-12-05T23:02:00Z">
              <w:rPr>
                <w:sz w:val="28"/>
                <w:szCs w:val="28"/>
                <w:lang w:val="fr-FR"/>
              </w:rPr>
            </w:rPrChange>
          </w:rPr>
          <w:delText xml:space="preserve">             </w:delText>
        </w:r>
      </w:del>
      <w:del w:id="912" w:author="The Si Tran" w:date="2012-12-06T03:54:00Z">
        <w:r w:rsidRPr="0049233F" w:rsidDel="004657FC">
          <w:rPr>
            <w:szCs w:val="26"/>
            <w:lang w:val="fr-FR"/>
            <w:rPrChange w:id="913" w:author="The Si Tran" w:date="2012-12-05T23:02:00Z">
              <w:rPr>
                <w:sz w:val="28"/>
                <w:szCs w:val="28"/>
                <w:lang w:val="fr-FR"/>
              </w:rPr>
            </w:rPrChange>
          </w:rPr>
          <w:delText>(3.1.1)</w:delText>
        </w:r>
      </w:del>
    </w:p>
    <w:p w:rsidR="006A21F7" w:rsidRPr="0049233F" w:rsidRDefault="006A21F7" w:rsidP="006A21F7">
      <w:pPr>
        <w:ind w:firstLine="547"/>
        <w:rPr>
          <w:szCs w:val="26"/>
          <w:lang w:val="fr-FR"/>
          <w:rPrChange w:id="914" w:author="The Si Tran" w:date="2012-12-05T23:02:00Z">
            <w:rPr>
              <w:sz w:val="28"/>
              <w:szCs w:val="28"/>
              <w:lang w:val="fr-FR"/>
            </w:rPr>
          </w:rPrChange>
        </w:rPr>
      </w:pPr>
      <w:r w:rsidRPr="0049233F">
        <w:rPr>
          <w:szCs w:val="26"/>
          <w:lang w:val="fr-FR"/>
          <w:rPrChange w:id="915" w:author="The Si Tran" w:date="2012-12-05T23:02:00Z">
            <w:rPr>
              <w:sz w:val="28"/>
              <w:szCs w:val="28"/>
              <w:lang w:val="fr-FR"/>
            </w:rPr>
          </w:rPrChange>
        </w:rPr>
        <w:t>Với :</w:t>
      </w:r>
    </w:p>
    <w:p w:rsidR="006A21F7" w:rsidRPr="0049233F" w:rsidRDefault="006A21F7">
      <w:pPr>
        <w:ind w:left="547" w:firstLine="547"/>
        <w:rPr>
          <w:szCs w:val="26"/>
          <w:lang w:val="fr-FR"/>
          <w:rPrChange w:id="916" w:author="The Si Tran" w:date="2012-12-05T23:02:00Z">
            <w:rPr>
              <w:sz w:val="28"/>
              <w:szCs w:val="28"/>
              <w:lang w:val="fr-FR"/>
            </w:rPr>
          </w:rPrChange>
        </w:rPr>
        <w:pPrChange w:id="917" w:author="The Si Tran" w:date="2012-12-06T03:55:00Z">
          <w:pPr>
            <w:ind w:firstLine="547"/>
          </w:pPr>
        </w:pPrChange>
      </w:pPr>
      <w:del w:id="918" w:author="The Si Tran" w:date="2012-12-06T00:16:00Z">
        <w:r w:rsidRPr="00082976" w:rsidDel="004939AB">
          <w:rPr>
            <w:position w:val="-10"/>
            <w:szCs w:val="26"/>
            <w:lang w:val="fr-FR"/>
          </w:rPr>
          <w:object w:dxaOrig="240" w:dyaOrig="260">
            <v:shape id="_x0000_i1045" type="#_x0000_t75" style="width:17.25pt;height:18pt" o:ole="">
              <v:imagedata r:id="rId50" o:title=""/>
            </v:shape>
            <o:OLEObject Type="Embed" ProgID="Equation.DSMT4" ShapeID="_x0000_i1045" DrawAspect="Content" ObjectID="_1416335168" r:id="rId51"/>
          </w:object>
        </w:r>
        <w:r w:rsidRPr="0049233F" w:rsidDel="004939AB">
          <w:rPr>
            <w:szCs w:val="26"/>
            <w:lang w:val="fr-FR"/>
            <w:rPrChange w:id="919" w:author="The Si Tran" w:date="2012-12-05T23:02:00Z">
              <w:rPr>
                <w:sz w:val="28"/>
                <w:szCs w:val="28"/>
                <w:lang w:val="fr-FR"/>
              </w:rPr>
            </w:rPrChange>
          </w:rPr>
          <w:delText xml:space="preserve"> </w:delText>
        </w:r>
      </w:del>
      <w:ins w:id="920" w:author="The Si Tran" w:date="2012-12-06T00:16:00Z">
        <m:oMath>
          <m:r>
            <w:rPr>
              <w:rFonts w:ascii="Cambria Math" w:hAnsi="Cambria Math"/>
              <w:szCs w:val="26"/>
              <w:lang w:val="fr-FR"/>
            </w:rPr>
            <m:t>μ</m:t>
          </m:r>
        </m:oMath>
        <w:r w:rsidR="004939AB">
          <w:rPr>
            <w:szCs w:val="26"/>
            <w:lang w:val="fr-FR"/>
          </w:rPr>
          <w:t xml:space="preserve"> </w:t>
        </w:r>
      </w:ins>
      <w:proofErr w:type="gramStart"/>
      <w:r w:rsidRPr="0049233F">
        <w:rPr>
          <w:szCs w:val="26"/>
          <w:lang w:val="fr-FR"/>
          <w:rPrChange w:id="921" w:author="The Si Tran" w:date="2012-12-05T23:02:00Z">
            <w:rPr>
              <w:sz w:val="28"/>
              <w:szCs w:val="28"/>
              <w:lang w:val="fr-FR"/>
            </w:rPr>
          </w:rPrChange>
        </w:rPr>
        <w:t>là</w:t>
      </w:r>
      <w:proofErr w:type="gramEnd"/>
      <w:r w:rsidRPr="0049233F">
        <w:rPr>
          <w:szCs w:val="26"/>
          <w:lang w:val="fr-FR"/>
          <w:rPrChange w:id="922" w:author="The Si Tran" w:date="2012-12-05T23:02:00Z">
            <w:rPr>
              <w:sz w:val="28"/>
              <w:szCs w:val="28"/>
              <w:lang w:val="fr-FR"/>
            </w:rPr>
          </w:rPrChange>
        </w:rPr>
        <w:t xml:space="preserve"> trung bình của chuỗi thời gian tĩnh</w:t>
      </w:r>
      <w:del w:id="923" w:author="The Si Tran" w:date="2012-12-06T20:09:00Z">
        <w:r w:rsidRPr="0049233F" w:rsidDel="00263465">
          <w:rPr>
            <w:szCs w:val="26"/>
            <w:lang w:val="fr-FR"/>
            <w:rPrChange w:id="924" w:author="The Si Tran" w:date="2012-12-05T23:02:00Z">
              <w:rPr>
                <w:sz w:val="28"/>
                <w:szCs w:val="28"/>
                <w:lang w:val="fr-FR"/>
              </w:rPr>
            </w:rPrChange>
          </w:rPr>
          <w:delText xml:space="preserve"> {y</w:delText>
        </w:r>
        <w:r w:rsidRPr="0049233F" w:rsidDel="00263465">
          <w:rPr>
            <w:szCs w:val="26"/>
            <w:vertAlign w:val="subscript"/>
            <w:lang w:val="fr-FR"/>
            <w:rPrChange w:id="925" w:author="The Si Tran" w:date="2012-12-05T23:02:00Z">
              <w:rPr>
                <w:sz w:val="28"/>
                <w:szCs w:val="28"/>
                <w:vertAlign w:val="subscript"/>
                <w:lang w:val="fr-FR"/>
              </w:rPr>
            </w:rPrChange>
          </w:rPr>
          <w:delText>t</w:delText>
        </w:r>
        <w:r w:rsidRPr="0049233F" w:rsidDel="00263465">
          <w:rPr>
            <w:szCs w:val="26"/>
            <w:lang w:val="fr-FR"/>
            <w:rPrChange w:id="926" w:author="The Si Tran" w:date="2012-12-05T23:02:00Z">
              <w:rPr>
                <w:sz w:val="28"/>
                <w:szCs w:val="28"/>
                <w:lang w:val="fr-FR"/>
              </w:rPr>
            </w:rPrChange>
          </w:rPr>
          <w:delText>}</w:delText>
        </w:r>
      </w:del>
      <w:ins w:id="927" w:author="The Si Tran" w:date="2012-12-06T20:09:00Z">
        <w:r w:rsidR="00263465">
          <w:rPr>
            <w:szCs w:val="26"/>
            <w:lang w:val="fr-FR"/>
          </w:rPr>
          <w:t xml:space="preserve"> </w:t>
        </w:r>
      </w:ins>
      <m:oMath>
        <m:d>
          <m:dPr>
            <m:begChr m:val="{"/>
            <m:endChr m:val="}"/>
            <m:ctrlPr>
              <w:ins w:id="928" w:author="The Si Tran" w:date="2012-12-06T20:10:00Z">
                <w:rPr>
                  <w:rFonts w:ascii="Cambria Math" w:hAnsi="Cambria Math"/>
                  <w:i/>
                  <w:szCs w:val="26"/>
                  <w:lang w:val="fr-FR"/>
                </w:rPr>
              </w:ins>
            </m:ctrlPr>
          </m:dPr>
          <m:e>
            <m:sSub>
              <m:sSubPr>
                <m:ctrlPr>
                  <w:ins w:id="929" w:author="The Si Tran" w:date="2012-12-06T20:10:00Z">
                    <w:rPr>
                      <w:rFonts w:ascii="Cambria Math" w:hAnsi="Cambria Math"/>
                      <w:i/>
                      <w:szCs w:val="26"/>
                      <w:lang w:val="fr-FR"/>
                    </w:rPr>
                  </w:ins>
                </m:ctrlPr>
              </m:sSubPr>
              <m:e>
                <w:ins w:id="930" w:author="The Si Tran" w:date="2012-12-06T20:10:00Z">
                  <m:r>
                    <w:rPr>
                      <w:rFonts w:ascii="Cambria Math" w:hAnsi="Cambria Math"/>
                      <w:szCs w:val="26"/>
                      <w:lang w:val="fr-FR"/>
                    </w:rPr>
                    <m:t>y</m:t>
                  </m:r>
                </w:ins>
              </m:e>
              <m:sub>
                <w:ins w:id="931" w:author="The Si Tran" w:date="2012-12-06T20:10:00Z">
                  <m:r>
                    <w:rPr>
                      <w:rFonts w:ascii="Cambria Math" w:hAnsi="Cambria Math"/>
                      <w:szCs w:val="26"/>
                      <w:lang w:val="fr-FR"/>
                    </w:rPr>
                    <m:t>t</m:t>
                  </m:r>
                </w:ins>
              </m:sub>
            </m:sSub>
          </m:e>
        </m:d>
      </m:oMath>
      <w:r w:rsidRPr="0049233F">
        <w:rPr>
          <w:szCs w:val="26"/>
          <w:lang w:val="fr-FR"/>
          <w:rPrChange w:id="932" w:author="The Si Tran" w:date="2012-12-05T23:02:00Z">
            <w:rPr>
              <w:sz w:val="28"/>
              <w:szCs w:val="28"/>
              <w:lang w:val="fr-FR"/>
            </w:rPr>
          </w:rPrChange>
        </w:rPr>
        <w:t>.</w:t>
      </w:r>
    </w:p>
    <w:p w:rsidR="006A21F7" w:rsidRPr="0049233F" w:rsidRDefault="006E1C30">
      <w:pPr>
        <w:ind w:left="547" w:firstLine="547"/>
        <w:rPr>
          <w:szCs w:val="26"/>
          <w:lang w:val="fr-FR"/>
          <w:rPrChange w:id="933" w:author="The Si Tran" w:date="2012-12-05T23:02:00Z">
            <w:rPr>
              <w:sz w:val="28"/>
              <w:szCs w:val="28"/>
              <w:lang w:val="fr-FR"/>
            </w:rPr>
          </w:rPrChange>
        </w:rPr>
        <w:pPrChange w:id="934" w:author="The Si Tran" w:date="2012-12-06T03:55:00Z">
          <w:pPr>
            <w:ind w:firstLine="547"/>
          </w:pPr>
        </w:pPrChange>
      </w:pPr>
      <m:oMath>
        <m:sSub>
          <m:sSubPr>
            <m:ctrlPr>
              <w:ins w:id="935" w:author="The Si Tran" w:date="2012-12-06T00:16:00Z">
                <w:rPr>
                  <w:rFonts w:ascii="Cambria Math" w:hAnsi="Cambria Math"/>
                  <w:i/>
                  <w:szCs w:val="26"/>
                  <w:lang w:val="fr-FR"/>
                </w:rPr>
              </w:ins>
            </m:ctrlPr>
          </m:sSubPr>
          <m:e>
            <w:ins w:id="936" w:author="The Si Tran" w:date="2012-12-06T00:16:00Z">
              <m:r>
                <w:rPr>
                  <w:rFonts w:ascii="Cambria Math" w:hAnsi="Cambria Math"/>
                  <w:szCs w:val="26"/>
                  <w:lang w:val="fr-FR"/>
                </w:rPr>
                <m:t>ε</m:t>
              </m:r>
            </w:ins>
          </m:e>
          <m:sub>
            <w:ins w:id="937" w:author="The Si Tran" w:date="2012-12-06T00:16:00Z">
              <m:r>
                <w:rPr>
                  <w:rFonts w:ascii="Cambria Math" w:hAnsi="Cambria Math"/>
                  <w:szCs w:val="26"/>
                  <w:lang w:val="fr-FR"/>
                </w:rPr>
                <m:t>i</m:t>
              </m:r>
            </w:ins>
          </m:sub>
        </m:sSub>
      </m:oMath>
      <w:ins w:id="938" w:author="The Si Tran" w:date="2012-12-06T00:17:00Z">
        <w:r w:rsidR="00F413E4">
          <w:rPr>
            <w:szCs w:val="26"/>
            <w:lang w:val="fr-FR"/>
          </w:rPr>
          <w:t xml:space="preserve"> </w:t>
        </w:r>
      </w:ins>
      <w:del w:id="939" w:author="The Si Tran" w:date="2012-12-06T00:16:00Z">
        <w:r w:rsidR="006A21F7" w:rsidRPr="00082976" w:rsidDel="004939AB">
          <w:rPr>
            <w:position w:val="-12"/>
            <w:szCs w:val="26"/>
            <w:lang w:val="fr-FR"/>
          </w:rPr>
          <w:object w:dxaOrig="240" w:dyaOrig="360">
            <v:shape id="_x0000_i1046" type="#_x0000_t75" style="width:14.25pt;height:21.75pt" o:ole="">
              <v:imagedata r:id="rId52" o:title=""/>
            </v:shape>
            <o:OLEObject Type="Embed" ProgID="Equation.DSMT4" ShapeID="_x0000_i1046" DrawAspect="Content" ObjectID="_1416335169" r:id="rId53"/>
          </w:object>
        </w:r>
        <w:r w:rsidR="006A21F7" w:rsidRPr="0049233F" w:rsidDel="004939AB">
          <w:rPr>
            <w:szCs w:val="26"/>
            <w:lang w:val="fr-FR"/>
            <w:rPrChange w:id="940" w:author="The Si Tran" w:date="2012-12-05T23:02:00Z">
              <w:rPr>
                <w:sz w:val="28"/>
                <w:szCs w:val="28"/>
                <w:lang w:val="fr-FR"/>
              </w:rPr>
            </w:rPrChange>
          </w:rPr>
          <w:delText xml:space="preserve"> </w:delText>
        </w:r>
      </w:del>
      <w:proofErr w:type="gramStart"/>
      <w:r w:rsidR="006A21F7" w:rsidRPr="0049233F">
        <w:rPr>
          <w:szCs w:val="26"/>
          <w:lang w:val="fr-FR"/>
          <w:rPrChange w:id="941" w:author="The Si Tran" w:date="2012-12-05T23:02:00Z">
            <w:rPr>
              <w:sz w:val="28"/>
              <w:szCs w:val="28"/>
              <w:lang w:val="fr-FR"/>
            </w:rPr>
          </w:rPrChange>
        </w:rPr>
        <w:t>là</w:t>
      </w:r>
      <w:proofErr w:type="gramEnd"/>
      <w:r w:rsidR="006A21F7" w:rsidRPr="0049233F">
        <w:rPr>
          <w:szCs w:val="26"/>
          <w:lang w:val="fr-FR"/>
          <w:rPrChange w:id="942" w:author="The Si Tran" w:date="2012-12-05T23:02:00Z">
            <w:rPr>
              <w:sz w:val="28"/>
              <w:szCs w:val="28"/>
              <w:lang w:val="fr-FR"/>
            </w:rPr>
          </w:rPrChange>
        </w:rPr>
        <w:t xml:space="preserve"> sai số, biểu diễn thành phần không thể dự đoán được</w:t>
      </w:r>
      <w:del w:id="943" w:author="The Si Tran" w:date="2012-12-06T03:56:00Z">
        <w:r w:rsidR="006A21F7" w:rsidRPr="0049233F" w:rsidDel="004657FC">
          <w:rPr>
            <w:szCs w:val="26"/>
            <w:lang w:val="fr-FR"/>
            <w:rPrChange w:id="944" w:author="The Si Tran" w:date="2012-12-05T23:02:00Z">
              <w:rPr>
                <w:sz w:val="28"/>
                <w:szCs w:val="28"/>
                <w:lang w:val="fr-FR"/>
              </w:rPr>
            </w:rPrChange>
          </w:rPr>
          <w:delText xml:space="preserve"> từ mô hình</w:delText>
        </w:r>
      </w:del>
      <w:r w:rsidR="006A21F7" w:rsidRPr="0049233F">
        <w:rPr>
          <w:szCs w:val="26"/>
          <w:lang w:val="fr-FR"/>
          <w:rPrChange w:id="945" w:author="The Si Tran" w:date="2012-12-05T23:02:00Z">
            <w:rPr>
              <w:sz w:val="28"/>
              <w:szCs w:val="28"/>
              <w:lang w:val="fr-FR"/>
            </w:rPr>
          </w:rPrChange>
        </w:rPr>
        <w:t xml:space="preserve"> ở thời điểm i.</w:t>
      </w:r>
    </w:p>
    <w:p w:rsidR="006A21F7" w:rsidRPr="0049233F" w:rsidRDefault="006E1C30">
      <w:pPr>
        <w:ind w:left="547" w:firstLine="547"/>
        <w:rPr>
          <w:szCs w:val="26"/>
          <w:lang w:val="fr-FR"/>
          <w:rPrChange w:id="946" w:author="The Si Tran" w:date="2012-12-05T23:02:00Z">
            <w:rPr>
              <w:sz w:val="28"/>
              <w:szCs w:val="28"/>
              <w:lang w:val="fr-FR"/>
            </w:rPr>
          </w:rPrChange>
        </w:rPr>
        <w:pPrChange w:id="947" w:author="The Si Tran" w:date="2012-12-06T03:55:00Z">
          <w:pPr>
            <w:ind w:firstLine="547"/>
          </w:pPr>
        </w:pPrChange>
      </w:pPr>
      <m:oMath>
        <m:sSub>
          <m:sSubPr>
            <m:ctrlPr>
              <w:ins w:id="948" w:author="The Si Tran" w:date="2012-12-06T00:17:00Z">
                <w:rPr>
                  <w:rFonts w:ascii="Cambria Math" w:hAnsi="Cambria Math"/>
                  <w:i/>
                  <w:szCs w:val="26"/>
                  <w:lang w:val="fr-FR"/>
                </w:rPr>
              </w:ins>
            </m:ctrlPr>
          </m:sSubPr>
          <m:e>
            <w:ins w:id="949" w:author="The Si Tran" w:date="2012-12-06T00:17:00Z">
              <m:r>
                <w:rPr>
                  <w:rFonts w:ascii="Cambria Math" w:hAnsi="Cambria Math"/>
                  <w:szCs w:val="26"/>
                  <w:lang w:val="fr-FR"/>
                </w:rPr>
                <m:t>θ</m:t>
              </m:r>
            </w:ins>
          </m:e>
          <m:sub>
            <w:ins w:id="950" w:author="The Si Tran" w:date="2012-12-06T00:17:00Z">
              <m:r>
                <w:rPr>
                  <w:rFonts w:ascii="Cambria Math" w:hAnsi="Cambria Math"/>
                  <w:szCs w:val="26"/>
                  <w:lang w:val="fr-FR"/>
                </w:rPr>
                <m:t>i</m:t>
              </m:r>
            </w:ins>
          </m:sub>
        </m:sSub>
      </m:oMath>
      <w:ins w:id="951" w:author="The Si Tran" w:date="2012-12-06T00:17:00Z">
        <w:r w:rsidR="00233EFD">
          <w:rPr>
            <w:szCs w:val="26"/>
            <w:lang w:val="fr-FR"/>
          </w:rPr>
          <w:t xml:space="preserve"> </w:t>
        </w:r>
      </w:ins>
      <w:del w:id="952" w:author="The Si Tran" w:date="2012-12-06T00:17:00Z">
        <w:r w:rsidR="006A21F7" w:rsidRPr="00082976" w:rsidDel="00233EFD">
          <w:rPr>
            <w:position w:val="-12"/>
            <w:szCs w:val="26"/>
            <w:lang w:val="fr-FR"/>
          </w:rPr>
          <w:object w:dxaOrig="240" w:dyaOrig="360">
            <v:shape id="_x0000_i1047" type="#_x0000_t75" style="width:18pt;height:27pt" o:ole="">
              <v:imagedata r:id="rId54" o:title=""/>
            </v:shape>
            <o:OLEObject Type="Embed" ProgID="Equation.DSMT4" ShapeID="_x0000_i1047" DrawAspect="Content" ObjectID="_1416335170" r:id="rId55"/>
          </w:object>
        </w:r>
        <w:r w:rsidR="006A21F7" w:rsidRPr="0049233F" w:rsidDel="00233EFD">
          <w:rPr>
            <w:szCs w:val="26"/>
            <w:lang w:val="fr-FR"/>
            <w:rPrChange w:id="953" w:author="The Si Tran" w:date="2012-12-05T23:02:00Z">
              <w:rPr>
                <w:sz w:val="28"/>
                <w:szCs w:val="28"/>
                <w:lang w:val="fr-FR"/>
              </w:rPr>
            </w:rPrChange>
          </w:rPr>
          <w:delText xml:space="preserve"> </w:delText>
        </w:r>
      </w:del>
      <w:r w:rsidR="006A21F7" w:rsidRPr="0049233F">
        <w:rPr>
          <w:szCs w:val="26"/>
          <w:lang w:val="fr-FR"/>
          <w:rPrChange w:id="954" w:author="The Si Tran" w:date="2012-12-05T23:02:00Z">
            <w:rPr>
              <w:sz w:val="28"/>
              <w:szCs w:val="28"/>
              <w:lang w:val="fr-FR"/>
            </w:rPr>
          </w:rPrChange>
        </w:rPr>
        <w:t xml:space="preserve">là các hệ số ước lượng mức ảnh hưởng </w:t>
      </w:r>
      <m:oMath>
        <m:sSub>
          <m:sSubPr>
            <m:ctrlPr>
              <w:ins w:id="955" w:author="The Si Tran" w:date="2012-12-06T00:17:00Z">
                <w:rPr>
                  <w:rFonts w:ascii="Cambria Math" w:hAnsi="Cambria Math"/>
                  <w:i/>
                  <w:szCs w:val="26"/>
                  <w:lang w:val="fr-FR"/>
                </w:rPr>
              </w:ins>
            </m:ctrlPr>
          </m:sSubPr>
          <m:e>
            <w:ins w:id="956" w:author="The Si Tran" w:date="2012-12-06T00:17:00Z">
              <m:r>
                <w:rPr>
                  <w:rFonts w:ascii="Cambria Math" w:hAnsi="Cambria Math"/>
                  <w:szCs w:val="26"/>
                  <w:lang w:val="fr-FR"/>
                </w:rPr>
                <m:t>ε</m:t>
              </m:r>
            </w:ins>
          </m:e>
          <m:sub>
            <w:ins w:id="957" w:author="The Si Tran" w:date="2012-12-06T00:17:00Z">
              <m:r>
                <w:rPr>
                  <w:rFonts w:ascii="Cambria Math" w:hAnsi="Cambria Math"/>
                  <w:szCs w:val="26"/>
                  <w:lang w:val="fr-FR"/>
                </w:rPr>
                <m:t>t-i</m:t>
              </m:r>
            </w:ins>
          </m:sub>
        </m:sSub>
      </m:oMath>
      <w:ins w:id="958" w:author="The Si Tran" w:date="2012-12-06T00:17:00Z">
        <w:r w:rsidR="00233EFD">
          <w:rPr>
            <w:szCs w:val="26"/>
            <w:lang w:val="fr-FR"/>
          </w:rPr>
          <w:t xml:space="preserve"> </w:t>
        </w:r>
      </w:ins>
      <w:r w:rsidR="006A21F7" w:rsidRPr="0049233F">
        <w:rPr>
          <w:szCs w:val="26"/>
          <w:lang w:val="fr-FR"/>
          <w:rPrChange w:id="959" w:author="The Si Tran" w:date="2012-12-05T23:02:00Z">
            <w:rPr>
              <w:sz w:val="28"/>
              <w:szCs w:val="28"/>
              <w:lang w:val="fr-FR"/>
            </w:rPr>
          </w:rPrChange>
        </w:rPr>
        <w:t xml:space="preserve">của </w:t>
      </w:r>
      <w:del w:id="960" w:author="The Si Tran" w:date="2012-12-06T00:17:00Z">
        <w:r w:rsidR="006A21F7" w:rsidRPr="00082976" w:rsidDel="00233EFD">
          <w:rPr>
            <w:position w:val="-12"/>
            <w:szCs w:val="26"/>
            <w:lang w:val="fr-FR"/>
          </w:rPr>
          <w:object w:dxaOrig="360" w:dyaOrig="360">
            <v:shape id="_x0000_i1048" type="#_x0000_t75" style="width:21.75pt;height:21.75pt" o:ole="">
              <v:imagedata r:id="rId56" o:title=""/>
            </v:shape>
            <o:OLEObject Type="Embed" ProgID="Equation.DSMT4" ShapeID="_x0000_i1048" DrawAspect="Content" ObjectID="_1416335171" r:id="rId57"/>
          </w:object>
        </w:r>
      </w:del>
      <w:r w:rsidR="006A21F7" w:rsidRPr="0049233F">
        <w:rPr>
          <w:szCs w:val="26"/>
          <w:lang w:val="fr-FR"/>
          <w:rPrChange w:id="961" w:author="The Si Tran" w:date="2012-12-05T23:02:00Z">
            <w:rPr>
              <w:sz w:val="28"/>
              <w:szCs w:val="28"/>
              <w:lang w:val="fr-FR"/>
            </w:rPr>
          </w:rPrChange>
        </w:rPr>
        <w:t xml:space="preserve"> </w:t>
      </w:r>
      <w:proofErr w:type="gramStart"/>
      <w:r w:rsidR="006A21F7" w:rsidRPr="0049233F">
        <w:rPr>
          <w:szCs w:val="26"/>
          <w:lang w:val="fr-FR"/>
          <w:rPrChange w:id="962" w:author="The Si Tran" w:date="2012-12-05T23:02:00Z">
            <w:rPr>
              <w:sz w:val="28"/>
              <w:szCs w:val="28"/>
              <w:lang w:val="fr-FR"/>
            </w:rPr>
          </w:rPrChange>
        </w:rPr>
        <w:t xml:space="preserve">lên </w:t>
      </w:r>
      <w:proofErr w:type="gramEnd"/>
      <m:oMath>
        <m:sSub>
          <m:sSubPr>
            <m:ctrlPr>
              <w:ins w:id="963" w:author="The Si Tran" w:date="2012-12-06T00:17:00Z">
                <w:rPr>
                  <w:rFonts w:ascii="Cambria Math" w:hAnsi="Cambria Math"/>
                  <w:i/>
                  <w:szCs w:val="26"/>
                  <w:lang w:val="fr-FR"/>
                </w:rPr>
              </w:ins>
            </m:ctrlPr>
          </m:sSubPr>
          <m:e>
            <w:ins w:id="964" w:author="The Si Tran" w:date="2012-12-06T00:17:00Z">
              <m:r>
                <w:rPr>
                  <w:rFonts w:ascii="Cambria Math" w:hAnsi="Cambria Math"/>
                  <w:szCs w:val="26"/>
                  <w:lang w:val="fr-FR"/>
                </w:rPr>
                <m:t>y</m:t>
              </m:r>
            </w:ins>
          </m:e>
          <m:sub>
            <w:ins w:id="965" w:author="The Si Tran" w:date="2012-12-06T00:17:00Z">
              <m:r>
                <w:rPr>
                  <w:rFonts w:ascii="Cambria Math" w:hAnsi="Cambria Math"/>
                  <w:szCs w:val="26"/>
                  <w:lang w:val="fr-FR"/>
                </w:rPr>
                <m:t>t</m:t>
              </m:r>
            </w:ins>
          </m:sub>
        </m:sSub>
      </m:oMath>
      <w:del w:id="966" w:author="The Si Tran" w:date="2012-12-06T00:17:00Z">
        <w:r w:rsidR="006A21F7" w:rsidRPr="0049233F" w:rsidDel="00233EFD">
          <w:rPr>
            <w:szCs w:val="26"/>
            <w:lang w:val="fr-FR"/>
            <w:rPrChange w:id="967" w:author="The Si Tran" w:date="2012-12-05T23:02:00Z">
              <w:rPr>
                <w:sz w:val="28"/>
                <w:szCs w:val="28"/>
                <w:lang w:val="fr-FR"/>
              </w:rPr>
            </w:rPrChange>
          </w:rPr>
          <w:delText>y</w:delText>
        </w:r>
        <w:r w:rsidR="006A21F7" w:rsidRPr="0049233F" w:rsidDel="00233EFD">
          <w:rPr>
            <w:szCs w:val="26"/>
            <w:vertAlign w:val="subscript"/>
            <w:lang w:val="fr-FR"/>
            <w:rPrChange w:id="968" w:author="The Si Tran" w:date="2012-12-05T23:02:00Z">
              <w:rPr>
                <w:sz w:val="28"/>
                <w:szCs w:val="28"/>
                <w:vertAlign w:val="subscript"/>
                <w:lang w:val="fr-FR"/>
              </w:rPr>
            </w:rPrChange>
          </w:rPr>
          <w:delText>t</w:delText>
        </w:r>
      </w:del>
      <w:r w:rsidR="006A21F7" w:rsidRPr="0049233F">
        <w:rPr>
          <w:szCs w:val="26"/>
          <w:lang w:val="fr-FR"/>
          <w:rPrChange w:id="969" w:author="The Si Tran" w:date="2012-12-05T23:02:00Z">
            <w:rPr>
              <w:sz w:val="28"/>
              <w:szCs w:val="28"/>
              <w:lang w:val="fr-FR"/>
            </w:rPr>
          </w:rPrChange>
        </w:rPr>
        <w:t>.</w:t>
      </w:r>
    </w:p>
    <w:p w:rsidR="006A21F7" w:rsidRPr="0049233F" w:rsidDel="007B4E58" w:rsidRDefault="006A21F7">
      <w:pPr>
        <w:ind w:firstLine="547"/>
        <w:rPr>
          <w:del w:id="970" w:author="The Si Tran" w:date="2012-12-06T00:22:00Z"/>
          <w:szCs w:val="26"/>
          <w:lang w:val="fr-FR"/>
          <w:rPrChange w:id="971" w:author="The Si Tran" w:date="2012-12-05T23:02:00Z">
            <w:rPr>
              <w:del w:id="972" w:author="The Si Tran" w:date="2012-12-06T00:22:00Z"/>
              <w:sz w:val="28"/>
              <w:szCs w:val="28"/>
              <w:lang w:val="fr-FR"/>
            </w:rPr>
          </w:rPrChange>
        </w:rPr>
      </w:pPr>
      <w:r w:rsidRPr="0049233F">
        <w:rPr>
          <w:szCs w:val="26"/>
          <w:lang w:val="fr-FR"/>
          <w:rPrChange w:id="973" w:author="The Si Tran" w:date="2012-12-05T23:02:00Z">
            <w:rPr>
              <w:sz w:val="28"/>
              <w:szCs w:val="28"/>
              <w:lang w:val="fr-FR"/>
            </w:rPr>
          </w:rPrChange>
        </w:rPr>
        <w:t xml:space="preserve">Biểu diễn (3.1.1) bằng toán tử lấy hiệu </w:t>
      </w:r>
      <w:r w:rsidRPr="0049233F">
        <w:rPr>
          <w:i/>
          <w:szCs w:val="26"/>
          <w:lang w:val="fr-FR"/>
          <w:rPrChange w:id="974" w:author="The Si Tran" w:date="2012-12-05T23:02:00Z">
            <w:rPr>
              <w:i/>
              <w:sz w:val="28"/>
              <w:szCs w:val="28"/>
              <w:lang w:val="fr-FR"/>
            </w:rPr>
          </w:rPrChange>
        </w:rPr>
        <w:t>B</w:t>
      </w:r>
      <w:r w:rsidRPr="0049233F">
        <w:rPr>
          <w:szCs w:val="26"/>
          <w:lang w:val="fr-FR"/>
          <w:rPrChange w:id="975" w:author="The Si Tran" w:date="2012-12-05T23:02:00Z">
            <w:rPr>
              <w:sz w:val="28"/>
              <w:szCs w:val="28"/>
              <w:lang w:val="fr-FR"/>
            </w:rPr>
          </w:rPrChange>
        </w:rPr>
        <w:t xml:space="preserve"> ta được</w:t>
      </w:r>
    </w:p>
    <w:p w:rsidR="006A21F7" w:rsidRPr="0049233F" w:rsidDel="007B4E58" w:rsidRDefault="006A21F7">
      <w:pPr>
        <w:ind w:firstLine="547"/>
        <w:rPr>
          <w:del w:id="976" w:author="The Si Tran" w:date="2012-12-06T00:22:00Z"/>
          <w:szCs w:val="26"/>
          <w:lang w:val="fr-FR"/>
          <w:rPrChange w:id="977" w:author="The Si Tran" w:date="2012-12-05T23:02:00Z">
            <w:rPr>
              <w:del w:id="978" w:author="The Si Tran" w:date="2012-12-06T00:22:00Z"/>
              <w:sz w:val="28"/>
              <w:szCs w:val="28"/>
              <w:lang w:val="fr-FR"/>
            </w:rPr>
          </w:rPrChange>
        </w:rPr>
      </w:pPr>
      <w:del w:id="979" w:author="The Si Tran" w:date="2012-12-06T00:22:00Z">
        <w:r w:rsidRPr="00082976" w:rsidDel="008F2FA0">
          <w:rPr>
            <w:position w:val="-14"/>
            <w:szCs w:val="26"/>
            <w:lang w:val="fr-FR"/>
          </w:rPr>
          <w:object w:dxaOrig="2880" w:dyaOrig="400">
            <v:shape id="_x0000_i1049" type="#_x0000_t75" style="width:210pt;height:29.25pt" o:ole="">
              <v:imagedata r:id="rId58" o:title=""/>
            </v:shape>
            <o:OLEObject Type="Embed" ProgID="Equation.DSMT4" ShapeID="_x0000_i1049" DrawAspect="Content" ObjectID="_1416335172" r:id="rId59"/>
          </w:object>
        </w:r>
      </w:del>
    </w:p>
    <w:p w:rsidR="006A21F7" w:rsidRPr="0049233F" w:rsidDel="007B4E58" w:rsidRDefault="006A21F7">
      <w:pPr>
        <w:ind w:firstLine="547"/>
        <w:rPr>
          <w:del w:id="980" w:author="The Si Tran" w:date="2012-12-06T00:22:00Z"/>
          <w:szCs w:val="26"/>
          <w:lang w:val="fr-FR"/>
          <w:rPrChange w:id="981" w:author="The Si Tran" w:date="2012-12-05T23:02:00Z">
            <w:rPr>
              <w:del w:id="982" w:author="The Si Tran" w:date="2012-12-06T00:22:00Z"/>
              <w:sz w:val="28"/>
              <w:szCs w:val="28"/>
              <w:lang w:val="fr-FR"/>
            </w:rPr>
          </w:rPrChange>
        </w:rPr>
      </w:pPr>
      <w:del w:id="983" w:author="The Si Tran" w:date="2012-12-06T00:22:00Z">
        <w:r w:rsidRPr="0049233F" w:rsidDel="007B4E58">
          <w:rPr>
            <w:szCs w:val="26"/>
            <w:lang w:val="fr-FR"/>
            <w:rPrChange w:id="984" w:author="The Si Tran" w:date="2012-12-05T23:02:00Z">
              <w:rPr>
                <w:sz w:val="28"/>
                <w:szCs w:val="28"/>
                <w:lang w:val="fr-FR"/>
              </w:rPr>
            </w:rPrChange>
          </w:rPr>
          <w:delText xml:space="preserve">     </w:delText>
        </w:r>
        <w:r w:rsidRPr="00082976" w:rsidDel="008F2FA0">
          <w:rPr>
            <w:position w:val="-28"/>
            <w:szCs w:val="26"/>
            <w:lang w:val="fr-FR"/>
          </w:rPr>
          <w:object w:dxaOrig="1939" w:dyaOrig="680">
            <v:shape id="_x0000_i1050" type="#_x0000_t75" style="width:132pt;height:45.75pt" o:ole="">
              <v:imagedata r:id="rId60" o:title=""/>
            </v:shape>
            <o:OLEObject Type="Embed" ProgID="Equation.DSMT4" ShapeID="_x0000_i1050" DrawAspect="Content" ObjectID="_1416335173" r:id="rId61"/>
          </w:object>
        </w:r>
      </w:del>
    </w:p>
    <w:p w:rsidR="006A21F7" w:rsidRDefault="006A21F7">
      <w:pPr>
        <w:ind w:firstLine="547"/>
        <w:rPr>
          <w:ins w:id="985" w:author="The Si Tran" w:date="2012-12-06T00:18:00Z"/>
          <w:szCs w:val="26"/>
          <w:lang w:val="fr-FR"/>
        </w:rPr>
      </w:pPr>
      <w:del w:id="986" w:author="The Si Tran" w:date="2012-12-06T00:22:00Z">
        <w:r w:rsidRPr="0049233F" w:rsidDel="007B4E58">
          <w:rPr>
            <w:szCs w:val="26"/>
            <w:lang w:val="fr-FR"/>
            <w:rPrChange w:id="987" w:author="The Si Tran" w:date="2012-12-05T23:02:00Z">
              <w:rPr>
                <w:sz w:val="28"/>
                <w:szCs w:val="28"/>
                <w:lang w:val="fr-FR"/>
              </w:rPr>
            </w:rPrChange>
          </w:rPr>
          <w:delText xml:space="preserve">  </w:delText>
        </w:r>
      </w:del>
      <w:r w:rsidRPr="0049233F">
        <w:rPr>
          <w:szCs w:val="26"/>
          <w:lang w:val="fr-FR"/>
          <w:rPrChange w:id="988" w:author="The Si Tran" w:date="2012-12-05T23:02:00Z">
            <w:rPr>
              <w:sz w:val="28"/>
              <w:szCs w:val="28"/>
              <w:lang w:val="fr-FR"/>
            </w:rPr>
          </w:rPrChange>
        </w:rPr>
        <w:t xml:space="preserve">   </w:t>
      </w:r>
      <w:del w:id="989" w:author="The Si Tran" w:date="2012-12-06T00:22:00Z">
        <w:r w:rsidRPr="00082976" w:rsidDel="008F2FA0">
          <w:rPr>
            <w:position w:val="-12"/>
            <w:szCs w:val="26"/>
            <w:lang w:val="fr-FR"/>
          </w:rPr>
          <w:object w:dxaOrig="1320" w:dyaOrig="360">
            <v:shape id="_x0000_i1051" type="#_x0000_t75" style="width:92.25pt;height:25.5pt" o:ole="">
              <v:imagedata r:id="rId62" o:title=""/>
            </v:shape>
            <o:OLEObject Type="Embed" ProgID="Equation.DSMT4" ShapeID="_x0000_i1051" DrawAspect="Content" ObjectID="_1416335174" r:id="rId63"/>
          </w:object>
        </w:r>
      </w:del>
    </w:p>
    <w:p w:rsidR="00EF2D1F" w:rsidRPr="007B4E58" w:rsidRDefault="006E1C30">
      <w:pPr>
        <w:rPr>
          <w:szCs w:val="26"/>
          <w:lang w:val="fr-FR"/>
          <w:rPrChange w:id="990" w:author="The Si Tran" w:date="2012-12-06T00:23:00Z">
            <w:rPr>
              <w:sz w:val="28"/>
              <w:szCs w:val="28"/>
              <w:lang w:val="fr-FR"/>
            </w:rPr>
          </w:rPrChange>
        </w:rPr>
        <w:pPrChange w:id="991" w:author="The Si Tran" w:date="2012-12-06T00:23:00Z">
          <w:pPr>
            <w:ind w:firstLine="547"/>
          </w:pPr>
        </w:pPrChange>
      </w:pPr>
      <m:oMathPara>
        <m:oMath>
          <m:sSub>
            <m:sSubPr>
              <m:ctrlPr>
                <w:ins w:id="992" w:author="The Si Tran" w:date="2012-12-06T00:18:00Z">
                  <w:rPr>
                    <w:rFonts w:ascii="Cambria Math" w:hAnsi="Cambria Math"/>
                    <w:i/>
                    <w:szCs w:val="26"/>
                    <w:lang w:val="fr-FR"/>
                  </w:rPr>
                </w:ins>
              </m:ctrlPr>
            </m:sSubPr>
            <m:e>
              <w:ins w:id="993" w:author="The Si Tran" w:date="2012-12-06T00:18:00Z">
                <m:r>
                  <w:rPr>
                    <w:rFonts w:ascii="Cambria Math" w:hAnsi="Cambria Math"/>
                    <w:szCs w:val="26"/>
                    <w:lang w:val="fr-FR"/>
                  </w:rPr>
                  <m:t>y</m:t>
                </m:r>
              </w:ins>
            </m:e>
            <m:sub>
              <w:ins w:id="994" w:author="The Si Tran" w:date="2012-12-06T00:18:00Z">
                <m:r>
                  <w:rPr>
                    <w:rFonts w:ascii="Cambria Math" w:hAnsi="Cambria Math"/>
                    <w:szCs w:val="26"/>
                    <w:lang w:val="fr-FR"/>
                  </w:rPr>
                  <m:t>t</m:t>
                </m:r>
              </w:ins>
            </m:sub>
          </m:sSub>
          <w:ins w:id="995" w:author="The Si Tran" w:date="2012-12-06T00:18:00Z">
            <m:r>
              <w:rPr>
                <w:rFonts w:ascii="Cambria Math" w:hAnsi="Cambria Math"/>
                <w:szCs w:val="26"/>
                <w:lang w:val="fr-FR"/>
              </w:rPr>
              <m:t>=μ+</m:t>
            </m:r>
          </w:ins>
          <m:d>
            <m:dPr>
              <m:ctrlPr>
                <w:ins w:id="996" w:author="The Si Tran" w:date="2012-12-06T00:19:00Z">
                  <w:rPr>
                    <w:rFonts w:ascii="Cambria Math" w:hAnsi="Cambria Math"/>
                    <w:i/>
                    <w:szCs w:val="26"/>
                    <w:lang w:val="fr-FR"/>
                  </w:rPr>
                </w:ins>
              </m:ctrlPr>
            </m:dPr>
            <m:e>
              <w:ins w:id="997" w:author="The Si Tran" w:date="2012-12-06T00:19:00Z">
                <m:r>
                  <w:rPr>
                    <w:rFonts w:ascii="Cambria Math" w:hAnsi="Cambria Math"/>
                    <w:szCs w:val="26"/>
                    <w:lang w:val="fr-FR"/>
                  </w:rPr>
                  <m:t>1-</m:t>
                </m:r>
              </w:ins>
              <m:sSub>
                <m:sSubPr>
                  <m:ctrlPr>
                    <w:ins w:id="998" w:author="The Si Tran" w:date="2012-12-06T00:19:00Z">
                      <w:rPr>
                        <w:rFonts w:ascii="Cambria Math" w:hAnsi="Cambria Math"/>
                        <w:i/>
                        <w:szCs w:val="26"/>
                        <w:lang w:val="fr-FR"/>
                      </w:rPr>
                    </w:ins>
                  </m:ctrlPr>
                </m:sSubPr>
                <m:e>
                  <w:ins w:id="999" w:author="The Si Tran" w:date="2012-12-06T00:19:00Z">
                    <m:r>
                      <w:rPr>
                        <w:rFonts w:ascii="Cambria Math" w:hAnsi="Cambria Math"/>
                        <w:szCs w:val="26"/>
                        <w:lang w:val="fr-FR"/>
                      </w:rPr>
                      <m:t>θ</m:t>
                    </m:r>
                  </w:ins>
                </m:e>
                <m:sub>
                  <w:ins w:id="1000" w:author="The Si Tran" w:date="2012-12-06T00:19:00Z">
                    <m:r>
                      <w:rPr>
                        <w:rFonts w:ascii="Cambria Math" w:hAnsi="Cambria Math"/>
                        <w:szCs w:val="26"/>
                        <w:lang w:val="fr-FR"/>
                      </w:rPr>
                      <m:t>1</m:t>
                    </m:r>
                  </w:ins>
                </m:sub>
              </m:sSub>
              <w:ins w:id="1001" w:author="The Si Tran" w:date="2012-12-06T00:19:00Z">
                <m:r>
                  <w:rPr>
                    <w:rFonts w:ascii="Cambria Math" w:hAnsi="Cambria Math"/>
                    <w:szCs w:val="26"/>
                    <w:lang w:val="fr-FR"/>
                  </w:rPr>
                  <m:t>B-…-</m:t>
                </m:r>
              </w:ins>
              <m:sSub>
                <m:sSubPr>
                  <m:ctrlPr>
                    <w:ins w:id="1002" w:author="The Si Tran" w:date="2012-12-06T00:19:00Z">
                      <w:rPr>
                        <w:rFonts w:ascii="Cambria Math" w:hAnsi="Cambria Math"/>
                        <w:i/>
                        <w:szCs w:val="26"/>
                        <w:lang w:val="fr-FR"/>
                      </w:rPr>
                    </w:ins>
                  </m:ctrlPr>
                </m:sSubPr>
                <m:e>
                  <w:ins w:id="1003" w:author="The Si Tran" w:date="2012-12-06T00:19:00Z">
                    <m:r>
                      <w:rPr>
                        <w:rFonts w:ascii="Cambria Math" w:hAnsi="Cambria Math"/>
                        <w:szCs w:val="26"/>
                        <w:lang w:val="fr-FR"/>
                      </w:rPr>
                      <m:t>θ</m:t>
                    </m:r>
                  </w:ins>
                </m:e>
                <m:sub>
                  <w:ins w:id="1004" w:author="The Si Tran" w:date="2012-12-06T00:19:00Z">
                    <m:r>
                      <w:rPr>
                        <w:rFonts w:ascii="Cambria Math" w:hAnsi="Cambria Math"/>
                        <w:szCs w:val="26"/>
                        <w:lang w:val="fr-FR"/>
                      </w:rPr>
                      <m:t>q</m:t>
                    </m:r>
                  </w:ins>
                </m:sub>
              </m:sSub>
              <m:sSup>
                <m:sSupPr>
                  <m:ctrlPr>
                    <w:ins w:id="1005" w:author="The Si Tran" w:date="2012-12-06T00:19:00Z">
                      <w:rPr>
                        <w:rFonts w:ascii="Cambria Math" w:hAnsi="Cambria Math"/>
                        <w:i/>
                        <w:szCs w:val="26"/>
                        <w:lang w:val="fr-FR"/>
                      </w:rPr>
                    </w:ins>
                  </m:ctrlPr>
                </m:sSupPr>
                <m:e>
                  <w:ins w:id="1006" w:author="The Si Tran" w:date="2012-12-06T00:19:00Z">
                    <m:r>
                      <w:rPr>
                        <w:rFonts w:ascii="Cambria Math" w:hAnsi="Cambria Math"/>
                        <w:szCs w:val="26"/>
                        <w:lang w:val="fr-FR"/>
                      </w:rPr>
                      <m:t>B</m:t>
                    </m:r>
                  </w:ins>
                </m:e>
                <m:sup>
                  <w:ins w:id="1007" w:author="The Si Tran" w:date="2012-12-06T00:19:00Z">
                    <m:r>
                      <w:rPr>
                        <w:rFonts w:ascii="Cambria Math" w:hAnsi="Cambria Math"/>
                        <w:szCs w:val="26"/>
                        <w:lang w:val="fr-FR"/>
                      </w:rPr>
                      <m:t>q</m:t>
                    </m:r>
                  </w:ins>
                </m:sup>
              </m:sSup>
            </m:e>
          </m:d>
          <m:sSub>
            <m:sSubPr>
              <m:ctrlPr>
                <w:ins w:id="1008" w:author="The Si Tran" w:date="2012-12-06T00:18:00Z">
                  <w:rPr>
                    <w:rFonts w:ascii="Cambria Math" w:hAnsi="Cambria Math"/>
                    <w:i/>
                    <w:szCs w:val="26"/>
                    <w:lang w:val="fr-FR"/>
                  </w:rPr>
                </w:ins>
              </m:ctrlPr>
            </m:sSubPr>
            <m:e>
              <w:ins w:id="1009" w:author="The Si Tran" w:date="2012-12-06T00:18:00Z">
                <m:r>
                  <w:rPr>
                    <w:rFonts w:ascii="Cambria Math" w:hAnsi="Cambria Math"/>
                    <w:szCs w:val="26"/>
                    <w:lang w:val="fr-FR"/>
                  </w:rPr>
                  <m:t>ε</m:t>
                </m:r>
              </w:ins>
            </m:e>
            <m:sub>
              <w:ins w:id="1010" w:author="The Si Tran" w:date="2012-12-06T00:19:00Z">
                <m:r>
                  <w:rPr>
                    <w:rFonts w:ascii="Cambria Math" w:hAnsi="Cambria Math"/>
                    <w:szCs w:val="26"/>
                    <w:lang w:val="fr-FR"/>
                  </w:rPr>
                  <m:t>t</m:t>
                </m:r>
              </w:ins>
            </m:sub>
          </m:sSub>
          <w:ins w:id="1011" w:author="The Si Tran" w:date="2012-12-06T00:20:00Z">
            <m:r>
              <w:rPr>
                <w:rFonts w:ascii="Cambria Math" w:hAnsi="Cambria Math"/>
                <w:szCs w:val="26"/>
                <w:lang w:val="fr-FR"/>
              </w:rPr>
              <m:t>=μ+</m:t>
            </m:r>
          </w:ins>
          <m:d>
            <m:dPr>
              <m:ctrlPr>
                <w:ins w:id="1012" w:author="The Si Tran" w:date="2012-12-06T00:21:00Z">
                  <w:rPr>
                    <w:rFonts w:ascii="Cambria Math" w:hAnsi="Cambria Math"/>
                    <w:i/>
                    <w:szCs w:val="26"/>
                    <w:lang w:val="fr-FR"/>
                  </w:rPr>
                </w:ins>
              </m:ctrlPr>
            </m:dPr>
            <m:e>
              <w:ins w:id="1013" w:author="The Si Tran" w:date="2012-12-06T00:21:00Z">
                <m:r>
                  <w:rPr>
                    <w:rFonts w:ascii="Cambria Math" w:hAnsi="Cambria Math"/>
                    <w:szCs w:val="26"/>
                    <w:lang w:val="fr-FR"/>
                  </w:rPr>
                  <m:t>1-</m:t>
                </m:r>
              </w:ins>
              <m:nary>
                <m:naryPr>
                  <m:chr m:val="∑"/>
                  <m:limLoc m:val="subSup"/>
                  <m:ctrlPr>
                    <w:ins w:id="1014" w:author="The Si Tran" w:date="2012-12-06T00:21:00Z">
                      <w:rPr>
                        <w:rFonts w:ascii="Cambria Math" w:hAnsi="Cambria Math"/>
                        <w:i/>
                        <w:szCs w:val="26"/>
                        <w:lang w:val="fr-FR"/>
                      </w:rPr>
                    </w:ins>
                  </m:ctrlPr>
                </m:naryPr>
                <m:sub>
                  <w:ins w:id="1015" w:author="The Si Tran" w:date="2012-12-06T00:21:00Z">
                    <m:r>
                      <w:rPr>
                        <w:rFonts w:ascii="Cambria Math" w:hAnsi="Cambria Math"/>
                        <w:szCs w:val="26"/>
                        <w:lang w:val="fr-FR"/>
                      </w:rPr>
                      <m:t>i=1</m:t>
                    </m:r>
                  </w:ins>
                </m:sub>
                <m:sup>
                  <w:ins w:id="1016" w:author="The Si Tran" w:date="2012-12-06T00:21:00Z">
                    <m:r>
                      <w:rPr>
                        <w:rFonts w:ascii="Cambria Math" w:hAnsi="Cambria Math"/>
                        <w:szCs w:val="26"/>
                        <w:lang w:val="fr-FR"/>
                      </w:rPr>
                      <m:t>q</m:t>
                    </m:r>
                  </w:ins>
                </m:sup>
                <m:e>
                  <m:sSub>
                    <m:sSubPr>
                      <m:ctrlPr>
                        <w:ins w:id="1017" w:author="The Si Tran" w:date="2012-12-06T00:21:00Z">
                          <w:rPr>
                            <w:rFonts w:ascii="Cambria Math" w:hAnsi="Cambria Math"/>
                            <w:i/>
                            <w:szCs w:val="26"/>
                            <w:lang w:val="fr-FR"/>
                          </w:rPr>
                        </w:ins>
                      </m:ctrlPr>
                    </m:sSubPr>
                    <m:e>
                      <w:ins w:id="1018" w:author="The Si Tran" w:date="2012-12-06T00:21:00Z">
                        <m:r>
                          <w:rPr>
                            <w:rFonts w:ascii="Cambria Math" w:hAnsi="Cambria Math"/>
                            <w:szCs w:val="26"/>
                            <w:lang w:val="fr-FR"/>
                          </w:rPr>
                          <m:t>θ</m:t>
                        </m:r>
                      </w:ins>
                    </m:e>
                    <m:sub>
                      <w:ins w:id="1019" w:author="The Si Tran" w:date="2012-12-06T00:21:00Z">
                        <m:r>
                          <w:rPr>
                            <w:rFonts w:ascii="Cambria Math" w:hAnsi="Cambria Math"/>
                            <w:szCs w:val="26"/>
                            <w:lang w:val="fr-FR"/>
                          </w:rPr>
                          <m:t>i</m:t>
                        </m:r>
                      </w:ins>
                    </m:sub>
                  </m:sSub>
                  <m:sSup>
                    <m:sSupPr>
                      <m:ctrlPr>
                        <w:ins w:id="1020" w:author="The Si Tran" w:date="2012-12-06T00:21:00Z">
                          <w:rPr>
                            <w:rFonts w:ascii="Cambria Math" w:hAnsi="Cambria Math"/>
                            <w:i/>
                            <w:szCs w:val="26"/>
                            <w:lang w:val="fr-FR"/>
                          </w:rPr>
                        </w:ins>
                      </m:ctrlPr>
                    </m:sSupPr>
                    <m:e>
                      <w:ins w:id="1021" w:author="The Si Tran" w:date="2012-12-06T00:21:00Z">
                        <m:r>
                          <w:rPr>
                            <w:rFonts w:ascii="Cambria Math" w:hAnsi="Cambria Math"/>
                            <w:szCs w:val="26"/>
                            <w:lang w:val="fr-FR"/>
                          </w:rPr>
                          <m:t>B</m:t>
                        </m:r>
                      </w:ins>
                    </m:e>
                    <m:sup>
                      <w:ins w:id="1022" w:author="The Si Tran" w:date="2012-12-06T00:21:00Z">
                        <m:r>
                          <w:rPr>
                            <w:rFonts w:ascii="Cambria Math" w:hAnsi="Cambria Math"/>
                            <w:szCs w:val="26"/>
                            <w:lang w:val="fr-FR"/>
                          </w:rPr>
                          <m:t>i</m:t>
                        </m:r>
                      </w:ins>
                    </m:sup>
                  </m:sSup>
                </m:e>
              </m:nary>
            </m:e>
          </m:d>
          <m:sSub>
            <m:sSubPr>
              <m:ctrlPr>
                <w:ins w:id="1023" w:author="The Si Tran" w:date="2012-12-06T00:20:00Z">
                  <w:rPr>
                    <w:rFonts w:ascii="Cambria Math" w:hAnsi="Cambria Math"/>
                    <w:i/>
                    <w:szCs w:val="26"/>
                    <w:lang w:val="fr-FR"/>
                  </w:rPr>
                </w:ins>
              </m:ctrlPr>
            </m:sSubPr>
            <m:e>
              <w:ins w:id="1024" w:author="The Si Tran" w:date="2012-12-06T00:20:00Z">
                <m:r>
                  <w:rPr>
                    <w:rFonts w:ascii="Cambria Math" w:hAnsi="Cambria Math"/>
                    <w:szCs w:val="26"/>
                    <w:lang w:val="fr-FR"/>
                  </w:rPr>
                  <m:t>ε</m:t>
                </m:r>
              </w:ins>
            </m:e>
            <m:sub>
              <w:ins w:id="1025" w:author="The Si Tran" w:date="2012-12-06T00:20:00Z">
                <m:r>
                  <w:rPr>
                    <w:rFonts w:ascii="Cambria Math" w:hAnsi="Cambria Math"/>
                    <w:szCs w:val="26"/>
                    <w:lang w:val="fr-FR"/>
                  </w:rPr>
                  <m:t>t</m:t>
                </m:r>
              </w:ins>
            </m:sub>
          </m:sSub>
          <w:ins w:id="1026" w:author="The Si Tran" w:date="2012-12-06T00:21:00Z">
            <m:r>
              <w:rPr>
                <w:rFonts w:ascii="Cambria Math" w:hAnsi="Cambria Math"/>
                <w:szCs w:val="26"/>
                <w:lang w:val="fr-FR"/>
              </w:rPr>
              <m:t>=μ+</m:t>
            </m:r>
          </w:ins>
          <w:ins w:id="1027" w:author="The Si Tran" w:date="2012-12-06T00:22:00Z">
            <m:r>
              <m:rPr>
                <m:sty m:val="p"/>
              </m:rPr>
              <w:rPr>
                <w:rFonts w:ascii="Cambria Math" w:hAnsi="Cambria Math" w:hint="eastAsia"/>
                <w:szCs w:val="26"/>
                <w:lang w:val="fr-FR"/>
              </w:rPr>
              <m:t>Θ</m:t>
            </m:r>
          </w:ins>
          <m:d>
            <m:dPr>
              <m:ctrlPr>
                <w:ins w:id="1028" w:author="The Si Tran" w:date="2012-12-06T00:22:00Z">
                  <w:rPr>
                    <w:rFonts w:ascii="Cambria Math" w:hAnsi="Cambria Math"/>
                    <w:szCs w:val="26"/>
                    <w:lang w:val="fr-FR"/>
                  </w:rPr>
                </w:ins>
              </m:ctrlPr>
            </m:dPr>
            <m:e>
              <w:ins w:id="1029" w:author="The Si Tran" w:date="2012-12-06T00:22:00Z">
                <m:r>
                  <w:rPr>
                    <w:rFonts w:ascii="Cambria Math" w:hAnsi="Cambria Math"/>
                    <w:szCs w:val="26"/>
                    <w:lang w:val="fr-FR"/>
                  </w:rPr>
                  <m:t>B</m:t>
                </m:r>
              </w:ins>
            </m:e>
          </m:d>
          <m:sSub>
            <m:sSubPr>
              <m:ctrlPr>
                <w:ins w:id="1030" w:author="The Si Tran" w:date="2012-12-06T00:22:00Z">
                  <w:rPr>
                    <w:rFonts w:ascii="Cambria Math" w:hAnsi="Cambria Math"/>
                    <w:i/>
                    <w:szCs w:val="26"/>
                    <w:lang w:val="fr-FR"/>
                  </w:rPr>
                </w:ins>
              </m:ctrlPr>
            </m:sSubPr>
            <m:e>
              <w:ins w:id="1031" w:author="The Si Tran" w:date="2012-12-06T00:22:00Z">
                <m:r>
                  <w:rPr>
                    <w:rFonts w:ascii="Cambria Math" w:hAnsi="Cambria Math"/>
                    <w:szCs w:val="26"/>
                    <w:lang w:val="fr-FR"/>
                  </w:rPr>
                  <m:t>ε</m:t>
                </m:r>
              </w:ins>
            </m:e>
            <m:sub>
              <w:ins w:id="1032" w:author="The Si Tran" w:date="2012-12-06T00:22:00Z">
                <m:r>
                  <w:rPr>
                    <w:rFonts w:ascii="Cambria Math" w:hAnsi="Cambria Math"/>
                    <w:szCs w:val="26"/>
                    <w:lang w:val="fr-FR"/>
                  </w:rPr>
                  <m:t>t</m:t>
                </m:r>
              </w:ins>
            </m:sub>
          </m:sSub>
        </m:oMath>
      </m:oMathPara>
    </w:p>
    <w:p w:rsidR="0005400A" w:rsidRDefault="00F26466">
      <w:pPr>
        <w:ind w:firstLine="540"/>
        <w:jc w:val="left"/>
        <w:rPr>
          <w:ins w:id="1033" w:author="The Si Tran" w:date="2012-12-06T04:00:00Z"/>
          <w:szCs w:val="26"/>
          <w:lang w:val="fr-FR"/>
        </w:rPr>
        <w:pPrChange w:id="1034" w:author="The Si Tran" w:date="2012-12-06T04:00:00Z">
          <w:pPr>
            <w:ind w:left="547"/>
          </w:pPr>
        </w:pPrChange>
      </w:pPr>
      <w:ins w:id="1035" w:author="The Si Tran" w:date="2012-12-06T00:26:00Z">
        <w:r w:rsidRPr="00100B8E">
          <w:rPr>
            <w:szCs w:val="26"/>
            <w:lang w:val="fr-FR"/>
          </w:rPr>
          <w:t>Ở đây</w:t>
        </w:r>
        <w:r>
          <w:rPr>
            <w:szCs w:val="26"/>
            <w:lang w:val="fr-FR"/>
          </w:rPr>
          <w:t xml:space="preserve"> </w:t>
        </w:r>
        <m:oMath>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t-i</m:t>
              </m:r>
            </m:sub>
          </m:sSub>
        </m:oMath>
        <w:r w:rsidRPr="00100B8E">
          <w:rPr>
            <w:szCs w:val="26"/>
            <w:lang w:val="fr-FR"/>
          </w:rPr>
          <w:t xml:space="preserve">  và </w:t>
        </w:r>
        <w:r>
          <w:rPr>
            <w:szCs w:val="26"/>
            <w:lang w:val="fr-FR"/>
          </w:rPr>
          <w:t xml:space="preserve"> </w:t>
        </w:r>
        <m:oMath>
          <m:r>
            <m:rPr>
              <m:sty m:val="p"/>
            </m:rPr>
            <w:rPr>
              <w:rFonts w:ascii="Cambria Math" w:hAnsi="Cambria Math"/>
              <w:szCs w:val="26"/>
              <w:lang w:val="fr-FR"/>
            </w:rPr>
            <m:t>Θ</m:t>
          </m:r>
          <m:d>
            <m:dPr>
              <m:ctrlPr>
                <w:rPr>
                  <w:rFonts w:ascii="Cambria Math" w:hAnsi="Cambria Math"/>
                  <w:szCs w:val="26"/>
                  <w:lang w:val="fr-FR"/>
                </w:rPr>
              </m:ctrlPr>
            </m:dPr>
            <m:e>
              <m:r>
                <w:rPr>
                  <w:rFonts w:ascii="Cambria Math" w:hAnsi="Cambria Math"/>
                  <w:szCs w:val="26"/>
                  <w:lang w:val="fr-FR"/>
                </w:rPr>
                <m:t>B</m:t>
              </m:r>
            </m:e>
          </m:d>
          <m:r>
            <w:rPr>
              <w:rFonts w:ascii="Cambria Math" w:hAnsi="Cambria Math"/>
              <w:szCs w:val="26"/>
              <w:lang w:val="fr-FR"/>
            </w:rPr>
            <m:t>=1-</m:t>
          </m:r>
          <m:nary>
            <m:naryPr>
              <m:chr m:val="∑"/>
              <m:limLoc m:val="subSup"/>
              <m:ctrlPr>
                <w:rPr>
                  <w:rFonts w:ascii="Cambria Math" w:hAnsi="Cambria Math"/>
                  <w:i/>
                  <w:szCs w:val="26"/>
                  <w:lang w:val="fr-FR"/>
                </w:rPr>
              </m:ctrlPr>
            </m:naryPr>
            <m:sub>
              <m:r>
                <w:rPr>
                  <w:rFonts w:ascii="Cambria Math" w:hAnsi="Cambria Math"/>
                  <w:szCs w:val="26"/>
                  <w:lang w:val="fr-FR"/>
                </w:rPr>
                <m:t>i=1</m:t>
              </m:r>
            </m:sub>
            <m:sup>
              <m:r>
                <w:rPr>
                  <w:rFonts w:ascii="Cambria Math" w:hAnsi="Cambria Math"/>
                  <w:szCs w:val="26"/>
                  <w:lang w:val="fr-FR"/>
                </w:rPr>
                <m:t>q</m:t>
              </m:r>
            </m:sup>
            <m:e>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i</m:t>
                  </m:r>
                </m:sub>
              </m:sSub>
              <m:sSup>
                <m:sSupPr>
                  <m:ctrlPr>
                    <w:rPr>
                      <w:rFonts w:ascii="Cambria Math" w:hAnsi="Cambria Math"/>
                      <w:i/>
                      <w:szCs w:val="26"/>
                      <w:lang w:val="fr-FR"/>
                    </w:rPr>
                  </m:ctrlPr>
                </m:sSupPr>
                <m:e>
                  <m:r>
                    <w:rPr>
                      <w:rFonts w:ascii="Cambria Math" w:hAnsi="Cambria Math"/>
                      <w:szCs w:val="26"/>
                      <w:lang w:val="fr-FR"/>
                    </w:rPr>
                    <m:t>B</m:t>
                  </m:r>
                </m:e>
                <m:sup>
                  <m:r>
                    <w:rPr>
                      <w:rFonts w:ascii="Cambria Math" w:hAnsi="Cambria Math"/>
                      <w:szCs w:val="26"/>
                      <w:lang w:val="fr-FR"/>
                    </w:rPr>
                    <m:t>i</m:t>
                  </m:r>
                </m:sup>
              </m:sSup>
            </m:e>
          </m:nary>
        </m:oMath>
      </w:ins>
    </w:p>
    <w:p w:rsidR="006A21F7" w:rsidRPr="0049233F" w:rsidDel="006C7117" w:rsidRDefault="006A21F7">
      <w:pPr>
        <w:ind w:firstLine="547"/>
        <w:rPr>
          <w:del w:id="1036" w:author="The Si Tran" w:date="2012-12-06T00:25:00Z"/>
          <w:szCs w:val="26"/>
          <w:lang w:val="fr-FR"/>
          <w:rPrChange w:id="1037" w:author="The Si Tran" w:date="2012-12-05T23:02:00Z">
            <w:rPr>
              <w:del w:id="1038" w:author="The Si Tran" w:date="2012-12-06T00:25:00Z"/>
              <w:sz w:val="28"/>
              <w:szCs w:val="28"/>
              <w:lang w:val="fr-FR"/>
            </w:rPr>
          </w:rPrChange>
        </w:rPr>
      </w:pPr>
      <w:del w:id="1039" w:author="The Si Tran" w:date="2012-12-06T00:25:00Z">
        <w:r w:rsidRPr="0049233F" w:rsidDel="006C7117">
          <w:rPr>
            <w:szCs w:val="26"/>
            <w:lang w:val="fr-FR"/>
            <w:rPrChange w:id="1040" w:author="The Si Tran" w:date="2012-12-05T23:02:00Z">
              <w:rPr>
                <w:sz w:val="28"/>
                <w:szCs w:val="28"/>
                <w:lang w:val="fr-FR"/>
              </w:rPr>
            </w:rPrChange>
          </w:rPr>
          <w:delText xml:space="preserve">Ở đây </w:delText>
        </w:r>
        <w:r w:rsidRPr="00082976" w:rsidDel="007B4E58">
          <w:rPr>
            <w:position w:val="-14"/>
            <w:szCs w:val="26"/>
            <w:lang w:val="fr-FR"/>
          </w:rPr>
          <w:object w:dxaOrig="1080" w:dyaOrig="400">
            <v:shape id="_x0000_i1052" type="#_x0000_t75" style="width:70.5pt;height:26.25pt" o:ole="">
              <v:imagedata r:id="rId64" o:title=""/>
            </v:shape>
            <o:OLEObject Type="Embed" ProgID="Equation.DSMT4" ShapeID="_x0000_i1052" DrawAspect="Content" ObjectID="_1416335175" r:id="rId65"/>
          </w:object>
        </w:r>
        <w:r w:rsidRPr="0049233F" w:rsidDel="006C7117">
          <w:rPr>
            <w:szCs w:val="26"/>
            <w:lang w:val="fr-FR"/>
            <w:rPrChange w:id="1041" w:author="The Si Tran" w:date="2012-12-05T23:02:00Z">
              <w:rPr>
                <w:sz w:val="28"/>
                <w:szCs w:val="28"/>
                <w:lang w:val="fr-FR"/>
              </w:rPr>
            </w:rPrChange>
          </w:rPr>
          <w:delText xml:space="preserve"> và </w:delText>
        </w:r>
        <w:r w:rsidRPr="00082976" w:rsidDel="007B4E58">
          <w:rPr>
            <w:position w:val="-28"/>
            <w:szCs w:val="26"/>
            <w:lang w:val="fr-FR"/>
          </w:rPr>
          <w:object w:dxaOrig="1780" w:dyaOrig="680">
            <v:shape id="_x0000_i1053" type="#_x0000_t75" style="width:105.75pt;height:39.75pt" o:ole="">
              <v:imagedata r:id="rId66" o:title=""/>
            </v:shape>
            <o:OLEObject Type="Embed" ProgID="Equation.DSMT4" ShapeID="_x0000_i1053" DrawAspect="Content" ObjectID="_1416335176" r:id="rId67"/>
          </w:object>
        </w:r>
      </w:del>
    </w:p>
    <w:p w:rsidR="006A21F7" w:rsidRPr="008308F4" w:rsidDel="008308F4" w:rsidRDefault="006A21F7">
      <w:pPr>
        <w:ind w:left="547" w:firstLine="540"/>
        <w:jc w:val="left"/>
        <w:rPr>
          <w:del w:id="1042" w:author="The Si Tran" w:date="2012-12-06T00:30:00Z"/>
          <w:szCs w:val="26"/>
          <w:lang w:val="fr-FR"/>
        </w:rPr>
        <w:pPrChange w:id="1043" w:author="The Si Tran" w:date="2012-12-06T04:00:00Z">
          <w:pPr>
            <w:ind w:firstLine="547"/>
          </w:pPr>
        </w:pPrChange>
      </w:pPr>
      <w:r w:rsidRPr="0049233F">
        <w:rPr>
          <w:szCs w:val="26"/>
          <w:lang w:val="fr-FR"/>
          <w:rPrChange w:id="1044" w:author="The Si Tran" w:date="2012-12-05T23:02:00Z">
            <w:rPr>
              <w:sz w:val="28"/>
              <w:szCs w:val="28"/>
              <w:lang w:val="fr-FR"/>
            </w:rPr>
          </w:rPrChange>
        </w:rPr>
        <w:t xml:space="preserve">Vì chuỗi </w:t>
      </w:r>
      <w:del w:id="1045" w:author="The Si Tran" w:date="2012-12-06T00:26:00Z">
        <w:r w:rsidRPr="00082976" w:rsidDel="008B2829">
          <w:rPr>
            <w:position w:val="-14"/>
            <w:szCs w:val="26"/>
            <w:lang w:val="fr-FR"/>
          </w:rPr>
          <w:object w:dxaOrig="460" w:dyaOrig="400">
            <v:shape id="_x0000_i1054" type="#_x0000_t75" style="width:28.5pt;height:24.75pt" o:ole="">
              <v:imagedata r:id="rId68" o:title=""/>
            </v:shape>
            <o:OLEObject Type="Embed" ProgID="Equation.DSMT4" ShapeID="_x0000_i1054" DrawAspect="Content" ObjectID="_1416335177" r:id="rId69"/>
          </w:object>
        </w:r>
      </w:del>
      <m:oMath>
        <m:d>
          <m:dPr>
            <m:begChr m:val="{"/>
            <m:endChr m:val="}"/>
            <m:ctrlPr>
              <w:ins w:id="1046" w:author="The Si Tran" w:date="2012-12-06T00:26:00Z">
                <w:rPr>
                  <w:rFonts w:ascii="Cambria Math" w:hAnsi="Cambria Math"/>
                  <w:i/>
                  <w:szCs w:val="26"/>
                  <w:lang w:val="fr-FR"/>
                </w:rPr>
              </w:ins>
            </m:ctrlPr>
          </m:dPr>
          <m:e>
            <m:sSub>
              <m:sSubPr>
                <m:ctrlPr>
                  <w:ins w:id="1047" w:author="The Si Tran" w:date="2012-12-06T00:26:00Z">
                    <w:rPr>
                      <w:rFonts w:ascii="Cambria Math" w:hAnsi="Cambria Math"/>
                      <w:i/>
                      <w:szCs w:val="26"/>
                      <w:lang w:val="fr-FR"/>
                    </w:rPr>
                  </w:ins>
                </m:ctrlPr>
              </m:sSubPr>
              <m:e>
                <w:ins w:id="1048" w:author="The Si Tran" w:date="2012-12-06T00:26:00Z">
                  <m:r>
                    <w:rPr>
                      <w:rFonts w:ascii="Cambria Math" w:hAnsi="Cambria Math"/>
                      <w:szCs w:val="26"/>
                      <w:lang w:val="fr-FR"/>
                    </w:rPr>
                    <m:t>ε</m:t>
                  </m:r>
                </w:ins>
              </m:e>
              <m:sub>
                <w:ins w:id="1049" w:author="The Si Tran" w:date="2012-12-06T00:26:00Z">
                  <m:r>
                    <w:rPr>
                      <w:rFonts w:ascii="Cambria Math" w:hAnsi="Cambria Math"/>
                      <w:szCs w:val="26"/>
                      <w:lang w:val="fr-FR"/>
                    </w:rPr>
                    <m:t>t</m:t>
                  </m:r>
                </w:ins>
              </m:sub>
            </m:sSub>
          </m:e>
        </m:d>
      </m:oMath>
      <w:r w:rsidRPr="0049233F">
        <w:rPr>
          <w:szCs w:val="26"/>
          <w:lang w:val="fr-FR"/>
          <w:rPrChange w:id="1050" w:author="The Si Tran" w:date="2012-12-05T23:02:00Z">
            <w:rPr>
              <w:sz w:val="28"/>
              <w:szCs w:val="28"/>
              <w:lang w:val="fr-FR"/>
            </w:rPr>
          </w:rPrChange>
        </w:rPr>
        <w:t xml:space="preserve"> là chuỗi nhiễu trắng</w:t>
      </w:r>
      <w:ins w:id="1051" w:author="The Si Tran" w:date="2012-12-06T00:15:00Z">
        <w:r w:rsidR="004939AB">
          <w:rPr>
            <w:szCs w:val="26"/>
            <w:lang w:val="fr-FR"/>
          </w:rPr>
          <w:t xml:space="preserve"> </w:t>
        </w:r>
      </w:ins>
      <w:r w:rsidRPr="0049233F">
        <w:rPr>
          <w:szCs w:val="26"/>
          <w:lang w:val="fr-FR"/>
          <w:rPrChange w:id="1052" w:author="The Si Tran" w:date="2012-12-05T23:02:00Z">
            <w:rPr>
              <w:sz w:val="28"/>
              <w:szCs w:val="28"/>
              <w:lang w:val="fr-FR"/>
            </w:rPr>
          </w:rPrChange>
        </w:rPr>
        <w:t xml:space="preserve">(white noise), tức là </w:t>
      </w:r>
      <w:ins w:id="1053" w:author="The Si Tran" w:date="2012-12-06T00:27:00Z">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e>
          </m:d>
          <m:r>
            <w:rPr>
              <w:rFonts w:ascii="Cambria Math" w:hAnsi="Cambria Math"/>
              <w:szCs w:val="26"/>
              <w:lang w:val="fr-FR"/>
            </w:rPr>
            <m:t>=0</m:t>
          </m:r>
        </m:oMath>
      </w:ins>
      <w:del w:id="1054" w:author="The Si Tran" w:date="2012-12-06T00:27:00Z">
        <w:r w:rsidRPr="00082976" w:rsidDel="00031BC2">
          <w:rPr>
            <w:position w:val="-12"/>
            <w:szCs w:val="26"/>
            <w:lang w:val="fr-FR"/>
          </w:rPr>
          <w:object w:dxaOrig="960" w:dyaOrig="360">
            <v:shape id="_x0000_i1055" type="#_x0000_t75" style="width:57.75pt;height:21.75pt" o:ole="">
              <v:imagedata r:id="rId70" o:title=""/>
            </v:shape>
            <o:OLEObject Type="Embed" ProgID="Equation.DSMT4" ShapeID="_x0000_i1055" DrawAspect="Content" ObjectID="_1416335178" r:id="rId71"/>
          </w:object>
        </w:r>
      </w:del>
      <w:ins w:id="1055" w:author="The Si Tran" w:date="2012-12-06T00:27:00Z">
        <w:r w:rsidR="00031BC2">
          <w:rPr>
            <w:szCs w:val="26"/>
            <w:lang w:val="fr-FR"/>
          </w:rPr>
          <w:t xml:space="preserve"> </w:t>
        </w:r>
      </w:ins>
      <w:r w:rsidRPr="0049233F">
        <w:rPr>
          <w:szCs w:val="26"/>
          <w:lang w:val="fr-FR"/>
          <w:rPrChange w:id="1056" w:author="The Si Tran" w:date="2012-12-05T23:02:00Z">
            <w:rPr>
              <w:sz w:val="28"/>
              <w:szCs w:val="28"/>
              <w:lang w:val="fr-FR"/>
            </w:rPr>
          </w:rPrChange>
        </w:rPr>
        <w:t xml:space="preserve">và </w:t>
      </w:r>
      <w:del w:id="1057" w:author="The Si Tran" w:date="2012-12-06T00:30:00Z">
        <w:r w:rsidRPr="00082976" w:rsidDel="008308F4">
          <w:rPr>
            <w:position w:val="-32"/>
            <w:szCs w:val="26"/>
            <w:lang w:val="fr-FR"/>
          </w:rPr>
          <w:object w:dxaOrig="2140" w:dyaOrig="760">
            <v:shape id="_x0000_i1056" type="#_x0000_t75" style="width:141pt;height:50.25pt" o:ole="">
              <v:imagedata r:id="rId72" o:title=""/>
            </v:shape>
            <o:OLEObject Type="Embed" ProgID="Equation.DSMT4" ShapeID="_x0000_i1056" DrawAspect="Content" ObjectID="_1416335179" r:id="rId73"/>
          </w:object>
        </w:r>
      </w:del>
    </w:p>
    <w:p w:rsidR="008308F4" w:rsidRPr="008308F4" w:rsidRDefault="008308F4">
      <w:pPr>
        <w:ind w:firstLine="540"/>
        <w:jc w:val="left"/>
        <w:rPr>
          <w:ins w:id="1058" w:author="The Si Tran" w:date="2012-12-06T00:30:00Z"/>
          <w:szCs w:val="26"/>
          <w:lang w:val="fr-FR"/>
          <w:rPrChange w:id="1059" w:author="The Si Tran" w:date="2012-12-06T00:30:00Z">
            <w:rPr>
              <w:ins w:id="1060" w:author="The Si Tran" w:date="2012-12-06T00:30:00Z"/>
              <w:sz w:val="28"/>
              <w:szCs w:val="28"/>
              <w:lang w:val="fr-FR"/>
            </w:rPr>
          </w:rPrChange>
        </w:rPr>
        <w:pPrChange w:id="1061" w:author="The Si Tran" w:date="2012-12-06T04:00:00Z">
          <w:pPr>
            <w:ind w:left="547"/>
          </w:pPr>
        </w:pPrChange>
      </w:pPr>
    </w:p>
    <w:p w:rsidR="008308F4" w:rsidRPr="00E34B5F" w:rsidRDefault="006E1C30">
      <w:pPr>
        <w:ind w:left="1440" w:firstLine="720"/>
        <w:jc w:val="left"/>
        <w:rPr>
          <w:ins w:id="1062" w:author="The Si Tran" w:date="2012-12-06T00:28:00Z"/>
          <w:szCs w:val="26"/>
          <w:lang w:val="fr-FR"/>
        </w:rPr>
        <w:pPrChange w:id="1063" w:author="The Si Tran" w:date="2012-12-06T00:31:00Z">
          <w:pPr>
            <w:ind w:firstLine="547"/>
          </w:pPr>
        </w:pPrChange>
      </w:pPr>
      <m:oMathPara>
        <m:oMathParaPr>
          <m:jc m:val="left"/>
        </m:oMathParaPr>
        <m:oMath>
          <m:sSub>
            <m:sSubPr>
              <m:ctrlPr>
                <w:ins w:id="1064" w:author="The Si Tran" w:date="2012-12-06T00:28:00Z">
                  <w:rPr>
                    <w:rFonts w:ascii="Cambria Math" w:hAnsi="Cambria Math"/>
                    <w:i/>
                    <w:szCs w:val="26"/>
                    <w:lang w:val="fr-FR"/>
                  </w:rPr>
                </w:ins>
              </m:ctrlPr>
            </m:sSubPr>
            <m:e>
              <w:ins w:id="1065" w:author="The Si Tran" w:date="2012-12-06T00:28:00Z">
                <m:r>
                  <w:rPr>
                    <w:rFonts w:ascii="Cambria Math" w:hAnsi="Cambria Math"/>
                    <w:szCs w:val="26"/>
                    <w:lang w:val="fr-FR"/>
                  </w:rPr>
                  <m:t>γ</m:t>
                </m:r>
              </w:ins>
            </m:e>
            <m:sub>
              <w:ins w:id="1066" w:author="The Si Tran" w:date="2012-12-06T00:28:00Z">
                <m:r>
                  <w:rPr>
                    <w:rFonts w:ascii="Cambria Math" w:hAnsi="Cambria Math"/>
                    <w:szCs w:val="26"/>
                    <w:lang w:val="fr-FR"/>
                  </w:rPr>
                  <m:t>ε</m:t>
                </m:r>
              </w:ins>
            </m:sub>
          </m:sSub>
          <m:d>
            <m:dPr>
              <m:ctrlPr>
                <w:ins w:id="1067" w:author="The Si Tran" w:date="2012-12-06T00:28:00Z">
                  <w:rPr>
                    <w:rFonts w:ascii="Cambria Math" w:hAnsi="Cambria Math"/>
                    <w:i/>
                    <w:szCs w:val="26"/>
                    <w:lang w:val="fr-FR"/>
                  </w:rPr>
                </w:ins>
              </m:ctrlPr>
            </m:dPr>
            <m:e>
              <w:ins w:id="1068" w:author="The Si Tran" w:date="2012-12-06T00:28:00Z">
                <m:r>
                  <w:rPr>
                    <w:rFonts w:ascii="Cambria Math" w:hAnsi="Cambria Math"/>
                    <w:szCs w:val="26"/>
                    <w:lang w:val="fr-FR"/>
                  </w:rPr>
                  <m:t>h</m:t>
                </m:r>
              </w:ins>
            </m:e>
          </m:d>
          <w:ins w:id="1069" w:author="The Si Tran" w:date="2012-12-06T00:29:00Z">
            <m:r>
              <w:rPr>
                <w:rFonts w:ascii="Cambria Math" w:hAnsi="Cambria Math"/>
                <w:szCs w:val="26"/>
                <w:lang w:val="fr-FR"/>
              </w:rPr>
              <m:t>=</m:t>
            </m:r>
          </w:ins>
          <m:d>
            <m:dPr>
              <m:begChr m:val="{"/>
              <m:endChr m:val=""/>
              <m:ctrlPr>
                <w:ins w:id="1070" w:author="The Si Tran" w:date="2012-12-06T00:30:00Z">
                  <w:rPr>
                    <w:rFonts w:ascii="Cambria Math" w:hAnsi="Cambria Math"/>
                    <w:i/>
                    <w:szCs w:val="26"/>
                    <w:lang w:val="fr-FR"/>
                  </w:rPr>
                </w:ins>
              </m:ctrlPr>
            </m:dPr>
            <m:e>
              <m:eqArr>
                <m:eqArrPr>
                  <m:ctrlPr>
                    <w:ins w:id="1071" w:author="The Si Tran" w:date="2012-12-06T00:30:00Z">
                      <w:rPr>
                        <w:rFonts w:ascii="Cambria Math" w:hAnsi="Cambria Math"/>
                        <w:i/>
                        <w:szCs w:val="26"/>
                        <w:lang w:val="fr-FR"/>
                      </w:rPr>
                    </w:ins>
                  </m:ctrlPr>
                </m:eqArrPr>
                <m:e>
                  <m:sSup>
                    <m:sSupPr>
                      <m:ctrlPr>
                        <w:ins w:id="1072" w:author="The Si Tran" w:date="2012-12-06T00:30:00Z">
                          <w:rPr>
                            <w:rFonts w:ascii="Cambria Math" w:hAnsi="Cambria Math"/>
                            <w:i/>
                            <w:szCs w:val="26"/>
                            <w:lang w:val="fr-FR"/>
                          </w:rPr>
                        </w:ins>
                      </m:ctrlPr>
                    </m:sSupPr>
                    <m:e>
                      <w:ins w:id="1073" w:author="The Si Tran" w:date="2012-12-06T00:30:00Z">
                        <m:r>
                          <w:rPr>
                            <w:rFonts w:ascii="Cambria Math" w:hAnsi="Cambria Math"/>
                            <w:szCs w:val="26"/>
                            <w:lang w:val="fr-FR"/>
                          </w:rPr>
                          <m:t>σ</m:t>
                        </m:r>
                      </w:ins>
                    </m:e>
                    <m:sup>
                      <w:ins w:id="1074" w:author="The Si Tran" w:date="2012-12-06T00:30:00Z">
                        <m:r>
                          <w:rPr>
                            <w:rFonts w:ascii="Cambria Math" w:hAnsi="Cambria Math"/>
                            <w:szCs w:val="26"/>
                            <w:lang w:val="fr-FR"/>
                          </w:rPr>
                          <m:t>2</m:t>
                        </m:r>
                      </w:ins>
                    </m:sup>
                  </m:sSup>
                  <w:ins w:id="1075" w:author="The Si Tran" w:date="2012-12-06T00:30:00Z">
                    <m:r>
                      <w:rPr>
                        <w:rFonts w:ascii="Cambria Math" w:hAnsi="Cambria Math"/>
                        <w:szCs w:val="26"/>
                        <w:lang w:val="fr-FR"/>
                      </w:rPr>
                      <m:t>,    h=</m:t>
                    </m:r>
                    <m:r>
                      <w:rPr>
                        <w:rFonts w:ascii="Cambria Math" w:hAnsi="Cambria Math"/>
                        <w:szCs w:val="26"/>
                        <w:lang w:val="fr-FR"/>
                      </w:rPr>
                      <m:t>0</m:t>
                    </m:r>
                  </w:ins>
                </m:e>
                <m:e>
                  <w:ins w:id="1076" w:author="The Si Tran" w:date="2012-12-06T00:30:00Z">
                    <m:r>
                      <w:rPr>
                        <w:rFonts w:ascii="Cambria Math" w:hAnsi="Cambria Math"/>
                        <w:szCs w:val="26"/>
                        <w:lang w:val="fr-FR"/>
                      </w:rPr>
                      <m:t xml:space="preserve">0,     </m:t>
                    </m:r>
                    <m:r>
                      <w:rPr>
                        <w:rFonts w:ascii="Cambria Math" w:hAnsi="Cambria Math"/>
                        <w:szCs w:val="26"/>
                        <w:lang w:val="fr-FR"/>
                      </w:rPr>
                      <m:t>h≠0</m:t>
                    </m:r>
                  </w:ins>
                </m:e>
              </m:eqArr>
            </m:e>
          </m:d>
        </m:oMath>
      </m:oMathPara>
    </w:p>
    <w:p w:rsidR="006A21F7" w:rsidRPr="0049233F" w:rsidRDefault="006A21F7" w:rsidP="006A21F7">
      <w:pPr>
        <w:ind w:firstLine="547"/>
        <w:rPr>
          <w:szCs w:val="26"/>
          <w:lang w:val="fr-FR"/>
          <w:rPrChange w:id="1077" w:author="The Si Tran" w:date="2012-12-05T23:02:00Z">
            <w:rPr>
              <w:sz w:val="28"/>
              <w:szCs w:val="28"/>
              <w:lang w:val="fr-FR"/>
            </w:rPr>
          </w:rPrChange>
        </w:rPr>
      </w:pPr>
      <w:r w:rsidRPr="0049233F">
        <w:rPr>
          <w:szCs w:val="26"/>
          <w:lang w:val="fr-FR"/>
          <w:rPrChange w:id="1078" w:author="The Si Tran" w:date="2012-12-05T23:02:00Z">
            <w:rPr>
              <w:sz w:val="28"/>
              <w:szCs w:val="28"/>
              <w:lang w:val="fr-FR"/>
            </w:rPr>
          </w:rPrChange>
        </w:rPr>
        <w:t xml:space="preserve">Nên </w:t>
      </w:r>
    </w:p>
    <w:p w:rsidR="006A21F7" w:rsidRPr="002B24C1" w:rsidRDefault="002B24C1">
      <w:pPr>
        <w:ind w:left="1440" w:firstLine="720"/>
        <w:rPr>
          <w:szCs w:val="26"/>
          <w:lang w:val="fr-FR"/>
          <w:rPrChange w:id="1079" w:author="The Si Tran" w:date="2012-12-06T00:33:00Z">
            <w:rPr>
              <w:sz w:val="28"/>
              <w:szCs w:val="28"/>
              <w:lang w:val="fr-FR"/>
            </w:rPr>
          </w:rPrChange>
        </w:rPr>
        <w:pPrChange w:id="1080" w:author="The Si Tran" w:date="2012-12-06T00:33:00Z">
          <w:pPr>
            <w:ind w:firstLine="547"/>
          </w:pPr>
        </w:pPrChange>
      </w:pPr>
      <w:ins w:id="1081" w:author="The Si Tran" w:date="2012-12-06T00:32:00Z">
        <m:oMathPara>
          <m:oMathParaPr>
            <m:jc m:val="left"/>
          </m:oMathParaPr>
          <m:oMath>
            <m:r>
              <w:rPr>
                <w:rFonts w:ascii="Cambria Math" w:hAnsi="Cambria Math"/>
                <w:szCs w:val="26"/>
                <w:lang w:val="fr-FR"/>
              </w:rPr>
              <m:t>E</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m:t>
            </m:r>
          </m:oMath>
        </m:oMathPara>
      </w:ins>
      <w:ins w:id="1082" w:author="The Si Tran" w:date="2012-12-06T00:33:00Z">
        <m:oMathPara>
          <m:oMathParaPr>
            <m:jc m:val="left"/>
          </m:oMathParaPr>
          <m:oMath>
            <m:r>
              <w:rPr>
                <w:rFonts w:ascii="Cambria Math" w:hAnsi="Cambria Math"/>
                <w:szCs w:val="26"/>
                <w:lang w:val="fr-FR"/>
              </w:rPr>
              <m:t>E</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r>
              <w:rPr>
                <w:rFonts w:ascii="Cambria Math" w:hAnsi="Cambria Math"/>
                <w:szCs w:val="26"/>
                <w:lang w:val="fr-FR"/>
              </w:rPr>
              <m:t>=μ</m:t>
            </m:r>
          </m:oMath>
        </m:oMathPara>
      </w:ins>
    </w:p>
    <w:p w:rsidR="00A35187" w:rsidRPr="00A35187" w:rsidRDefault="006A21F7">
      <w:pPr>
        <w:ind w:left="720" w:firstLine="720"/>
        <w:jc w:val="left"/>
        <w:rPr>
          <w:ins w:id="1083" w:author="The Si Tran" w:date="2012-12-06T00:37:00Z"/>
          <w:szCs w:val="26"/>
          <w:lang w:val="fr-FR"/>
          <w:rPrChange w:id="1084" w:author="The Si Tran" w:date="2012-12-06T00:37:00Z">
            <w:rPr>
              <w:ins w:id="1085" w:author="The Si Tran" w:date="2012-12-06T00:37:00Z"/>
              <w:rFonts w:ascii="Cambria Math" w:hAnsi="Cambria Math"/>
              <w:i/>
              <w:szCs w:val="26"/>
              <w:lang w:val="fr-FR"/>
            </w:rPr>
          </w:rPrChange>
        </w:rPr>
        <w:pPrChange w:id="1086" w:author="The Si Tran" w:date="2012-12-06T00:35:00Z">
          <w:pPr>
            <w:ind w:firstLine="547"/>
          </w:pPr>
        </w:pPrChange>
      </w:pPr>
      <w:del w:id="1087" w:author="The Si Tran" w:date="2012-12-06T00:33:00Z">
        <w:r w:rsidRPr="00B312F5" w:rsidDel="00CF4667">
          <w:rPr>
            <w:position w:val="-14"/>
            <w:szCs w:val="26"/>
            <w:lang w:val="fr-FR"/>
          </w:rPr>
          <w:object w:dxaOrig="3960" w:dyaOrig="380">
            <v:shape id="_x0000_i1057" type="#_x0000_t75" style="width:4in;height:27.75pt" o:ole="">
              <v:imagedata r:id="rId74" o:title=""/>
            </v:shape>
            <o:OLEObject Type="Embed" ProgID="Equation.DSMT4" ShapeID="_x0000_i1057" DrawAspect="Content" ObjectID="_1416335180" r:id="rId75"/>
          </w:object>
        </w:r>
        <w:r w:rsidRPr="0049233F" w:rsidDel="00CF4667">
          <w:rPr>
            <w:szCs w:val="26"/>
            <w:lang w:val="fr-FR"/>
            <w:rPrChange w:id="1088" w:author="The Si Tran" w:date="2012-12-05T23:02:00Z">
              <w:rPr>
                <w:sz w:val="28"/>
                <w:szCs w:val="28"/>
                <w:lang w:val="fr-FR"/>
              </w:rPr>
            </w:rPrChange>
          </w:rPr>
          <w:delText>.</w:delText>
        </w:r>
      </w:del>
      <w:ins w:id="1089" w:author="The Si Tran" w:date="2012-12-06T00:35:00Z">
        <m:oMath>
          <m:r>
            <w:rPr>
              <w:rFonts w:ascii="Cambria Math" w:hAnsi="Cambria Math"/>
              <w:szCs w:val="26"/>
              <w:lang w:val="fr-FR"/>
            </w:rPr>
            <m:t>Var</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e>
          </m:d>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0</m:t>
              </m:r>
            </m:e>
          </m:d>
          <m:r>
            <w:rPr>
              <w:rFonts w:ascii="Cambria Math" w:hAnsi="Cambria Math"/>
              <w:szCs w:val="26"/>
              <w:lang w:val="fr-FR"/>
            </w:rPr>
            <m:t>=Var</m:t>
          </m:r>
          <m:d>
            <m:dPr>
              <m:ctrlPr>
                <w:rPr>
                  <w:rFonts w:ascii="Cambria Math" w:hAnsi="Cambria Math"/>
                  <w:i/>
                  <w:szCs w:val="26"/>
                  <w:lang w:val="fr-FR"/>
                </w:rPr>
              </m:ctrlPr>
            </m:dPr>
            <m:e>
              <m:r>
                <w:rPr>
                  <w:rFonts w:ascii="Cambria Math" w:hAnsi="Cambria Math"/>
                  <w:szCs w:val="26"/>
                  <w:lang w:val="fr-FR"/>
                </w:rPr>
                <m:t>μ+</m:t>
              </m:r>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m:t>
                  </m:r>
                </m:sub>
              </m:sSub>
              <m:sSub>
                <m:sSubPr>
                  <m:ctrlPr>
                    <w:rPr>
                      <w:rFonts w:ascii="Cambria Math" w:hAnsi="Cambria Math"/>
                      <w:i/>
                      <w:szCs w:val="26"/>
                      <w:lang w:val="fr-FR"/>
                    </w:rPr>
                  </m:ctrlPr>
                </m:sSubPr>
                <m:e>
                  <m:r>
                    <w:rPr>
                      <w:rFonts w:ascii="Cambria Math" w:hAnsi="Cambria Math"/>
                      <w:szCs w:val="26"/>
                      <w:lang w:val="fr-FR"/>
                    </w:rPr>
                    <m:t>ε</m:t>
                  </m:r>
                </m:e>
                <m:sub>
                  <m:r>
                    <w:rPr>
                      <w:rFonts w:ascii="Cambria Math" w:hAnsi="Cambria Math"/>
                      <w:szCs w:val="26"/>
                      <w:lang w:val="fr-FR"/>
                    </w:rPr>
                    <m:t>t-q</m:t>
                  </m:r>
                </m:sub>
              </m:sSub>
            </m:e>
          </m:d>
        </m:oMath>
      </w:ins>
    </w:p>
    <w:p w:rsidR="006A21F7" w:rsidRPr="0049233F" w:rsidRDefault="00A35187">
      <w:pPr>
        <w:ind w:left="720" w:firstLine="720"/>
        <w:jc w:val="left"/>
        <w:rPr>
          <w:szCs w:val="26"/>
          <w:lang w:val="fr-FR"/>
          <w:rPrChange w:id="1090" w:author="The Si Tran" w:date="2012-12-05T23:02:00Z">
            <w:rPr>
              <w:sz w:val="28"/>
              <w:szCs w:val="28"/>
              <w:lang w:val="fr-FR"/>
            </w:rPr>
          </w:rPrChange>
        </w:rPr>
        <w:pPrChange w:id="1091" w:author="The Si Tran" w:date="2012-12-06T00:35:00Z">
          <w:pPr>
            <w:ind w:firstLine="547"/>
          </w:pPr>
        </w:pPrChange>
      </w:pPr>
      <w:ins w:id="1092" w:author="The Si Tran" w:date="2012-12-06T00:36:00Z">
        <m:oMathPara>
          <m:oMath>
            <m:r>
              <w:rPr>
                <w:rFonts w:ascii="Cambria Math" w:hAnsi="Cambria Math"/>
                <w:szCs w:val="26"/>
                <w:lang w:val="fr-FR"/>
              </w:rPr>
              <m:t>=</m:t>
            </m:r>
            <m:sSup>
              <m:sSupPr>
                <m:ctrlPr>
                  <w:rPr>
                    <w:rFonts w:ascii="Cambria Math" w:hAnsi="Cambria Math"/>
                    <w:i/>
                    <w:szCs w:val="26"/>
                    <w:lang w:val="fr-FR"/>
                  </w:rPr>
                </m:ctrlPr>
              </m:sSupPr>
              <m:e>
                <m:r>
                  <w:rPr>
                    <w:rFonts w:ascii="Cambria Math" w:hAnsi="Cambria Math"/>
                    <w:szCs w:val="26"/>
                    <w:lang w:val="fr-FR"/>
                  </w:rPr>
                  <m:t>σ</m:t>
                </m:r>
              </m:e>
              <m:sup>
                <m:r>
                  <w:rPr>
                    <w:rFonts w:ascii="Cambria Math" w:hAnsi="Cambria Math"/>
                    <w:szCs w:val="26"/>
                    <w:lang w:val="fr-FR"/>
                  </w:rPr>
                  <m:t>2</m:t>
                </m:r>
              </m:sup>
            </m:sSup>
            <m:d>
              <m:dPr>
                <m:ctrlPr>
                  <w:rPr>
                    <w:rFonts w:ascii="Cambria Math" w:hAnsi="Cambria Math"/>
                    <w:i/>
                    <w:szCs w:val="26"/>
                    <w:lang w:val="fr-FR"/>
                  </w:rPr>
                </m:ctrlPr>
              </m:dPr>
              <m:e>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e>
            </m:d>
          </m:oMath>
        </m:oMathPara>
      </w:ins>
    </w:p>
    <w:p w:rsidR="006A21F7" w:rsidRPr="0049233F" w:rsidDel="00A92BAB" w:rsidRDefault="006A21F7" w:rsidP="006A21F7">
      <w:pPr>
        <w:ind w:firstLine="547"/>
        <w:rPr>
          <w:del w:id="1093" w:author="The Si Tran" w:date="2012-12-06T00:37:00Z"/>
          <w:szCs w:val="26"/>
          <w:lang w:val="fr-FR"/>
          <w:rPrChange w:id="1094" w:author="The Si Tran" w:date="2012-12-05T23:02:00Z">
            <w:rPr>
              <w:del w:id="1095" w:author="The Si Tran" w:date="2012-12-06T00:37:00Z"/>
              <w:sz w:val="28"/>
              <w:szCs w:val="28"/>
              <w:lang w:val="fr-FR"/>
            </w:rPr>
          </w:rPrChange>
        </w:rPr>
      </w:pPr>
    </w:p>
    <w:p w:rsidR="006A21F7" w:rsidRPr="0049233F" w:rsidDel="00A92BAB" w:rsidRDefault="006A21F7" w:rsidP="006A21F7">
      <w:pPr>
        <w:ind w:firstLine="547"/>
        <w:rPr>
          <w:del w:id="1096" w:author="The Si Tran" w:date="2012-12-06T00:37:00Z"/>
          <w:szCs w:val="26"/>
          <w:lang w:val="fr-FR"/>
          <w:rPrChange w:id="1097" w:author="The Si Tran" w:date="2012-12-05T23:02:00Z">
            <w:rPr>
              <w:del w:id="1098" w:author="The Si Tran" w:date="2012-12-06T00:37:00Z"/>
              <w:sz w:val="28"/>
              <w:szCs w:val="28"/>
              <w:lang w:val="fr-FR"/>
            </w:rPr>
          </w:rPrChange>
        </w:rPr>
      </w:pPr>
      <w:del w:id="1099" w:author="The Si Tran" w:date="2012-12-06T00:35:00Z">
        <w:r w:rsidRPr="00B312F5" w:rsidDel="00A35187">
          <w:rPr>
            <w:position w:val="-14"/>
            <w:szCs w:val="26"/>
            <w:lang w:val="fr-FR"/>
          </w:rPr>
          <w:object w:dxaOrig="4599" w:dyaOrig="380">
            <v:shape id="_x0000_i1058" type="#_x0000_t75" style="width:331.5pt;height:27.75pt" o:ole="">
              <v:imagedata r:id="rId76" o:title=""/>
            </v:shape>
            <o:OLEObject Type="Embed" ProgID="Equation.DSMT4" ShapeID="_x0000_i1058" DrawAspect="Content" ObjectID="_1416335181" r:id="rId77"/>
          </w:object>
        </w:r>
      </w:del>
    </w:p>
    <w:p w:rsidR="005947EE" w:rsidRPr="005947EE" w:rsidRDefault="006A21F7">
      <w:pPr>
        <w:ind w:left="1440"/>
        <w:jc w:val="left"/>
        <w:rPr>
          <w:ins w:id="1100" w:author="The Si Tran" w:date="2012-12-06T00:43:00Z"/>
          <w:szCs w:val="26"/>
          <w:lang w:val="fr-FR"/>
          <w:rPrChange w:id="1101" w:author="The Si Tran" w:date="2012-12-06T00:44:00Z">
            <w:rPr>
              <w:ins w:id="1102" w:author="The Si Tran" w:date="2012-12-06T00:43:00Z"/>
              <w:rFonts w:ascii="Cambria Math" w:hAnsi="Cambria Math"/>
              <w:i/>
              <w:szCs w:val="26"/>
              <w:lang w:val="fr-FR"/>
            </w:rPr>
          </w:rPrChange>
        </w:rPr>
        <w:pPrChange w:id="1103" w:author="The Si Tran" w:date="2012-12-06T00:39:00Z">
          <w:pPr>
            <w:ind w:firstLine="547"/>
          </w:pPr>
        </w:pPrChange>
      </w:pPr>
      <w:del w:id="1104" w:author="The Si Tran" w:date="2012-12-06T00:37:00Z">
        <w:r w:rsidRPr="0049233F" w:rsidDel="00A92BAB">
          <w:rPr>
            <w:szCs w:val="26"/>
            <w:lang w:val="fr-FR"/>
            <w:rPrChange w:id="1105" w:author="The Si Tran" w:date="2012-12-05T23:02:00Z">
              <w:rPr>
                <w:sz w:val="28"/>
                <w:szCs w:val="28"/>
                <w:lang w:val="fr-FR"/>
              </w:rPr>
            </w:rPrChange>
          </w:rPr>
          <w:delText xml:space="preserve">                </w:delText>
        </w:r>
      </w:del>
      <w:del w:id="1106" w:author="The Si Tran" w:date="2012-12-06T00:39:00Z">
        <w:r w:rsidRPr="0049233F" w:rsidDel="00E270B0">
          <w:rPr>
            <w:szCs w:val="26"/>
            <w:lang w:val="fr-FR"/>
            <w:rPrChange w:id="1107" w:author="The Si Tran" w:date="2012-12-05T23:02:00Z">
              <w:rPr>
                <w:sz w:val="28"/>
                <w:szCs w:val="28"/>
                <w:lang w:val="fr-FR"/>
              </w:rPr>
            </w:rPrChange>
          </w:rPr>
          <w:delText xml:space="preserve">              </w:delText>
        </w:r>
      </w:del>
      <w:ins w:id="1108" w:author="The Si Tran" w:date="2012-12-06T00:39:00Z">
        <m:oMath>
          <m:r>
            <m:rPr>
              <m:sty m:val="p"/>
            </m:rPr>
            <w:rPr>
              <w:rFonts w:ascii="Cambria Math" w:hAnsi="Cambria Math"/>
              <w:szCs w:val="26"/>
              <w:lang w:val="fr-FR"/>
            </w:rPr>
            <w:br/>
          </m:r>
        </m:oMath>
        <m:oMathPara>
          <m:oMathParaPr>
            <m:jc m:val="left"/>
          </m:oMathParaPr>
          <m:oMath>
            <m:r>
              <w:rPr>
                <w:rFonts w:ascii="Cambria Math" w:hAnsi="Cambria Math"/>
                <w:szCs w:val="26"/>
                <w:lang w:val="fr-FR"/>
              </w:rPr>
              <m:t>γ</m:t>
            </m:r>
            <m:d>
              <m:dPr>
                <m:ctrlPr>
                  <w:rPr>
                    <w:rFonts w:ascii="Cambria Math" w:hAnsi="Cambria Math"/>
                    <w:i/>
                    <w:szCs w:val="26"/>
                    <w:lang w:val="fr-FR"/>
                  </w:rPr>
                </m:ctrlPr>
              </m:dPr>
              <m:e>
                <m:r>
                  <w:rPr>
                    <w:rFonts w:ascii="Cambria Math" w:hAnsi="Cambria Math"/>
                    <w:szCs w:val="26"/>
                    <w:lang w:val="fr-FR"/>
                  </w:rPr>
                  <m:t>k</m:t>
                </m:r>
              </m:e>
            </m:d>
            <m:r>
              <w:rPr>
                <w:rFonts w:ascii="Cambria Math" w:hAnsi="Cambria Math"/>
                <w:szCs w:val="26"/>
                <w:lang w:val="fr-FR"/>
              </w:rPr>
              <m:t>=Cov</m:t>
            </m:r>
            <m:d>
              <m:dPr>
                <m:ctrlPr>
                  <w:rPr>
                    <w:rFonts w:ascii="Cambria Math" w:hAnsi="Cambria Math"/>
                    <w:i/>
                    <w:szCs w:val="26"/>
                    <w:lang w:val="fr-FR"/>
                  </w:rPr>
                </m:ctrlPr>
              </m:dPr>
              <m:e>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y</m:t>
                    </m:r>
                  </m:e>
                  <m:sub>
                    <m:r>
                      <w:rPr>
                        <w:rFonts w:ascii="Cambria Math" w:hAnsi="Cambria Math"/>
                        <w:szCs w:val="26"/>
                        <w:lang w:val="fr-FR"/>
                      </w:rPr>
                      <m:t>t+k</m:t>
                    </m:r>
                  </m:sub>
                </m:sSub>
              </m:e>
            </m:d>
          </m:oMath>
        </m:oMathPara>
      </w:ins>
    </w:p>
    <w:p w:rsidR="006A21F7" w:rsidRPr="0049233F" w:rsidRDefault="006A21F7">
      <w:pPr>
        <w:ind w:left="1440"/>
        <w:jc w:val="left"/>
        <w:rPr>
          <w:szCs w:val="26"/>
          <w:lang w:val="fr-FR"/>
          <w:rPrChange w:id="1109" w:author="The Si Tran" w:date="2012-12-05T23:02:00Z">
            <w:rPr>
              <w:sz w:val="28"/>
              <w:szCs w:val="28"/>
              <w:lang w:val="fr-FR"/>
            </w:rPr>
          </w:rPrChange>
        </w:rPr>
        <w:pPrChange w:id="1110" w:author="The Si Tran" w:date="2012-12-06T00:39:00Z">
          <w:pPr>
            <w:ind w:firstLine="547"/>
          </w:pPr>
        </w:pPrChange>
      </w:pPr>
      <w:ins w:id="1111" w:author="The Si Tran" w:date="2012-12-06T00:39:00Z">
        <m:oMath>
          <m:r>
            <w:rPr>
              <w:rFonts w:ascii="Cambria Math" w:hAnsi="Cambria Math"/>
              <w:szCs w:val="26"/>
              <w:lang w:val="fr-FR"/>
            </w:rPr>
            <m:t>=</m:t>
          </m:r>
        </m:oMath>
      </w:ins>
      <m:oMath>
        <m:d>
          <m:dPr>
            <m:begChr m:val="{"/>
            <m:endChr m:val=""/>
            <m:ctrlPr>
              <w:ins w:id="1112" w:author="The Si Tran" w:date="2012-12-06T00:41:00Z">
                <w:rPr>
                  <w:rFonts w:ascii="Cambria Math" w:hAnsi="Cambria Math"/>
                  <w:i/>
                  <w:szCs w:val="26"/>
                  <w:lang w:val="fr-FR"/>
                </w:rPr>
              </w:ins>
            </m:ctrlPr>
          </m:dPr>
          <m:e>
            <m:eqArr>
              <m:eqArrPr>
                <m:ctrlPr>
                  <w:ins w:id="1113" w:author="The Si Tran" w:date="2012-12-06T00:41:00Z">
                    <w:rPr>
                      <w:rFonts w:ascii="Cambria Math" w:hAnsi="Cambria Math"/>
                      <w:i/>
                      <w:szCs w:val="26"/>
                      <w:lang w:val="fr-FR"/>
                    </w:rPr>
                  </w:ins>
                </m:ctrlPr>
              </m:eqArrPr>
              <m:e>
                <m:sSup>
                  <m:sSupPr>
                    <m:ctrlPr>
                      <w:ins w:id="1114" w:author="The Si Tran" w:date="2012-12-06T00:42:00Z">
                        <w:rPr>
                          <w:rFonts w:ascii="Cambria Math" w:hAnsi="Cambria Math"/>
                          <w:i/>
                          <w:szCs w:val="26"/>
                          <w:lang w:val="fr-FR"/>
                        </w:rPr>
                      </w:ins>
                    </m:ctrlPr>
                  </m:sSupPr>
                  <m:e>
                    <w:ins w:id="1115" w:author="The Si Tran" w:date="2012-12-06T00:42:00Z">
                      <m:r>
                        <w:rPr>
                          <w:rFonts w:ascii="Cambria Math" w:hAnsi="Cambria Math"/>
                          <w:szCs w:val="26"/>
                          <w:lang w:val="fr-FR"/>
                        </w:rPr>
                        <m:t>σ</m:t>
                      </m:r>
                    </w:ins>
                  </m:e>
                  <m:sup>
                    <w:ins w:id="1116" w:author="The Si Tran" w:date="2012-12-06T00:42:00Z">
                      <m:r>
                        <w:rPr>
                          <w:rFonts w:ascii="Cambria Math" w:hAnsi="Cambria Math"/>
                          <w:szCs w:val="26"/>
                          <w:lang w:val="fr-FR"/>
                        </w:rPr>
                        <m:t>2</m:t>
                      </m:r>
                    </w:ins>
                  </m:sup>
                </m:sSup>
                <m:d>
                  <m:dPr>
                    <m:ctrlPr>
                      <w:ins w:id="1117" w:author="The Si Tran" w:date="2012-12-06T00:42:00Z">
                        <w:rPr>
                          <w:rFonts w:ascii="Cambria Math" w:hAnsi="Cambria Math"/>
                          <w:i/>
                          <w:szCs w:val="26"/>
                          <w:lang w:val="fr-FR"/>
                        </w:rPr>
                      </w:ins>
                    </m:ctrlPr>
                  </m:dPr>
                  <m:e>
                    <w:ins w:id="1118" w:author="The Si Tran" w:date="2012-12-06T00:42:00Z">
                      <m:r>
                        <w:rPr>
                          <w:rFonts w:ascii="Cambria Math" w:hAnsi="Cambria Math"/>
                          <w:szCs w:val="26"/>
                          <w:lang w:val="fr-FR"/>
                        </w:rPr>
                        <m:t>-</m:t>
                      </m:r>
                    </w:ins>
                    <m:sSub>
                      <m:sSubPr>
                        <m:ctrlPr>
                          <w:ins w:id="1119" w:author="The Si Tran" w:date="2012-12-06T00:42:00Z">
                            <w:rPr>
                              <w:rFonts w:ascii="Cambria Math" w:hAnsi="Cambria Math"/>
                              <w:i/>
                              <w:szCs w:val="26"/>
                              <w:lang w:val="fr-FR"/>
                            </w:rPr>
                          </w:ins>
                        </m:ctrlPr>
                      </m:sSubPr>
                      <m:e>
                        <w:ins w:id="1120" w:author="The Si Tran" w:date="2012-12-06T00:43:00Z">
                          <m:r>
                            <w:rPr>
                              <w:rFonts w:ascii="Cambria Math" w:hAnsi="Cambria Math"/>
                              <w:szCs w:val="26"/>
                              <w:lang w:val="fr-FR"/>
                            </w:rPr>
                            <m:t>θ</m:t>
                          </m:r>
                        </w:ins>
                      </m:e>
                      <m:sub>
                        <w:ins w:id="1121" w:author="The Si Tran" w:date="2012-12-06T00:42:00Z">
                          <m:r>
                            <w:rPr>
                              <w:rFonts w:ascii="Cambria Math" w:hAnsi="Cambria Math"/>
                              <w:szCs w:val="26"/>
                              <w:lang w:val="fr-FR"/>
                            </w:rPr>
                            <m:t>k</m:t>
                          </m:r>
                        </w:ins>
                      </m:sub>
                    </m:sSub>
                    <w:ins w:id="1122" w:author="The Si Tran" w:date="2012-12-06T00:43:00Z">
                      <m:r>
                        <w:rPr>
                          <w:rFonts w:ascii="Cambria Math" w:hAnsi="Cambria Math"/>
                          <w:szCs w:val="26"/>
                          <w:lang w:val="fr-FR"/>
                        </w:rPr>
                        <m:t>+</m:t>
                      </m:r>
                    </w:ins>
                    <m:sSub>
                      <m:sSubPr>
                        <m:ctrlPr>
                          <w:ins w:id="1123" w:author="The Si Tran" w:date="2012-12-06T00:43:00Z">
                            <w:rPr>
                              <w:rFonts w:ascii="Cambria Math" w:hAnsi="Cambria Math"/>
                              <w:i/>
                              <w:szCs w:val="26"/>
                              <w:lang w:val="fr-FR"/>
                            </w:rPr>
                          </w:ins>
                        </m:ctrlPr>
                      </m:sSubPr>
                      <m:e>
                        <w:ins w:id="1124" w:author="The Si Tran" w:date="2012-12-06T00:43:00Z">
                          <m:r>
                            <w:rPr>
                              <w:rFonts w:ascii="Cambria Math" w:hAnsi="Cambria Math"/>
                              <w:szCs w:val="26"/>
                              <w:lang w:val="fr-FR"/>
                            </w:rPr>
                            <m:t>θ</m:t>
                          </m:r>
                        </w:ins>
                      </m:e>
                      <m:sub>
                        <w:ins w:id="1125" w:author="The Si Tran" w:date="2012-12-06T00:43:00Z">
                          <m:r>
                            <w:rPr>
                              <w:rFonts w:ascii="Cambria Math" w:hAnsi="Cambria Math"/>
                              <w:szCs w:val="26"/>
                              <w:lang w:val="fr-FR"/>
                            </w:rPr>
                            <m:t>1</m:t>
                          </m:r>
                        </w:ins>
                      </m:sub>
                    </m:sSub>
                    <m:sSub>
                      <m:sSubPr>
                        <m:ctrlPr>
                          <w:ins w:id="1126" w:author="The Si Tran" w:date="2012-12-06T00:43:00Z">
                            <w:rPr>
                              <w:rFonts w:ascii="Cambria Math" w:hAnsi="Cambria Math"/>
                              <w:i/>
                              <w:szCs w:val="26"/>
                              <w:lang w:val="fr-FR"/>
                            </w:rPr>
                          </w:ins>
                        </m:ctrlPr>
                      </m:sSubPr>
                      <m:e>
                        <w:ins w:id="1127" w:author="The Si Tran" w:date="2012-12-06T00:43:00Z">
                          <m:r>
                            <w:rPr>
                              <w:rFonts w:ascii="Cambria Math" w:hAnsi="Cambria Math"/>
                              <w:szCs w:val="26"/>
                              <w:lang w:val="fr-FR"/>
                            </w:rPr>
                            <m:t>θ</m:t>
                          </m:r>
                        </w:ins>
                      </m:e>
                      <m:sub>
                        <w:ins w:id="1128" w:author="The Si Tran" w:date="2012-12-06T00:43:00Z">
                          <m:r>
                            <w:rPr>
                              <w:rFonts w:ascii="Cambria Math" w:hAnsi="Cambria Math"/>
                              <w:szCs w:val="26"/>
                              <w:lang w:val="fr-FR"/>
                            </w:rPr>
                            <m:t>k+1</m:t>
                          </m:r>
                        </w:ins>
                      </m:sub>
                    </m:sSub>
                    <w:ins w:id="1129" w:author="The Si Tran" w:date="2012-12-06T00:43:00Z">
                      <m:r>
                        <w:rPr>
                          <w:rFonts w:ascii="Cambria Math" w:hAnsi="Cambria Math"/>
                          <w:szCs w:val="26"/>
                          <w:lang w:val="fr-FR"/>
                        </w:rPr>
                        <m:t>+…+</m:t>
                      </m:r>
                    </w:ins>
                    <m:sSub>
                      <m:sSubPr>
                        <m:ctrlPr>
                          <w:ins w:id="1130" w:author="The Si Tran" w:date="2012-12-06T00:43:00Z">
                            <w:rPr>
                              <w:rFonts w:ascii="Cambria Math" w:hAnsi="Cambria Math"/>
                              <w:i/>
                              <w:szCs w:val="26"/>
                              <w:lang w:val="fr-FR"/>
                            </w:rPr>
                          </w:ins>
                        </m:ctrlPr>
                      </m:sSubPr>
                      <m:e>
                        <w:ins w:id="1131" w:author="The Si Tran" w:date="2012-12-06T00:43:00Z">
                          <m:r>
                            <w:rPr>
                              <w:rFonts w:ascii="Cambria Math" w:hAnsi="Cambria Math"/>
                              <w:szCs w:val="26"/>
                              <w:lang w:val="fr-FR"/>
                            </w:rPr>
                            <m:t>θ</m:t>
                          </m:r>
                        </w:ins>
                      </m:e>
                      <m:sub>
                        <w:ins w:id="1132" w:author="The Si Tran" w:date="2012-12-06T00:43:00Z">
                          <m:r>
                            <w:rPr>
                              <w:rFonts w:ascii="Cambria Math" w:hAnsi="Cambria Math"/>
                              <w:szCs w:val="26"/>
                              <w:lang w:val="fr-FR"/>
                            </w:rPr>
                            <m:t>q-k</m:t>
                          </m:r>
                        </w:ins>
                      </m:sub>
                    </m:sSub>
                    <m:sSub>
                      <m:sSubPr>
                        <m:ctrlPr>
                          <w:ins w:id="1133" w:author="The Si Tran" w:date="2012-12-06T00:43:00Z">
                            <w:rPr>
                              <w:rFonts w:ascii="Cambria Math" w:hAnsi="Cambria Math"/>
                              <w:i/>
                              <w:szCs w:val="26"/>
                              <w:lang w:val="fr-FR"/>
                            </w:rPr>
                          </w:ins>
                        </m:ctrlPr>
                      </m:sSubPr>
                      <m:e>
                        <w:ins w:id="1134" w:author="The Si Tran" w:date="2012-12-06T00:43:00Z">
                          <m:r>
                            <w:rPr>
                              <w:rFonts w:ascii="Cambria Math" w:hAnsi="Cambria Math"/>
                              <w:szCs w:val="26"/>
                              <w:lang w:val="fr-FR"/>
                            </w:rPr>
                            <m:t>θ</m:t>
                          </m:r>
                        </w:ins>
                      </m:e>
                      <m:sub>
                        <w:ins w:id="1135" w:author="The Si Tran" w:date="2012-12-06T00:43:00Z">
                          <m:r>
                            <w:rPr>
                              <w:rFonts w:ascii="Cambria Math" w:hAnsi="Cambria Math"/>
                              <w:szCs w:val="26"/>
                              <w:lang w:val="fr-FR"/>
                            </w:rPr>
                            <m:t>k</m:t>
                          </m:r>
                        </w:ins>
                      </m:sub>
                    </m:sSub>
                  </m:e>
                </m:d>
                <w:ins w:id="1136" w:author="The Si Tran" w:date="2012-12-06T00:42:00Z">
                  <m:r>
                    <w:rPr>
                      <w:rFonts w:ascii="Cambria Math" w:hAnsi="Cambria Math"/>
                      <w:szCs w:val="26"/>
                      <w:lang w:val="fr-FR"/>
                    </w:rPr>
                    <m:t>,   k=1,2,…,q</m:t>
                  </m:r>
                </w:ins>
              </m:e>
              <m:e>
                <w:ins w:id="1137" w:author="The Si Tran" w:date="2012-12-06T00:44:00Z">
                  <m:r>
                    <w:rPr>
                      <w:rFonts w:ascii="Cambria Math" w:hAnsi="Cambria Math"/>
                      <w:szCs w:val="26"/>
                      <w:lang w:val="fr-FR"/>
                    </w:rPr>
                    <m:t xml:space="preserve">0,                                         k&gt;q </m:t>
                  </m:r>
                </w:ins>
              </m:e>
            </m:eqArr>
          </m:e>
        </m:d>
      </m:oMath>
      <w:del w:id="1138" w:author="The Si Tran" w:date="2012-12-06T00:37:00Z">
        <w:r w:rsidRPr="00B312F5" w:rsidDel="00A92BAB">
          <w:rPr>
            <w:position w:val="-14"/>
            <w:szCs w:val="26"/>
            <w:lang w:val="fr-FR"/>
          </w:rPr>
          <w:object w:dxaOrig="2040" w:dyaOrig="400">
            <v:shape id="_x0000_i1059" type="#_x0000_t75" style="width:138pt;height:27.75pt" o:ole="">
              <v:imagedata r:id="rId78" o:title=""/>
            </v:shape>
            <o:OLEObject Type="Embed" ProgID="Equation.DSMT4" ShapeID="_x0000_i1059" DrawAspect="Content" ObjectID="_1416335182" r:id="rId79"/>
          </w:object>
        </w:r>
        <w:r w:rsidRPr="0049233F" w:rsidDel="00A92BAB">
          <w:rPr>
            <w:szCs w:val="26"/>
            <w:lang w:val="fr-FR"/>
            <w:rPrChange w:id="1139" w:author="The Si Tran" w:date="2012-12-05T23:02:00Z">
              <w:rPr>
                <w:sz w:val="28"/>
                <w:szCs w:val="28"/>
                <w:lang w:val="fr-FR"/>
              </w:rPr>
            </w:rPrChange>
          </w:rPr>
          <w:delText>.</w:delText>
        </w:r>
      </w:del>
    </w:p>
    <w:p w:rsidR="006A21F7" w:rsidRPr="0049233F" w:rsidDel="001D36B5" w:rsidRDefault="006A21F7" w:rsidP="006A21F7">
      <w:pPr>
        <w:ind w:firstLine="547"/>
        <w:rPr>
          <w:del w:id="1140" w:author="The Si Tran" w:date="2012-12-06T00:45:00Z"/>
          <w:szCs w:val="26"/>
          <w:lang w:val="fr-FR"/>
          <w:rPrChange w:id="1141" w:author="The Si Tran" w:date="2012-12-05T23:02:00Z">
            <w:rPr>
              <w:del w:id="1142" w:author="The Si Tran" w:date="2012-12-06T00:45:00Z"/>
              <w:sz w:val="28"/>
              <w:szCs w:val="28"/>
              <w:lang w:val="fr-FR"/>
            </w:rPr>
          </w:rPrChange>
        </w:rPr>
      </w:pPr>
      <w:del w:id="1143" w:author="The Si Tran" w:date="2012-12-06T00:41:00Z">
        <w:r w:rsidRPr="00B312F5" w:rsidDel="005947EE">
          <w:rPr>
            <w:position w:val="-12"/>
            <w:szCs w:val="26"/>
            <w:lang w:val="fr-FR"/>
          </w:rPr>
          <w:object w:dxaOrig="1960" w:dyaOrig="360">
            <v:shape id="_x0000_i1060" type="#_x0000_t75" style="width:153pt;height:28.5pt" o:ole="">
              <v:imagedata r:id="rId80" o:title=""/>
            </v:shape>
            <o:OLEObject Type="Embed" ProgID="Equation.DSMT4" ShapeID="_x0000_i1060" DrawAspect="Content" ObjectID="_1416335183" r:id="rId81"/>
          </w:object>
        </w:r>
      </w:del>
    </w:p>
    <w:p w:rsidR="006A21F7" w:rsidRPr="0049233F" w:rsidDel="00EE6AC2" w:rsidRDefault="006A21F7">
      <w:pPr>
        <w:rPr>
          <w:del w:id="1144" w:author="The Si Tran" w:date="2012-12-06T00:44:00Z"/>
          <w:szCs w:val="26"/>
          <w:lang w:val="pt-BR"/>
          <w:rPrChange w:id="1145" w:author="The Si Tran" w:date="2012-12-05T23:02:00Z">
            <w:rPr>
              <w:del w:id="1146" w:author="The Si Tran" w:date="2012-12-06T00:44:00Z"/>
              <w:sz w:val="28"/>
              <w:szCs w:val="28"/>
              <w:lang w:val="pt-BR"/>
            </w:rPr>
          </w:rPrChange>
        </w:rPr>
        <w:pPrChange w:id="1147" w:author="The Si Tran" w:date="2012-12-06T00:45:00Z">
          <w:pPr>
            <w:ind w:firstLine="547"/>
          </w:pPr>
        </w:pPrChange>
      </w:pPr>
      <w:del w:id="1148" w:author="The Si Tran" w:date="2012-12-06T00:45:00Z">
        <w:r w:rsidRPr="0049233F" w:rsidDel="001D36B5">
          <w:rPr>
            <w:szCs w:val="26"/>
            <w:lang w:val="pt-BR"/>
            <w:rPrChange w:id="1149" w:author="The Si Tran" w:date="2012-12-05T23:02:00Z">
              <w:rPr>
                <w:sz w:val="28"/>
                <w:szCs w:val="28"/>
                <w:lang w:val="pt-BR"/>
              </w:rPr>
            </w:rPrChange>
          </w:rPr>
          <w:delText xml:space="preserve">            </w:delText>
        </w:r>
      </w:del>
      <w:del w:id="1150" w:author="The Si Tran" w:date="2012-12-06T00:44:00Z">
        <w:r w:rsidRPr="00B312F5" w:rsidDel="00EE6AC2">
          <w:rPr>
            <w:position w:val="-34"/>
            <w:szCs w:val="26"/>
            <w:lang w:val="fr-FR"/>
          </w:rPr>
          <w:object w:dxaOrig="4400" w:dyaOrig="800">
            <v:shape id="_x0000_i1061" type="#_x0000_t75" style="width:318pt;height:57.75pt" o:ole="">
              <v:imagedata r:id="rId82" o:title=""/>
            </v:shape>
            <o:OLEObject Type="Embed" ProgID="Equation.DSMT4" ShapeID="_x0000_i1061" DrawAspect="Content" ObjectID="_1416335184" r:id="rId83"/>
          </w:object>
        </w:r>
      </w:del>
    </w:p>
    <w:p w:rsidR="006A21F7" w:rsidRPr="0049233F" w:rsidRDefault="006A21F7">
      <w:pPr>
        <w:ind w:firstLine="547"/>
        <w:rPr>
          <w:szCs w:val="26"/>
          <w:lang w:val="pt-BR"/>
          <w:rPrChange w:id="1151" w:author="The Si Tran" w:date="2012-12-05T23:02:00Z">
            <w:rPr>
              <w:sz w:val="28"/>
              <w:szCs w:val="28"/>
              <w:lang w:val="pt-BR"/>
            </w:rPr>
          </w:rPrChange>
        </w:rPr>
      </w:pPr>
      <w:del w:id="1152" w:author="The Si Tran" w:date="2012-12-06T00:44:00Z">
        <w:r w:rsidRPr="0049233F" w:rsidDel="00EE6AC2">
          <w:rPr>
            <w:szCs w:val="26"/>
            <w:lang w:val="pt-BR"/>
            <w:rPrChange w:id="1153" w:author="The Si Tran" w:date="2012-12-05T23:02:00Z">
              <w:rPr>
                <w:sz w:val="28"/>
                <w:szCs w:val="28"/>
                <w:lang w:val="pt-BR"/>
              </w:rPr>
            </w:rPrChange>
          </w:rPr>
          <w:tab/>
        </w:r>
      </w:del>
    </w:p>
    <w:p w:rsidR="006A21F7" w:rsidRDefault="006A21F7" w:rsidP="006A21F7">
      <w:pPr>
        <w:ind w:firstLine="547"/>
        <w:rPr>
          <w:ins w:id="1154" w:author="The Si Tran" w:date="2012-12-06T00:45:00Z"/>
          <w:szCs w:val="26"/>
          <w:lang w:val="pt-BR"/>
        </w:rPr>
      </w:pPr>
      <w:r w:rsidRPr="0049233F">
        <w:rPr>
          <w:szCs w:val="26"/>
          <w:lang w:val="pt-BR"/>
          <w:rPrChange w:id="1155" w:author="The Si Tran" w:date="2012-12-05T23:02:00Z">
            <w:rPr>
              <w:sz w:val="28"/>
              <w:szCs w:val="28"/>
              <w:lang w:val="pt-BR"/>
            </w:rPr>
          </w:rPrChange>
        </w:rPr>
        <w:lastRenderedPageBreak/>
        <w:t xml:space="preserve">Từ đó ta có hàm tự tương quan của chuỗi </w:t>
      </w:r>
      <w:del w:id="1156" w:author="The Si Tran" w:date="2012-12-06T00:45:00Z">
        <w:r w:rsidRPr="0049233F" w:rsidDel="001D36B5">
          <w:rPr>
            <w:szCs w:val="26"/>
            <w:lang w:val="pt-BR"/>
            <w:rPrChange w:id="1157" w:author="The Si Tran" w:date="2012-12-05T23:02:00Z">
              <w:rPr>
                <w:sz w:val="28"/>
                <w:szCs w:val="28"/>
                <w:lang w:val="pt-BR"/>
              </w:rPr>
            </w:rPrChange>
          </w:rPr>
          <w:delText>{y</w:delText>
        </w:r>
        <w:r w:rsidRPr="0049233F" w:rsidDel="001D36B5">
          <w:rPr>
            <w:szCs w:val="26"/>
            <w:vertAlign w:val="subscript"/>
            <w:lang w:val="pt-BR"/>
            <w:rPrChange w:id="1158" w:author="The Si Tran" w:date="2012-12-05T23:02:00Z">
              <w:rPr>
                <w:sz w:val="28"/>
                <w:szCs w:val="28"/>
                <w:vertAlign w:val="subscript"/>
                <w:lang w:val="pt-BR"/>
              </w:rPr>
            </w:rPrChange>
          </w:rPr>
          <w:delText>t</w:delText>
        </w:r>
        <w:r w:rsidRPr="0049233F" w:rsidDel="001D36B5">
          <w:rPr>
            <w:szCs w:val="26"/>
            <w:lang w:val="pt-BR"/>
            <w:rPrChange w:id="1159" w:author="The Si Tran" w:date="2012-12-05T23:02:00Z">
              <w:rPr>
                <w:sz w:val="28"/>
                <w:szCs w:val="28"/>
                <w:lang w:val="pt-BR"/>
              </w:rPr>
            </w:rPrChange>
          </w:rPr>
          <w:delText>}.</w:delText>
        </w:r>
      </w:del>
      <m:oMath>
        <m:d>
          <m:dPr>
            <m:begChr m:val="{"/>
            <m:endChr m:val="}"/>
            <m:ctrlPr>
              <w:ins w:id="1160" w:author="The Si Tran" w:date="2012-12-06T00:45:00Z">
                <w:rPr>
                  <w:rFonts w:ascii="Cambria Math" w:hAnsi="Cambria Math"/>
                  <w:i/>
                  <w:szCs w:val="26"/>
                  <w:lang w:val="pt-BR"/>
                </w:rPr>
              </w:ins>
            </m:ctrlPr>
          </m:dPr>
          <m:e>
            <m:sSub>
              <m:sSubPr>
                <m:ctrlPr>
                  <w:ins w:id="1161" w:author="The Si Tran" w:date="2012-12-06T00:45:00Z">
                    <w:rPr>
                      <w:rFonts w:ascii="Cambria Math" w:hAnsi="Cambria Math"/>
                      <w:i/>
                      <w:szCs w:val="26"/>
                      <w:lang w:val="pt-BR"/>
                    </w:rPr>
                  </w:ins>
                </m:ctrlPr>
              </m:sSubPr>
              <m:e>
                <w:ins w:id="1162" w:author="The Si Tran" w:date="2012-12-06T00:45:00Z">
                  <m:r>
                    <w:rPr>
                      <w:rFonts w:ascii="Cambria Math" w:hAnsi="Cambria Math"/>
                      <w:szCs w:val="26"/>
                      <w:lang w:val="pt-BR"/>
                    </w:rPr>
                    <m:t>y</m:t>
                  </m:r>
                </w:ins>
              </m:e>
              <m:sub>
                <w:ins w:id="1163" w:author="The Si Tran" w:date="2012-12-06T00:45:00Z">
                  <m:r>
                    <w:rPr>
                      <w:rFonts w:ascii="Cambria Math" w:hAnsi="Cambria Math"/>
                      <w:szCs w:val="26"/>
                      <w:lang w:val="pt-BR"/>
                    </w:rPr>
                    <m:t>t</m:t>
                  </m:r>
                </w:ins>
              </m:sub>
            </m:sSub>
          </m:e>
        </m:d>
      </m:oMath>
    </w:p>
    <w:p w:rsidR="00A811FF" w:rsidRPr="0005400A" w:rsidDel="007701F2" w:rsidRDefault="0005400A">
      <w:pPr>
        <w:ind w:firstLine="547"/>
        <w:rPr>
          <w:del w:id="1164" w:author="The Si Tran" w:date="2012-12-06T00:48:00Z"/>
          <w:szCs w:val="26"/>
          <w:lang w:val="pt-BR"/>
          <w:rPrChange w:id="1165" w:author="The Si Tran" w:date="2012-12-06T04:00:00Z">
            <w:rPr>
              <w:del w:id="1166" w:author="The Si Tran" w:date="2012-12-06T00:48:00Z"/>
              <w:sz w:val="28"/>
              <w:szCs w:val="28"/>
              <w:lang w:val="pt-BR"/>
            </w:rPr>
          </w:rPrChange>
        </w:rPr>
      </w:pPr>
      <w:ins w:id="1167" w:author="The Si Tran" w:date="2012-12-06T04:00:00Z">
        <w:r>
          <w:rPr>
            <w:szCs w:val="26"/>
            <w:lang w:val="pt-BR"/>
          </w:rPr>
          <w:tab/>
        </w:r>
        <w:r>
          <w:rPr>
            <w:szCs w:val="26"/>
            <w:lang w:val="pt-BR"/>
          </w:rPr>
          <w:tab/>
        </w:r>
      </w:ins>
      <w:ins w:id="1168" w:author="The Si Tran" w:date="2012-12-06T00:48:00Z">
        <m:oMath>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d>
            <m:dPr>
              <m:begChr m:val="{"/>
              <m:endChr m:val=""/>
              <m:ctrlPr>
                <w:rPr>
                  <w:rFonts w:ascii="Cambria Math" w:hAnsi="Cambria Math"/>
                  <w:i/>
                  <w:szCs w:val="26"/>
                  <w:lang w:val="pt-BR"/>
                </w:rPr>
              </m:ctrlPr>
            </m:dPr>
            <m:e>
              <m:eqArr>
                <m:eqArrPr>
                  <m:ctrlPr>
                    <w:rPr>
                      <w:rFonts w:ascii="Cambria Math" w:hAnsi="Cambria Math"/>
                      <w:i/>
                      <w:szCs w:val="26"/>
                      <w:lang w:val="pt-BR"/>
                    </w:rPr>
                  </m:ctrlPr>
                </m:eqArrPr>
                <m:e>
                  <m:f>
                    <m:fPr>
                      <m:ctrlPr>
                        <w:rPr>
                          <w:rFonts w:ascii="Cambria Math" w:hAnsi="Cambria Math"/>
                          <w:i/>
                          <w:szCs w:val="26"/>
                          <w:lang w:val="pt-BR"/>
                        </w:rPr>
                      </m:ctrlPr>
                    </m:fPr>
                    <m:num>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1</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k+1</m:t>
                          </m:r>
                        </m:sub>
                      </m:sSub>
                      <m:r>
                        <w:rPr>
                          <w:rFonts w:ascii="Cambria Math" w:hAnsi="Cambria Math"/>
                          <w:szCs w:val="26"/>
                          <w:lang w:val="fr-FR"/>
                        </w:rPr>
                        <m:t>+…+</m:t>
                      </m:r>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q-k</m:t>
                          </m:r>
                        </m:sub>
                      </m:sSub>
                      <m:sSub>
                        <m:sSubPr>
                          <m:ctrlPr>
                            <w:rPr>
                              <w:rFonts w:ascii="Cambria Math" w:hAnsi="Cambria Math"/>
                              <w:i/>
                              <w:szCs w:val="26"/>
                              <w:lang w:val="fr-FR"/>
                            </w:rPr>
                          </m:ctrlPr>
                        </m:sSubPr>
                        <m:e>
                          <m:r>
                            <w:rPr>
                              <w:rFonts w:ascii="Cambria Math" w:hAnsi="Cambria Math"/>
                              <w:szCs w:val="26"/>
                              <w:lang w:val="fr-FR"/>
                            </w:rPr>
                            <m:t>θ</m:t>
                          </m:r>
                        </m:e>
                        <m:sub>
                          <m:r>
                            <w:rPr>
                              <w:rFonts w:ascii="Cambria Math" w:hAnsi="Cambria Math"/>
                              <w:szCs w:val="26"/>
                              <w:lang w:val="fr-FR"/>
                            </w:rPr>
                            <m:t>k</m:t>
                          </m:r>
                        </m:sub>
                      </m:sSub>
                    </m:num>
                    <m:den>
                      <m:r>
                        <w:rPr>
                          <w:rFonts w:ascii="Cambria Math" w:hAnsi="Cambria Math"/>
                          <w:szCs w:val="26"/>
                          <w:lang w:val="fr-FR"/>
                        </w:rPr>
                        <m:t>1+</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1</m:t>
                          </m:r>
                        </m:sub>
                        <m:sup>
                          <m:r>
                            <w:rPr>
                              <w:rFonts w:ascii="Cambria Math" w:hAnsi="Cambria Math"/>
                              <w:szCs w:val="26"/>
                              <w:lang w:val="fr-FR"/>
                            </w:rPr>
                            <m:t>2</m:t>
                          </m:r>
                        </m:sup>
                      </m:sSubSup>
                      <m:r>
                        <w:rPr>
                          <w:rFonts w:ascii="Cambria Math" w:hAnsi="Cambria Math"/>
                          <w:szCs w:val="26"/>
                          <w:lang w:val="fr-FR"/>
                        </w:rPr>
                        <m:t>+…+</m:t>
                      </m:r>
                      <m:sSubSup>
                        <m:sSubSupPr>
                          <m:ctrlPr>
                            <w:rPr>
                              <w:rFonts w:ascii="Cambria Math" w:hAnsi="Cambria Math"/>
                              <w:i/>
                              <w:szCs w:val="26"/>
                              <w:lang w:val="fr-FR"/>
                            </w:rPr>
                          </m:ctrlPr>
                        </m:sSubSupPr>
                        <m:e>
                          <m:r>
                            <w:rPr>
                              <w:rFonts w:ascii="Cambria Math" w:hAnsi="Cambria Math"/>
                              <w:szCs w:val="26"/>
                              <w:lang w:val="fr-FR"/>
                            </w:rPr>
                            <m:t>θ</m:t>
                          </m:r>
                        </m:e>
                        <m:sub>
                          <m:r>
                            <w:rPr>
                              <w:rFonts w:ascii="Cambria Math" w:hAnsi="Cambria Math"/>
                              <w:szCs w:val="26"/>
                              <w:lang w:val="fr-FR"/>
                            </w:rPr>
                            <m:t>q</m:t>
                          </m:r>
                        </m:sub>
                        <m:sup>
                          <m:r>
                            <w:rPr>
                              <w:rFonts w:ascii="Cambria Math" w:hAnsi="Cambria Math"/>
                              <w:szCs w:val="26"/>
                              <w:lang w:val="fr-FR"/>
                            </w:rPr>
                            <m:t>2</m:t>
                          </m:r>
                        </m:sup>
                      </m:sSubSup>
                    </m:den>
                  </m:f>
                  <m:r>
                    <w:rPr>
                      <w:rFonts w:ascii="Cambria Math" w:hAnsi="Cambria Math"/>
                      <w:szCs w:val="26"/>
                      <w:lang w:val="pt-BR"/>
                    </w:rPr>
                    <m:t>,  k=1,2,…,q</m:t>
                  </m:r>
                </m:e>
                <m:e>
                  <m:r>
                    <w:rPr>
                      <w:rFonts w:ascii="Cambria Math" w:hAnsi="Cambria Math"/>
                      <w:szCs w:val="26"/>
                      <w:lang w:val="pt-BR"/>
                    </w:rPr>
                    <m:t>0,                                      k&gt;q</m:t>
                  </m:r>
                </m:e>
              </m:eqArr>
            </m:e>
          </m:d>
        </m:oMath>
      </w:ins>
    </w:p>
    <w:p w:rsidR="006A21F7" w:rsidRPr="0049233F" w:rsidRDefault="006A21F7">
      <w:pPr>
        <w:ind w:firstLine="547"/>
        <w:rPr>
          <w:szCs w:val="26"/>
          <w:lang w:val="pt-BR"/>
          <w:rPrChange w:id="1169" w:author="The Si Tran" w:date="2012-12-05T23:02:00Z">
            <w:rPr>
              <w:sz w:val="28"/>
              <w:szCs w:val="28"/>
              <w:lang w:val="pt-BR"/>
            </w:rPr>
          </w:rPrChange>
        </w:rPr>
      </w:pPr>
      <w:del w:id="1170" w:author="The Si Tran" w:date="2012-12-06T00:48:00Z">
        <w:r w:rsidRPr="00B312F5" w:rsidDel="007701F2">
          <w:rPr>
            <w:position w:val="-52"/>
            <w:szCs w:val="26"/>
            <w:lang w:val="pt-BR"/>
          </w:rPr>
          <w:object w:dxaOrig="5440" w:dyaOrig="1160">
            <v:shape id="_x0000_i1062" type="#_x0000_t75" style="width:5in;height:76.5pt" o:ole="">
              <v:imagedata r:id="rId84" o:title=""/>
            </v:shape>
            <o:OLEObject Type="Embed" ProgID="Equation.DSMT4" ShapeID="_x0000_i1062" DrawAspect="Content" ObjectID="_1416335185" r:id="rId85"/>
          </w:object>
        </w:r>
      </w:del>
    </w:p>
    <w:p w:rsidR="006A21F7" w:rsidRPr="0049233F" w:rsidRDefault="006A21F7" w:rsidP="006A21F7">
      <w:pPr>
        <w:ind w:firstLine="547"/>
        <w:rPr>
          <w:szCs w:val="26"/>
          <w:lang w:val="pt-BR"/>
          <w:rPrChange w:id="1171" w:author="The Si Tran" w:date="2012-12-05T23:02:00Z">
            <w:rPr>
              <w:sz w:val="28"/>
              <w:szCs w:val="28"/>
              <w:lang w:val="pt-BR"/>
            </w:rPr>
          </w:rPrChange>
        </w:rPr>
      </w:pPr>
      <w:r w:rsidRPr="0049233F">
        <w:rPr>
          <w:szCs w:val="26"/>
          <w:lang w:val="pt-BR"/>
          <w:rPrChange w:id="1172" w:author="The Si Tran" w:date="2012-12-05T23:02:00Z">
            <w:rPr>
              <w:sz w:val="28"/>
              <w:szCs w:val="28"/>
              <w:lang w:val="pt-BR"/>
            </w:rPr>
          </w:rPrChange>
        </w:rPr>
        <w:t xml:space="preserve">Dấu hiệu này của hàm tự tương quan giúp ta xác định được bậc của mô hình trung bình di động. Một mô hình trung bình di động có bậc </w:t>
      </w:r>
      <w:del w:id="1173" w:author="The Si Tran" w:date="2012-12-06T20:10:00Z">
        <w:r w:rsidRPr="0049233F" w:rsidDel="00263465">
          <w:rPr>
            <w:szCs w:val="26"/>
            <w:lang w:val="pt-BR"/>
            <w:rPrChange w:id="1174" w:author="The Si Tran" w:date="2012-12-05T23:02:00Z">
              <w:rPr>
                <w:sz w:val="28"/>
                <w:szCs w:val="28"/>
                <w:lang w:val="pt-BR"/>
              </w:rPr>
            </w:rPrChange>
          </w:rPr>
          <w:delText xml:space="preserve">q </w:delText>
        </w:r>
      </w:del>
      <w:ins w:id="1175" w:author="The Si Tran" w:date="2012-12-06T20:10:00Z">
        <m:oMath>
          <m:r>
            <w:rPr>
              <w:rFonts w:ascii="Cambria Math" w:hAnsi="Cambria Math"/>
              <w:szCs w:val="26"/>
              <w:lang w:val="pt-BR"/>
            </w:rPr>
            <m:t>q</m:t>
          </m:r>
        </m:oMath>
      </w:ins>
      <w:ins w:id="1176" w:author="The Si Tran" w:date="2012-12-06T20:11:00Z">
        <w:r w:rsidR="00263465">
          <w:rPr>
            <w:szCs w:val="26"/>
            <w:lang w:val="pt-BR"/>
          </w:rPr>
          <w:t xml:space="preserve"> </w:t>
        </w:r>
      </w:ins>
      <w:r w:rsidRPr="0049233F">
        <w:rPr>
          <w:szCs w:val="26"/>
          <w:lang w:val="pt-BR"/>
          <w:rPrChange w:id="1177" w:author="The Si Tran" w:date="2012-12-05T23:02:00Z">
            <w:rPr>
              <w:sz w:val="28"/>
              <w:szCs w:val="28"/>
              <w:lang w:val="pt-BR"/>
            </w:rPr>
          </w:rPrChange>
        </w:rPr>
        <w:t xml:space="preserve">thì hệ số tự tương quan của nó sẽ bằng không với những độ trễ lớn hơn </w:t>
      </w:r>
      <w:ins w:id="1178" w:author="The Si Tran" w:date="2012-12-06T20:11:00Z">
        <m:oMath>
          <m:r>
            <w:rPr>
              <w:rFonts w:ascii="Cambria Math" w:hAnsi="Cambria Math"/>
              <w:szCs w:val="26"/>
              <w:lang w:val="pt-BR"/>
            </w:rPr>
            <m:t>q</m:t>
          </m:r>
        </m:oMath>
        <w:r w:rsidR="00542651" w:rsidRPr="0049233F">
          <w:rPr>
            <w:szCs w:val="26"/>
            <w:lang w:val="pt-BR"/>
          </w:rPr>
          <w:t xml:space="preserve"> </w:t>
        </w:r>
      </w:ins>
      <w:del w:id="1179" w:author="The Si Tran" w:date="2012-12-06T20:11:00Z">
        <w:r w:rsidRPr="0049233F" w:rsidDel="00542651">
          <w:rPr>
            <w:szCs w:val="26"/>
            <w:lang w:val="pt-BR"/>
            <w:rPrChange w:id="1180" w:author="The Si Tran" w:date="2012-12-05T23:02:00Z">
              <w:rPr>
                <w:sz w:val="28"/>
                <w:szCs w:val="28"/>
                <w:lang w:val="pt-BR"/>
              </w:rPr>
            </w:rPrChange>
          </w:rPr>
          <w:delText>q</w:delText>
        </w:r>
      </w:del>
      <w:r w:rsidRPr="0049233F">
        <w:rPr>
          <w:szCs w:val="26"/>
          <w:lang w:val="pt-BR"/>
          <w:rPrChange w:id="1181" w:author="The Si Tran" w:date="2012-12-05T23:02:00Z">
            <w:rPr>
              <w:sz w:val="28"/>
              <w:szCs w:val="28"/>
              <w:lang w:val="pt-BR"/>
            </w:rPr>
          </w:rPrChange>
        </w:rPr>
        <w:t xml:space="preserve">. Trong thực tế do sai biệt khi lấy mẫu, hệ số tương quan mẫu có thể khác không ở những độ trễ lớn hơn </w:t>
      </w:r>
      <w:ins w:id="1182" w:author="The Si Tran" w:date="2012-12-06T20:11:00Z">
        <m:oMath>
          <m:r>
            <w:rPr>
              <w:rFonts w:ascii="Cambria Math" w:hAnsi="Cambria Math"/>
              <w:szCs w:val="26"/>
              <w:lang w:val="pt-BR"/>
            </w:rPr>
            <m:t>q</m:t>
          </m:r>
        </m:oMath>
      </w:ins>
      <w:del w:id="1183" w:author="The Si Tran" w:date="2012-12-06T20:11:00Z">
        <w:r w:rsidRPr="0049233F" w:rsidDel="00542651">
          <w:rPr>
            <w:szCs w:val="26"/>
            <w:lang w:val="pt-BR"/>
            <w:rPrChange w:id="1184" w:author="The Si Tran" w:date="2012-12-05T23:02:00Z">
              <w:rPr>
                <w:sz w:val="28"/>
                <w:szCs w:val="28"/>
                <w:lang w:val="pt-BR"/>
              </w:rPr>
            </w:rPrChange>
          </w:rPr>
          <w:delText>q</w:delText>
        </w:r>
      </w:del>
      <w:r w:rsidRPr="0049233F">
        <w:rPr>
          <w:szCs w:val="26"/>
          <w:lang w:val="pt-BR"/>
          <w:rPrChange w:id="1185" w:author="The Si Tran" w:date="2012-12-05T23:02:00Z">
            <w:rPr>
              <w:sz w:val="28"/>
              <w:szCs w:val="28"/>
              <w:lang w:val="pt-BR"/>
            </w:rPr>
          </w:rPrChange>
        </w:rPr>
        <w:t>. Tuy vậy, nếu hệ số tương quan mẫu nằm trong khoảng</w:t>
      </w:r>
      <w:ins w:id="1186" w:author="The Si Tran" w:date="2012-12-06T00:48:00Z">
        <w:r w:rsidR="007701F2">
          <w:rPr>
            <w:szCs w:val="26"/>
            <w:lang w:val="pt-BR"/>
          </w:rPr>
          <w:t xml:space="preserve"> </w:t>
        </w:r>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187" w:author="The Si Tran" w:date="2012-12-06T00:48:00Z">
        <w:r w:rsidRPr="0049233F" w:rsidDel="007701F2">
          <w:rPr>
            <w:szCs w:val="26"/>
            <w:lang w:val="pt-BR"/>
            <w:rPrChange w:id="1188" w:author="The Si Tran" w:date="2012-12-05T23:02:00Z">
              <w:rPr>
                <w:sz w:val="28"/>
                <w:szCs w:val="28"/>
                <w:lang w:val="pt-BR"/>
              </w:rPr>
            </w:rPrChange>
          </w:rPr>
          <w:delText xml:space="preserve"> </w:delText>
        </w:r>
        <w:r w:rsidRPr="00B312F5" w:rsidDel="007701F2">
          <w:rPr>
            <w:position w:val="-8"/>
            <w:szCs w:val="26"/>
            <w:lang w:val="pt-BR"/>
          </w:rPr>
          <w:object w:dxaOrig="859" w:dyaOrig="360">
            <v:shape id="_x0000_i1063" type="#_x0000_t75" style="width:55.5pt;height:23.25pt" o:ole="">
              <v:imagedata r:id="rId86" o:title=""/>
            </v:shape>
            <o:OLEObject Type="Embed" ProgID="Equation.DSMT4" ShapeID="_x0000_i1063" DrawAspect="Content" ObjectID="_1416335186" r:id="rId87"/>
          </w:object>
        </w:r>
      </w:del>
      <w:r w:rsidRPr="0049233F">
        <w:rPr>
          <w:szCs w:val="26"/>
          <w:lang w:val="pt-BR"/>
          <w:rPrChange w:id="1189" w:author="The Si Tran" w:date="2012-12-05T23:02:00Z">
            <w:rPr>
              <w:sz w:val="28"/>
              <w:szCs w:val="28"/>
              <w:lang w:val="pt-BR"/>
            </w:rPr>
          </w:rPrChange>
        </w:rPr>
        <w:t xml:space="preserve">, </w:t>
      </w:r>
      <w:ins w:id="1190" w:author="The Si Tran" w:date="2012-12-06T20:11:00Z">
        <m:oMath>
          <m:r>
            <w:rPr>
              <w:rFonts w:ascii="Cambria Math" w:hAnsi="Cambria Math"/>
              <w:szCs w:val="26"/>
              <w:lang w:val="pt-BR"/>
            </w:rPr>
            <m:t>N</m:t>
          </m:r>
        </m:oMath>
        <w:r w:rsidR="00542651" w:rsidRPr="0049233F" w:rsidDel="00542651">
          <w:rPr>
            <w:szCs w:val="26"/>
            <w:lang w:val="pt-BR"/>
          </w:rPr>
          <w:t xml:space="preserve"> </w:t>
        </w:r>
      </w:ins>
      <w:del w:id="1191" w:author="The Si Tran" w:date="2012-12-06T20:11:00Z">
        <w:r w:rsidRPr="0049233F" w:rsidDel="00542651">
          <w:rPr>
            <w:szCs w:val="26"/>
            <w:lang w:val="pt-BR"/>
            <w:rPrChange w:id="1192" w:author="The Si Tran" w:date="2012-12-05T23:02:00Z">
              <w:rPr>
                <w:sz w:val="28"/>
                <w:szCs w:val="28"/>
                <w:lang w:val="pt-BR"/>
              </w:rPr>
            </w:rPrChange>
          </w:rPr>
          <w:delText>N</w:delText>
        </w:r>
      </w:del>
      <w:r w:rsidRPr="0049233F">
        <w:rPr>
          <w:szCs w:val="26"/>
          <w:lang w:val="pt-BR"/>
          <w:rPrChange w:id="1193" w:author="The Si Tran" w:date="2012-12-05T23:02:00Z">
            <w:rPr>
              <w:sz w:val="28"/>
              <w:szCs w:val="28"/>
              <w:lang w:val="pt-BR"/>
            </w:rPr>
          </w:rPrChange>
        </w:rPr>
        <w:t xml:space="preserve"> là kích thước mẫu, thì ta có thể kết luận nó bằng không với độ tin cậy 95%.</w:t>
      </w:r>
    </w:p>
    <w:p w:rsidR="006A21F7" w:rsidRDefault="006A21F7" w:rsidP="006A21F7">
      <w:pPr>
        <w:ind w:firstLine="547"/>
        <w:rPr>
          <w:ins w:id="1194" w:author="The Si Tran" w:date="2012-12-06T00:48:00Z"/>
          <w:szCs w:val="26"/>
          <w:lang w:val="pt-BR"/>
        </w:rPr>
      </w:pPr>
      <w:r w:rsidRPr="0049233F">
        <w:rPr>
          <w:szCs w:val="26"/>
          <w:lang w:val="pt-BR"/>
          <w:rPrChange w:id="1195" w:author="The Si Tran" w:date="2012-12-05T23:02:00Z">
            <w:rPr>
              <w:sz w:val="28"/>
              <w:szCs w:val="28"/>
              <w:lang w:val="pt-BR"/>
            </w:rPr>
          </w:rPrChange>
        </w:rPr>
        <w:t xml:space="preserve">Ta dùng R để mô phỏng mô hình MA(2) sau: </w:t>
      </w:r>
    </w:p>
    <w:p w:rsidR="007701F2" w:rsidRPr="00247293" w:rsidDel="00247293" w:rsidRDefault="006E1C30">
      <w:pPr>
        <w:ind w:left="1440" w:firstLine="720"/>
        <w:rPr>
          <w:del w:id="1196" w:author="The Si Tran" w:date="2012-12-06T00:50:00Z"/>
          <w:szCs w:val="26"/>
          <w:lang w:val="pt-BR"/>
          <w:rPrChange w:id="1197" w:author="The Si Tran" w:date="2012-12-06T00:49:00Z">
            <w:rPr>
              <w:del w:id="1198" w:author="The Si Tran" w:date="2012-12-06T00:50:00Z"/>
              <w:sz w:val="28"/>
              <w:szCs w:val="28"/>
              <w:lang w:val="pt-BR"/>
            </w:rPr>
          </w:rPrChange>
        </w:rPr>
        <w:pPrChange w:id="1199" w:author="The Si Tran" w:date="2012-12-06T00:50:00Z">
          <w:pPr>
            <w:ind w:firstLine="547"/>
          </w:pPr>
        </w:pPrChange>
      </w:pPr>
      <m:oMathPara>
        <m:oMathParaPr>
          <m:jc m:val="left"/>
        </m:oMathParaPr>
        <m:oMath>
          <m:sSub>
            <m:sSubPr>
              <m:ctrlPr>
                <w:ins w:id="1200" w:author="The Si Tran" w:date="2012-12-06T00:48:00Z">
                  <w:rPr>
                    <w:rFonts w:ascii="Cambria Math" w:hAnsi="Cambria Math"/>
                    <w:i/>
                    <w:szCs w:val="26"/>
                    <w:lang w:val="pt-BR"/>
                  </w:rPr>
                </w:ins>
              </m:ctrlPr>
            </m:sSubPr>
            <m:e>
              <w:ins w:id="1201" w:author="The Si Tran" w:date="2012-12-06T00:48:00Z">
                <m:r>
                  <w:rPr>
                    <w:rFonts w:ascii="Cambria Math" w:hAnsi="Cambria Math"/>
                    <w:szCs w:val="26"/>
                    <w:lang w:val="pt-BR"/>
                  </w:rPr>
                  <m:t>y</m:t>
                </m:r>
              </w:ins>
            </m:e>
            <m:sub>
              <w:ins w:id="1202" w:author="The Si Tran" w:date="2012-12-06T00:48:00Z">
                <m:r>
                  <w:rPr>
                    <w:rFonts w:ascii="Cambria Math" w:hAnsi="Cambria Math"/>
                    <w:szCs w:val="26"/>
                    <w:lang w:val="pt-BR"/>
                  </w:rPr>
                  <m:t>t</m:t>
                </m:r>
              </w:ins>
            </m:sub>
          </m:sSub>
          <w:ins w:id="1203" w:author="The Si Tran" w:date="2012-12-06T00:49:00Z">
            <m:r>
              <w:rPr>
                <w:rFonts w:ascii="Cambria Math" w:hAnsi="Cambria Math"/>
                <w:szCs w:val="26"/>
                <w:lang w:val="pt-BR"/>
              </w:rPr>
              <m:t>=40+</m:t>
            </m:r>
          </w:ins>
          <m:sSub>
            <m:sSubPr>
              <m:ctrlPr>
                <w:ins w:id="1204" w:author="The Si Tran" w:date="2012-12-06T00:49:00Z">
                  <w:rPr>
                    <w:rFonts w:ascii="Cambria Math" w:hAnsi="Cambria Math"/>
                    <w:i/>
                    <w:szCs w:val="26"/>
                    <w:lang w:val="pt-BR"/>
                  </w:rPr>
                </w:ins>
              </m:ctrlPr>
            </m:sSubPr>
            <m:e>
              <w:ins w:id="1205" w:author="The Si Tran" w:date="2012-12-06T00:49:00Z">
                <m:r>
                  <w:rPr>
                    <w:rFonts w:ascii="Cambria Math" w:hAnsi="Cambria Math"/>
                    <w:szCs w:val="26"/>
                    <w:lang w:val="pt-BR"/>
                  </w:rPr>
                  <m:t>ε</m:t>
                </m:r>
              </w:ins>
            </m:e>
            <m:sub>
              <w:ins w:id="1206" w:author="The Si Tran" w:date="2012-12-06T00:49:00Z">
                <m:r>
                  <w:rPr>
                    <w:rFonts w:ascii="Cambria Math" w:hAnsi="Cambria Math"/>
                    <w:szCs w:val="26"/>
                    <w:lang w:val="pt-BR"/>
                  </w:rPr>
                  <m:t>t</m:t>
                </m:r>
              </w:ins>
            </m:sub>
          </m:sSub>
          <w:ins w:id="1207" w:author="The Si Tran" w:date="2012-12-06T00:49:00Z">
            <m:r>
              <w:rPr>
                <w:rFonts w:ascii="Cambria Math" w:hAnsi="Cambria Math"/>
                <w:szCs w:val="26"/>
                <w:lang w:val="pt-BR"/>
              </w:rPr>
              <m:t>+0.7</m:t>
            </m:r>
          </w:ins>
          <m:sSub>
            <m:sSubPr>
              <m:ctrlPr>
                <w:ins w:id="1208" w:author="The Si Tran" w:date="2012-12-06T00:49:00Z">
                  <w:rPr>
                    <w:rFonts w:ascii="Cambria Math" w:hAnsi="Cambria Math"/>
                    <w:i/>
                    <w:szCs w:val="26"/>
                    <w:lang w:val="pt-BR"/>
                  </w:rPr>
                </w:ins>
              </m:ctrlPr>
            </m:sSubPr>
            <m:e>
              <w:ins w:id="1209" w:author="The Si Tran" w:date="2012-12-06T00:49:00Z">
                <m:r>
                  <w:rPr>
                    <w:rFonts w:ascii="Cambria Math" w:hAnsi="Cambria Math"/>
                    <w:szCs w:val="26"/>
                    <w:lang w:val="pt-BR"/>
                  </w:rPr>
                  <m:t>ε</m:t>
                </m:r>
              </w:ins>
            </m:e>
            <m:sub>
              <w:ins w:id="1210" w:author="The Si Tran" w:date="2012-12-06T00:49:00Z">
                <m:r>
                  <w:rPr>
                    <w:rFonts w:ascii="Cambria Math" w:hAnsi="Cambria Math"/>
                    <w:szCs w:val="26"/>
                    <w:lang w:val="pt-BR"/>
                  </w:rPr>
                  <m:t>t-1</m:t>
                </m:r>
              </w:ins>
            </m:sub>
          </m:sSub>
          <w:ins w:id="1211" w:author="The Si Tran" w:date="2012-12-06T00:49:00Z">
            <m:r>
              <w:rPr>
                <w:rFonts w:ascii="Cambria Math" w:hAnsi="Cambria Math"/>
                <w:szCs w:val="26"/>
                <w:lang w:val="pt-BR"/>
              </w:rPr>
              <m:t>-0.28</m:t>
            </m:r>
          </w:ins>
          <m:sSub>
            <m:sSubPr>
              <m:ctrlPr>
                <w:ins w:id="1212" w:author="The Si Tran" w:date="2012-12-06T00:49:00Z">
                  <w:rPr>
                    <w:rFonts w:ascii="Cambria Math" w:hAnsi="Cambria Math"/>
                    <w:i/>
                    <w:szCs w:val="26"/>
                    <w:lang w:val="pt-BR"/>
                  </w:rPr>
                </w:ins>
              </m:ctrlPr>
            </m:sSubPr>
            <m:e>
              <w:ins w:id="1213" w:author="The Si Tran" w:date="2012-12-06T00:49:00Z">
                <m:r>
                  <w:rPr>
                    <w:rFonts w:ascii="Cambria Math" w:hAnsi="Cambria Math"/>
                    <w:szCs w:val="26"/>
                    <w:lang w:val="pt-BR"/>
                  </w:rPr>
                  <m:t>ε</m:t>
                </m:r>
              </w:ins>
            </m:e>
            <m:sub>
              <w:ins w:id="1214" w:author="The Si Tran" w:date="2012-12-06T00:49:00Z">
                <m:r>
                  <w:rPr>
                    <w:rFonts w:ascii="Cambria Math" w:hAnsi="Cambria Math"/>
                    <w:szCs w:val="26"/>
                    <w:lang w:val="pt-BR"/>
                  </w:rPr>
                  <m:t>t-2</m:t>
                </m:r>
              </w:ins>
            </m:sub>
          </m:sSub>
        </m:oMath>
      </m:oMathPara>
    </w:p>
    <w:p w:rsidR="006A21F7" w:rsidRPr="0049233F" w:rsidRDefault="006A21F7">
      <w:pPr>
        <w:ind w:left="1440" w:firstLine="720"/>
        <w:rPr>
          <w:szCs w:val="26"/>
          <w:lang w:val="pt-BR"/>
          <w:rPrChange w:id="1215" w:author="The Si Tran" w:date="2012-12-05T23:02:00Z">
            <w:rPr>
              <w:sz w:val="28"/>
              <w:szCs w:val="28"/>
              <w:lang w:val="pt-BR"/>
            </w:rPr>
          </w:rPrChange>
        </w:rPr>
        <w:pPrChange w:id="1216" w:author="The Si Tran" w:date="2012-12-06T00:50:00Z">
          <w:pPr>
            <w:ind w:firstLine="547"/>
          </w:pPr>
        </w:pPrChange>
      </w:pPr>
      <w:del w:id="1217" w:author="The Si Tran" w:date="2012-12-06T00:50:00Z">
        <w:r w:rsidRPr="00B312F5" w:rsidDel="00247293">
          <w:rPr>
            <w:position w:val="-12"/>
            <w:szCs w:val="26"/>
            <w:lang w:val="pt-BR"/>
          </w:rPr>
          <w:object w:dxaOrig="2940" w:dyaOrig="360">
            <v:shape id="_x0000_i1064" type="#_x0000_t75" style="width:198pt;height:24pt" o:ole="">
              <v:imagedata r:id="rId88" o:title=""/>
            </v:shape>
            <o:OLEObject Type="Embed" ProgID="Equation.DSMT4" ShapeID="_x0000_i1064" DrawAspect="Content" ObjectID="_1416335187" r:id="rId89"/>
          </w:object>
        </w:r>
      </w:del>
    </w:p>
    <w:p w:rsidR="006A21F7" w:rsidRPr="0049233F" w:rsidRDefault="006A21F7" w:rsidP="006A21F7">
      <w:pPr>
        <w:ind w:firstLine="547"/>
        <w:rPr>
          <w:szCs w:val="26"/>
          <w:rPrChange w:id="1218" w:author="The Si Tran" w:date="2012-12-05T23:02:00Z">
            <w:rPr>
              <w:sz w:val="28"/>
              <w:szCs w:val="28"/>
            </w:rPr>
          </w:rPrChange>
        </w:rPr>
      </w:pPr>
      <w:r w:rsidRPr="0049233F">
        <w:rPr>
          <w:szCs w:val="26"/>
          <w:rPrChange w:id="1219" w:author="The Si Tran" w:date="2012-12-05T23:02:00Z">
            <w:rPr>
              <w:sz w:val="28"/>
              <w:szCs w:val="28"/>
            </w:rPr>
          </w:rPrChange>
        </w:rPr>
        <w:t xml:space="preserve">Ở đây, </w:t>
      </w:r>
      <w:ins w:id="1220" w:author="The Si Tran" w:date="2012-12-06T00:50:00Z">
        <m:oMath>
          <m:r>
            <w:rPr>
              <w:rFonts w:ascii="Cambria Math" w:hAnsi="Cambria Math"/>
              <w:szCs w:val="26"/>
            </w:rPr>
            <m:t xml:space="preserve">μ=40,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1</m:t>
              </m:r>
            </m:sub>
          </m:sSub>
          <m:r>
            <w:rPr>
              <w:rFonts w:ascii="Cambria Math" w:hAnsi="Cambria Math"/>
              <w:szCs w:val="26"/>
            </w:rPr>
            <m:t xml:space="preserve">=-0.7, </m:t>
          </m:r>
          <m:sSub>
            <m:sSubPr>
              <m:ctrlPr>
                <w:rPr>
                  <w:rFonts w:ascii="Cambria Math" w:hAnsi="Cambria Math"/>
                  <w:i/>
                  <w:szCs w:val="26"/>
                </w:rPr>
              </m:ctrlPr>
            </m:sSubPr>
            <m:e>
              <m:r>
                <w:rPr>
                  <w:rFonts w:ascii="Cambria Math" w:hAnsi="Cambria Math"/>
                  <w:szCs w:val="26"/>
                </w:rPr>
                <m:t>θ</m:t>
              </m:r>
            </m:e>
            <m:sub>
              <m:r>
                <w:rPr>
                  <w:rFonts w:ascii="Cambria Math" w:hAnsi="Cambria Math"/>
                  <w:szCs w:val="26"/>
                </w:rPr>
                <m:t>2</m:t>
              </m:r>
            </m:sub>
          </m:sSub>
          <m:r>
            <w:rPr>
              <w:rFonts w:ascii="Cambria Math" w:hAnsi="Cambria Math"/>
              <w:szCs w:val="26"/>
            </w:rPr>
            <m:t>=0.28</m:t>
          </m:r>
        </m:oMath>
      </w:ins>
      <w:del w:id="1221" w:author="The Si Tran" w:date="2012-12-06T00:51:00Z">
        <w:r w:rsidRPr="00B312F5" w:rsidDel="00354FE7">
          <w:rPr>
            <w:position w:val="-10"/>
            <w:szCs w:val="26"/>
            <w:lang w:val="pt-BR"/>
          </w:rPr>
          <w:object w:dxaOrig="720" w:dyaOrig="320">
            <v:shape id="_x0000_i1065" type="#_x0000_t75" style="width:36pt;height:15.75pt" o:ole="">
              <v:imagedata r:id="rId90" o:title=""/>
            </v:shape>
            <o:OLEObject Type="Embed" ProgID="Equation.DSMT4" ShapeID="_x0000_i1065" DrawAspect="Content" ObjectID="_1416335188" r:id="rId91"/>
          </w:object>
        </w:r>
        <w:r w:rsidRPr="0049233F" w:rsidDel="00354FE7">
          <w:rPr>
            <w:szCs w:val="26"/>
            <w:rPrChange w:id="1222" w:author="The Si Tran" w:date="2012-12-05T23:02:00Z">
              <w:rPr>
                <w:sz w:val="28"/>
                <w:szCs w:val="28"/>
              </w:rPr>
            </w:rPrChange>
          </w:rPr>
          <w:delText xml:space="preserve">, </w:delText>
        </w:r>
        <w:r w:rsidRPr="00B312F5" w:rsidDel="00354FE7">
          <w:rPr>
            <w:position w:val="-12"/>
            <w:szCs w:val="26"/>
            <w:lang w:val="pt-BR"/>
          </w:rPr>
          <w:object w:dxaOrig="1920" w:dyaOrig="360">
            <v:shape id="_x0000_i1066" type="#_x0000_t75" style="width:96pt;height:18pt" o:ole="">
              <v:imagedata r:id="rId92" o:title=""/>
            </v:shape>
            <o:OLEObject Type="Embed" ProgID="Equation.DSMT4" ShapeID="_x0000_i1066" DrawAspect="Content" ObjectID="_1416335189" r:id="rId93"/>
          </w:object>
        </w:r>
      </w:del>
    </w:p>
    <w:p w:rsidR="006A21F7" w:rsidRPr="0049233F" w:rsidRDefault="006A21F7" w:rsidP="006A21F7">
      <w:pPr>
        <w:ind w:firstLine="547"/>
        <w:rPr>
          <w:szCs w:val="26"/>
          <w:rPrChange w:id="1223" w:author="The Si Tran" w:date="2012-12-05T23:02:00Z">
            <w:rPr>
              <w:sz w:val="28"/>
              <w:szCs w:val="28"/>
            </w:rPr>
          </w:rPrChange>
        </w:rPr>
      </w:pPr>
    </w:p>
    <w:p w:rsidR="006A21F7" w:rsidRPr="0049233F" w:rsidRDefault="006A21F7" w:rsidP="006A21F7">
      <w:pPr>
        <w:ind w:firstLine="547"/>
        <w:rPr>
          <w:i/>
          <w:szCs w:val="26"/>
          <w:rPrChange w:id="1224" w:author="The Si Tran" w:date="2012-12-05T23:02:00Z">
            <w:rPr>
              <w:i/>
              <w:sz w:val="28"/>
              <w:szCs w:val="28"/>
            </w:rPr>
          </w:rPrChange>
        </w:rPr>
      </w:pPr>
      <w:r w:rsidRPr="0049233F">
        <w:rPr>
          <w:i/>
          <w:szCs w:val="26"/>
          <w:rPrChange w:id="1225" w:author="The Si Tran" w:date="2012-12-05T23:02:00Z">
            <w:rPr>
              <w:i/>
              <w:sz w:val="28"/>
              <w:szCs w:val="28"/>
            </w:rPr>
          </w:rPrChange>
        </w:rPr>
        <w:t xml:space="preserve">  &gt; </w:t>
      </w:r>
      <w:proofErr w:type="gramStart"/>
      <w:r w:rsidRPr="0049233F">
        <w:rPr>
          <w:i/>
          <w:szCs w:val="26"/>
          <w:rPrChange w:id="1226" w:author="The Si Tran" w:date="2012-12-05T23:02:00Z">
            <w:rPr>
              <w:i/>
              <w:sz w:val="28"/>
              <w:szCs w:val="28"/>
            </w:rPr>
          </w:rPrChange>
        </w:rPr>
        <w:t>set.seed(</w:t>
      </w:r>
      <w:proofErr w:type="gramEnd"/>
      <w:r w:rsidRPr="0049233F">
        <w:rPr>
          <w:i/>
          <w:szCs w:val="26"/>
          <w:rPrChange w:id="1227" w:author="The Si Tran" w:date="2012-12-05T23:02:00Z">
            <w:rPr>
              <w:i/>
              <w:sz w:val="28"/>
              <w:szCs w:val="28"/>
            </w:rPr>
          </w:rPrChange>
        </w:rPr>
        <w:t>1)</w:t>
      </w:r>
    </w:p>
    <w:p w:rsidR="006A21F7" w:rsidRPr="0049233F" w:rsidRDefault="006A21F7" w:rsidP="006A21F7">
      <w:pPr>
        <w:ind w:firstLine="547"/>
        <w:rPr>
          <w:i/>
          <w:szCs w:val="26"/>
          <w:rPrChange w:id="1228" w:author="The Si Tran" w:date="2012-12-05T23:02:00Z">
            <w:rPr>
              <w:i/>
              <w:sz w:val="28"/>
              <w:szCs w:val="28"/>
            </w:rPr>
          </w:rPrChange>
        </w:rPr>
      </w:pPr>
      <w:r w:rsidRPr="0049233F">
        <w:rPr>
          <w:i/>
          <w:szCs w:val="26"/>
          <w:rPrChange w:id="1229" w:author="The Si Tran" w:date="2012-12-05T23:02:00Z">
            <w:rPr>
              <w:i/>
              <w:sz w:val="28"/>
              <w:szCs w:val="28"/>
            </w:rPr>
          </w:rPrChange>
        </w:rPr>
        <w:t xml:space="preserve">  &gt; y &lt;- e &lt;- </w:t>
      </w:r>
      <w:proofErr w:type="gramStart"/>
      <w:r w:rsidRPr="0049233F">
        <w:rPr>
          <w:i/>
          <w:szCs w:val="26"/>
          <w:rPrChange w:id="1230" w:author="The Si Tran" w:date="2012-12-05T23:02:00Z">
            <w:rPr>
              <w:i/>
              <w:sz w:val="28"/>
              <w:szCs w:val="28"/>
            </w:rPr>
          </w:rPrChange>
        </w:rPr>
        <w:t>rnorm(</w:t>
      </w:r>
      <w:proofErr w:type="gramEnd"/>
      <w:r w:rsidRPr="0049233F">
        <w:rPr>
          <w:i/>
          <w:szCs w:val="26"/>
          <w:rPrChange w:id="1231" w:author="The Si Tran" w:date="2012-12-05T23:02:00Z">
            <w:rPr>
              <w:i/>
              <w:sz w:val="28"/>
              <w:szCs w:val="28"/>
            </w:rPr>
          </w:rPrChange>
        </w:rPr>
        <w:t>1000)</w:t>
      </w:r>
    </w:p>
    <w:p w:rsidR="006A21F7" w:rsidRPr="0049233F" w:rsidRDefault="006A21F7" w:rsidP="006A21F7">
      <w:pPr>
        <w:ind w:firstLine="547"/>
        <w:rPr>
          <w:i/>
          <w:szCs w:val="26"/>
          <w:rPrChange w:id="1232" w:author="The Si Tran" w:date="2012-12-05T23:02:00Z">
            <w:rPr>
              <w:i/>
              <w:sz w:val="28"/>
              <w:szCs w:val="28"/>
            </w:rPr>
          </w:rPrChange>
        </w:rPr>
      </w:pPr>
      <w:r w:rsidRPr="0049233F">
        <w:rPr>
          <w:i/>
          <w:szCs w:val="26"/>
          <w:rPrChange w:id="1233" w:author="The Si Tran" w:date="2012-12-05T23:02:00Z">
            <w:rPr>
              <w:i/>
              <w:sz w:val="28"/>
              <w:szCs w:val="28"/>
            </w:rPr>
          </w:rPrChange>
        </w:rPr>
        <w:t xml:space="preserve">  &gt; </w:t>
      </w:r>
      <w:proofErr w:type="gramStart"/>
      <w:r w:rsidRPr="0049233F">
        <w:rPr>
          <w:i/>
          <w:szCs w:val="26"/>
          <w:rPrChange w:id="1234" w:author="The Si Tran" w:date="2012-12-05T23:02:00Z">
            <w:rPr>
              <w:i/>
              <w:sz w:val="28"/>
              <w:szCs w:val="28"/>
            </w:rPr>
          </w:rPrChange>
        </w:rPr>
        <w:t>for(</w:t>
      </w:r>
      <w:proofErr w:type="gramEnd"/>
      <w:r w:rsidRPr="0049233F">
        <w:rPr>
          <w:i/>
          <w:szCs w:val="26"/>
          <w:rPrChange w:id="1235" w:author="The Si Tran" w:date="2012-12-05T23:02:00Z">
            <w:rPr>
              <w:i/>
              <w:sz w:val="28"/>
              <w:szCs w:val="28"/>
            </w:rPr>
          </w:rPrChange>
        </w:rPr>
        <w:t>t in 3:1000){</w:t>
      </w:r>
    </w:p>
    <w:p w:rsidR="006A21F7" w:rsidRPr="0049233F" w:rsidRDefault="006A21F7" w:rsidP="006A21F7">
      <w:pPr>
        <w:ind w:firstLine="547"/>
        <w:rPr>
          <w:i/>
          <w:szCs w:val="26"/>
          <w:lang w:val="fr-FR"/>
          <w:rPrChange w:id="1236" w:author="The Si Tran" w:date="2012-12-05T23:02:00Z">
            <w:rPr>
              <w:i/>
              <w:sz w:val="28"/>
              <w:szCs w:val="28"/>
              <w:lang w:val="fr-FR"/>
            </w:rPr>
          </w:rPrChange>
        </w:rPr>
      </w:pPr>
      <w:r w:rsidRPr="0049233F">
        <w:rPr>
          <w:i/>
          <w:szCs w:val="26"/>
          <w:lang w:val="fr-FR"/>
          <w:rPrChange w:id="1237" w:author="The Si Tran" w:date="2012-12-05T23:02:00Z">
            <w:rPr>
              <w:i/>
              <w:sz w:val="28"/>
              <w:szCs w:val="28"/>
              <w:lang w:val="fr-FR"/>
            </w:rPr>
          </w:rPrChange>
        </w:rPr>
        <w:t xml:space="preserve">       </w:t>
      </w:r>
      <w:proofErr w:type="gramStart"/>
      <w:r w:rsidRPr="0049233F">
        <w:rPr>
          <w:i/>
          <w:szCs w:val="26"/>
          <w:lang w:val="fr-FR"/>
          <w:rPrChange w:id="1238" w:author="The Si Tran" w:date="2012-12-05T23:02:00Z">
            <w:rPr>
              <w:i/>
              <w:sz w:val="28"/>
              <w:szCs w:val="28"/>
              <w:lang w:val="fr-FR"/>
            </w:rPr>
          </w:rPrChange>
        </w:rPr>
        <w:t>y[</w:t>
      </w:r>
      <w:proofErr w:type="gramEnd"/>
      <w:r w:rsidRPr="0049233F">
        <w:rPr>
          <w:i/>
          <w:szCs w:val="26"/>
          <w:lang w:val="fr-FR"/>
          <w:rPrChange w:id="1239" w:author="The Si Tran" w:date="2012-12-05T23:02:00Z">
            <w:rPr>
              <w:i/>
              <w:sz w:val="28"/>
              <w:szCs w:val="28"/>
              <w:lang w:val="fr-FR"/>
            </w:rPr>
          </w:rPrChange>
        </w:rPr>
        <w:t>t] &lt;- 40 + y[t] + 0.7*e[t-1] - 0.28*e[t-2]</w:t>
      </w:r>
    </w:p>
    <w:p w:rsidR="006A21F7" w:rsidRPr="0049233F" w:rsidRDefault="006A21F7" w:rsidP="006A21F7">
      <w:pPr>
        <w:ind w:firstLine="547"/>
        <w:rPr>
          <w:i/>
          <w:szCs w:val="26"/>
          <w:lang w:val="fr-FR"/>
          <w:rPrChange w:id="1240" w:author="The Si Tran" w:date="2012-12-05T23:02:00Z">
            <w:rPr>
              <w:i/>
              <w:sz w:val="28"/>
              <w:szCs w:val="28"/>
              <w:lang w:val="fr-FR"/>
            </w:rPr>
          </w:rPrChange>
        </w:rPr>
      </w:pPr>
      <w:r w:rsidRPr="0049233F">
        <w:rPr>
          <w:i/>
          <w:szCs w:val="26"/>
          <w:lang w:val="fr-FR"/>
          <w:rPrChange w:id="1241" w:author="The Si Tran" w:date="2012-12-05T23:02:00Z">
            <w:rPr>
              <w:i/>
              <w:sz w:val="28"/>
              <w:szCs w:val="28"/>
              <w:lang w:val="fr-FR"/>
            </w:rPr>
          </w:rPrChange>
        </w:rPr>
        <w:t xml:space="preserve">     }</w:t>
      </w:r>
    </w:p>
    <w:p w:rsidR="006A21F7" w:rsidRPr="0049233F" w:rsidRDefault="006A21F7" w:rsidP="006A21F7">
      <w:pPr>
        <w:ind w:firstLine="547"/>
        <w:rPr>
          <w:i/>
          <w:szCs w:val="26"/>
          <w:rPrChange w:id="1242" w:author="The Si Tran" w:date="2012-12-05T23:02:00Z">
            <w:rPr>
              <w:i/>
              <w:sz w:val="28"/>
              <w:szCs w:val="28"/>
            </w:rPr>
          </w:rPrChange>
        </w:rPr>
      </w:pPr>
      <w:r w:rsidRPr="0049233F">
        <w:rPr>
          <w:i/>
          <w:szCs w:val="26"/>
          <w:rPrChange w:id="1243" w:author="The Si Tran" w:date="2012-12-05T23:02:00Z">
            <w:rPr>
              <w:i/>
              <w:sz w:val="28"/>
              <w:szCs w:val="28"/>
            </w:rPr>
          </w:rPrChange>
        </w:rPr>
        <w:t xml:space="preserve">  &gt; </w:t>
      </w:r>
      <w:proofErr w:type="gramStart"/>
      <w:r w:rsidRPr="0049233F">
        <w:rPr>
          <w:i/>
          <w:szCs w:val="26"/>
          <w:rPrChange w:id="1244" w:author="The Si Tran" w:date="2012-12-05T23:02:00Z">
            <w:rPr>
              <w:i/>
              <w:sz w:val="28"/>
              <w:szCs w:val="28"/>
            </w:rPr>
          </w:rPrChange>
        </w:rPr>
        <w:t>plot(</w:t>
      </w:r>
      <w:proofErr w:type="gramEnd"/>
      <w:r w:rsidRPr="0049233F">
        <w:rPr>
          <w:i/>
          <w:szCs w:val="26"/>
          <w:rPrChange w:id="1245" w:author="The Si Tran" w:date="2012-12-05T23:02:00Z">
            <w:rPr>
              <w:i/>
              <w:sz w:val="28"/>
              <w:szCs w:val="28"/>
            </w:rPr>
          </w:rPrChange>
        </w:rPr>
        <w:t>y,ylim=c(35,45),type ="l")</w:t>
      </w:r>
    </w:p>
    <w:p w:rsidR="006A21F7" w:rsidRPr="0049233F" w:rsidRDefault="006A21F7" w:rsidP="006A21F7">
      <w:pPr>
        <w:ind w:firstLine="547"/>
        <w:rPr>
          <w:i/>
          <w:szCs w:val="26"/>
          <w:lang w:val="fr-FR"/>
          <w:rPrChange w:id="1246" w:author="The Si Tran" w:date="2012-12-05T23:02:00Z">
            <w:rPr>
              <w:i/>
              <w:sz w:val="28"/>
              <w:szCs w:val="28"/>
              <w:lang w:val="fr-FR"/>
            </w:rPr>
          </w:rPrChange>
        </w:rPr>
      </w:pPr>
      <w:r w:rsidRPr="0049233F">
        <w:rPr>
          <w:i/>
          <w:szCs w:val="26"/>
          <w:rPrChange w:id="1247" w:author="The Si Tran" w:date="2012-12-05T23:02:00Z">
            <w:rPr>
              <w:i/>
              <w:sz w:val="28"/>
              <w:szCs w:val="28"/>
            </w:rPr>
          </w:rPrChange>
        </w:rPr>
        <w:t xml:space="preserve">  </w:t>
      </w:r>
      <w:r w:rsidRPr="0049233F">
        <w:rPr>
          <w:i/>
          <w:szCs w:val="26"/>
          <w:lang w:val="fr-FR"/>
          <w:rPrChange w:id="1248" w:author="The Si Tran" w:date="2012-12-05T23:02:00Z">
            <w:rPr>
              <w:i/>
              <w:sz w:val="28"/>
              <w:szCs w:val="28"/>
              <w:lang w:val="fr-FR"/>
            </w:rPr>
          </w:rPrChange>
        </w:rPr>
        <w:t xml:space="preserve">&gt; </w:t>
      </w:r>
      <w:proofErr w:type="gramStart"/>
      <w:r w:rsidRPr="0049233F">
        <w:rPr>
          <w:i/>
          <w:szCs w:val="26"/>
          <w:lang w:val="fr-FR"/>
          <w:rPrChange w:id="1249" w:author="The Si Tran" w:date="2012-12-05T23:02:00Z">
            <w:rPr>
              <w:i/>
              <w:sz w:val="28"/>
              <w:szCs w:val="28"/>
              <w:lang w:val="fr-FR"/>
            </w:rPr>
          </w:rPrChange>
        </w:rPr>
        <w:t>acf(</w:t>
      </w:r>
      <w:proofErr w:type="gramEnd"/>
      <w:r w:rsidRPr="0049233F">
        <w:rPr>
          <w:i/>
          <w:szCs w:val="26"/>
          <w:lang w:val="fr-FR"/>
          <w:rPrChange w:id="1250" w:author="The Si Tran" w:date="2012-12-05T23:02:00Z">
            <w:rPr>
              <w:i/>
              <w:sz w:val="28"/>
              <w:szCs w:val="28"/>
              <w:lang w:val="fr-FR"/>
            </w:rPr>
          </w:rPrChange>
        </w:rPr>
        <w:t>y)</w:t>
      </w:r>
    </w:p>
    <w:p w:rsidR="006A21F7" w:rsidRPr="0049233F" w:rsidRDefault="006A21F7" w:rsidP="006A21F7">
      <w:pPr>
        <w:ind w:firstLine="547"/>
        <w:rPr>
          <w:szCs w:val="26"/>
          <w:lang w:val="fr-FR"/>
          <w:rPrChange w:id="1251" w:author="The Si Tran" w:date="2012-12-05T23:02:00Z">
            <w:rPr>
              <w:sz w:val="28"/>
              <w:szCs w:val="28"/>
              <w:lang w:val="fr-FR"/>
            </w:rPr>
          </w:rPrChange>
        </w:rPr>
      </w:pPr>
      <w:r w:rsidRPr="0049233F">
        <w:rPr>
          <w:szCs w:val="26"/>
          <w:lang w:val="fr-FR"/>
          <w:rPrChange w:id="1252" w:author="The Si Tran" w:date="2012-12-05T23:02:00Z">
            <w:rPr>
              <w:sz w:val="28"/>
              <w:szCs w:val="28"/>
              <w:lang w:val="fr-FR"/>
            </w:rPr>
          </w:rPrChange>
        </w:rPr>
        <w:t>Hình 7 là kết quả mô phỏng. Ở đây ta thấy các hệ số tự tương quan ở độ trễ lớn hơn 2 đều bằng không ở mức ý nghĩa 5%.</w:t>
      </w:r>
    </w:p>
    <w:p w:rsidR="006A21F7" w:rsidRPr="0049233F" w:rsidRDefault="006A21F7" w:rsidP="006A21F7">
      <w:pPr>
        <w:ind w:firstLine="547"/>
        <w:rPr>
          <w:szCs w:val="26"/>
          <w:lang w:val="fr-FR"/>
          <w:rPrChange w:id="1253" w:author="The Si Tran" w:date="2012-12-05T23:02:00Z">
            <w:rPr>
              <w:sz w:val="28"/>
              <w:szCs w:val="28"/>
              <w:lang w:val="fr-FR"/>
            </w:rPr>
          </w:rPrChange>
        </w:rPr>
      </w:pPr>
    </w:p>
    <w:p w:rsidR="006A21F7" w:rsidRPr="0049233F" w:rsidRDefault="006A21F7" w:rsidP="006A21F7">
      <w:pPr>
        <w:ind w:firstLine="547"/>
        <w:rPr>
          <w:szCs w:val="26"/>
          <w:lang w:val="fr-FR"/>
          <w:rPrChange w:id="1254" w:author="The Si Tran" w:date="2012-12-05T23:02:00Z">
            <w:rPr>
              <w:sz w:val="28"/>
              <w:szCs w:val="28"/>
              <w:lang w:val="fr-FR"/>
            </w:rPr>
          </w:rPrChange>
        </w:rPr>
      </w:pPr>
    </w:p>
    <w:p w:rsidR="006A21F7" w:rsidRPr="0049233F" w:rsidRDefault="006A21F7" w:rsidP="006A21F7">
      <w:pPr>
        <w:ind w:firstLine="547"/>
        <w:rPr>
          <w:szCs w:val="26"/>
          <w:lang w:val="fr-FR"/>
          <w:rPrChange w:id="1255" w:author="The Si Tran" w:date="2012-12-05T23:02:00Z">
            <w:rPr>
              <w:sz w:val="28"/>
              <w:szCs w:val="28"/>
              <w:lang w:val="fr-FR"/>
            </w:rPr>
          </w:rPrChange>
        </w:rPr>
      </w:pPr>
      <w:r w:rsidRPr="0049233F">
        <w:rPr>
          <w:noProof/>
          <w:szCs w:val="26"/>
          <w:rPrChange w:id="1256" w:author="The Si Tran" w:date="2012-12-05T23:02:00Z">
            <w:rPr>
              <w:noProof/>
              <w:sz w:val="28"/>
              <w:szCs w:val="28"/>
            </w:rPr>
          </w:rPrChange>
        </w:rPr>
        <w:lastRenderedPageBreak/>
        <w:drawing>
          <wp:inline distT="0" distB="0" distL="0" distR="0">
            <wp:extent cx="5391150" cy="5353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391150" cy="5353050"/>
                    </a:xfrm>
                    <a:prstGeom prst="rect">
                      <a:avLst/>
                    </a:prstGeom>
                    <a:noFill/>
                    <a:ln>
                      <a:noFill/>
                    </a:ln>
                  </pic:spPr>
                </pic:pic>
              </a:graphicData>
            </a:graphic>
          </wp:inline>
        </w:drawing>
      </w:r>
    </w:p>
    <w:p w:rsidR="004A208B" w:rsidRDefault="006A21F7" w:rsidP="006A21F7">
      <w:pPr>
        <w:pStyle w:val="Caption"/>
        <w:ind w:left="1980"/>
        <w:rPr>
          <w:ins w:id="1257" w:author="The Si Tran" w:date="2012-12-06T00:52:00Z"/>
          <w:b w:val="0"/>
          <w:bCs w:val="0"/>
          <w:sz w:val="26"/>
          <w:szCs w:val="26"/>
          <w:lang w:val="pt-BR"/>
        </w:rPr>
      </w:pPr>
      <w:bookmarkStart w:id="1258" w:name="_Toc312142081"/>
      <w:r w:rsidRPr="0049233F">
        <w:rPr>
          <w:sz w:val="26"/>
          <w:szCs w:val="26"/>
          <w:lang w:val="fr-FR"/>
          <w:rPrChange w:id="1259" w:author="The Si Tran" w:date="2012-12-05T23:02:00Z">
            <w:rPr>
              <w:sz w:val="28"/>
              <w:szCs w:val="28"/>
              <w:lang w:val="fr-FR"/>
            </w:rPr>
          </w:rPrChange>
        </w:rPr>
        <w:t xml:space="preserve">Hình </w:t>
      </w:r>
      <w:r w:rsidRPr="0049233F">
        <w:rPr>
          <w:sz w:val="26"/>
          <w:szCs w:val="26"/>
          <w:rPrChange w:id="1260" w:author="The Si Tran" w:date="2012-12-05T23:02:00Z">
            <w:rPr>
              <w:sz w:val="28"/>
              <w:szCs w:val="28"/>
            </w:rPr>
          </w:rPrChange>
        </w:rPr>
        <w:fldChar w:fldCharType="begin"/>
      </w:r>
      <w:r w:rsidRPr="0049233F">
        <w:rPr>
          <w:sz w:val="26"/>
          <w:szCs w:val="26"/>
          <w:lang w:val="fr-FR"/>
          <w:rPrChange w:id="1261" w:author="The Si Tran" w:date="2012-12-05T23:02:00Z">
            <w:rPr>
              <w:sz w:val="28"/>
              <w:szCs w:val="28"/>
              <w:lang w:val="fr-FR"/>
            </w:rPr>
          </w:rPrChange>
        </w:rPr>
        <w:instrText xml:space="preserve"> SEQ Hình \* ARABIC </w:instrText>
      </w:r>
      <w:r w:rsidRPr="0049233F">
        <w:rPr>
          <w:sz w:val="26"/>
          <w:szCs w:val="26"/>
          <w:rPrChange w:id="1262" w:author="The Si Tran" w:date="2012-12-05T23:02:00Z">
            <w:rPr>
              <w:sz w:val="28"/>
              <w:szCs w:val="28"/>
            </w:rPr>
          </w:rPrChange>
        </w:rPr>
        <w:fldChar w:fldCharType="separate"/>
      </w:r>
      <w:r w:rsidRPr="0049233F">
        <w:rPr>
          <w:noProof/>
          <w:sz w:val="26"/>
          <w:szCs w:val="26"/>
          <w:lang w:val="fr-FR"/>
          <w:rPrChange w:id="1263" w:author="The Si Tran" w:date="2012-12-05T23:02:00Z">
            <w:rPr>
              <w:noProof/>
              <w:sz w:val="28"/>
              <w:szCs w:val="28"/>
              <w:lang w:val="fr-FR"/>
            </w:rPr>
          </w:rPrChange>
        </w:rPr>
        <w:t>7</w:t>
      </w:r>
      <w:r w:rsidRPr="0049233F">
        <w:rPr>
          <w:sz w:val="26"/>
          <w:szCs w:val="26"/>
          <w:rPrChange w:id="1264" w:author="The Si Tran" w:date="2012-12-05T23:02:00Z">
            <w:rPr>
              <w:sz w:val="28"/>
              <w:szCs w:val="28"/>
            </w:rPr>
          </w:rPrChange>
        </w:rPr>
        <w:fldChar w:fldCharType="end"/>
      </w:r>
      <w:r w:rsidRPr="0049233F">
        <w:rPr>
          <w:sz w:val="26"/>
          <w:szCs w:val="26"/>
          <w:lang w:val="fr-FR"/>
          <w:rPrChange w:id="1265" w:author="The Si Tran" w:date="2012-12-05T23:02:00Z">
            <w:rPr>
              <w:sz w:val="28"/>
              <w:szCs w:val="28"/>
              <w:lang w:val="fr-FR"/>
            </w:rPr>
          </w:rPrChange>
        </w:rPr>
        <w:t xml:space="preserve"> Hình ảnh của mô hình                                                    MA(2)</w:t>
      </w:r>
      <w:bookmarkEnd w:id="1258"/>
      <w:ins w:id="1266" w:author="The Si Tran" w:date="2012-12-06T00:51:00Z">
        <w:r w:rsidR="00F43F86" w:rsidRPr="0049233F" w:rsidDel="00F43F86">
          <w:rPr>
            <w:sz w:val="26"/>
            <w:szCs w:val="26"/>
            <w:lang w:val="pt-BR"/>
          </w:rPr>
          <w:t xml:space="preserve"> </w:t>
        </w:r>
        <m:oMath>
          <m:sSub>
            <m:sSubPr>
              <m:ctrlPr>
                <w:rPr>
                  <w:rFonts w:ascii="Cambria Math" w:hAnsi="Cambria Math"/>
                  <w:b w:val="0"/>
                  <w:bCs w:val="0"/>
                  <w:i/>
                  <w:sz w:val="26"/>
                  <w:szCs w:val="26"/>
                  <w:lang w:val="pt-BR"/>
                </w:rPr>
              </m:ctrlPr>
            </m:sSubPr>
            <m:e>
              <m:r>
                <m:rPr>
                  <m:sty m:val="bi"/>
                </m:rPr>
                <w:rPr>
                  <w:rFonts w:ascii="Cambria Math" w:hAnsi="Cambria Math"/>
                  <w:szCs w:val="26"/>
                  <w:lang w:val="pt-BR"/>
                </w:rPr>
                <m:t>y</m:t>
              </m:r>
            </m:e>
            <m:sub>
              <m:r>
                <m:rPr>
                  <m:sty m:val="bi"/>
                </m:rPr>
                <w:rPr>
                  <w:rFonts w:ascii="Cambria Math" w:hAnsi="Cambria Math"/>
                  <w:szCs w:val="26"/>
                  <w:lang w:val="pt-BR"/>
                </w:rPr>
                <m:t>t</m:t>
              </m:r>
            </m:sub>
          </m:sSub>
          <m:r>
            <m:rPr>
              <m:sty m:val="bi"/>
            </m:rPr>
            <w:rPr>
              <w:rFonts w:ascii="Cambria Math" w:hAnsi="Cambria Math"/>
              <w:szCs w:val="26"/>
              <w:lang w:val="pt-BR"/>
            </w:rPr>
            <m:t>=40+</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m:t>
              </m:r>
            </m:sub>
          </m:sSub>
          <m:r>
            <m:rPr>
              <m:sty m:val="bi"/>
            </m:rPr>
            <w:rPr>
              <w:rFonts w:ascii="Cambria Math" w:hAnsi="Cambria Math"/>
              <w:szCs w:val="26"/>
              <w:lang w:val="pt-BR"/>
            </w:rPr>
            <m:t>+0.7</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t-1</m:t>
              </m:r>
            </m:sub>
          </m:sSub>
          <m:r>
            <m:rPr>
              <m:sty m:val="bi"/>
            </m:rPr>
            <w:rPr>
              <w:rFonts w:ascii="Cambria Math" w:hAnsi="Cambria Math"/>
              <w:szCs w:val="26"/>
              <w:lang w:val="pt-BR"/>
            </w:rPr>
            <m:t>-0.28</m:t>
          </m:r>
          <m:sSub>
            <m:sSubPr>
              <m:ctrlPr>
                <w:rPr>
                  <w:rFonts w:ascii="Cambria Math" w:hAnsi="Cambria Math"/>
                  <w:b w:val="0"/>
                  <w:bCs w:val="0"/>
                  <w:i/>
                  <w:sz w:val="26"/>
                  <w:szCs w:val="26"/>
                  <w:lang w:val="pt-BR"/>
                </w:rPr>
              </m:ctrlPr>
            </m:sSubPr>
            <m:e>
              <m:r>
                <m:rPr>
                  <m:sty m:val="bi"/>
                </m:rPr>
                <w:rPr>
                  <w:rFonts w:ascii="Cambria Math" w:hAnsi="Cambria Math"/>
                  <w:szCs w:val="26"/>
                  <w:lang w:val="pt-BR"/>
                </w:rPr>
                <m:t>ε</m:t>
              </m:r>
            </m:e>
            <m:sub>
              <m:r>
                <m:rPr>
                  <m:sty m:val="bi"/>
                </m:rPr>
                <w:rPr>
                  <w:rFonts w:ascii="Cambria Math" w:hAnsi="Cambria Math"/>
                  <w:szCs w:val="26"/>
                  <w:lang w:val="pt-BR"/>
                </w:rPr>
                <m:t>t-2</m:t>
              </m:r>
            </m:sub>
          </m:sSub>
        </m:oMath>
      </w:ins>
    </w:p>
    <w:p w:rsidR="006A21F7" w:rsidRPr="0049233F" w:rsidRDefault="006A21F7" w:rsidP="006A21F7">
      <w:pPr>
        <w:pStyle w:val="Caption"/>
        <w:ind w:left="1980"/>
        <w:rPr>
          <w:sz w:val="26"/>
          <w:szCs w:val="26"/>
          <w:lang w:val="fr-FR"/>
          <w:rPrChange w:id="1267" w:author="The Si Tran" w:date="2012-12-05T23:02:00Z">
            <w:rPr>
              <w:sz w:val="28"/>
              <w:szCs w:val="28"/>
              <w:lang w:val="fr-FR"/>
            </w:rPr>
          </w:rPrChange>
        </w:rPr>
      </w:pPr>
      <w:del w:id="1268" w:author="The Si Tran" w:date="2012-12-06T00:51:00Z">
        <w:r w:rsidRPr="0049233F" w:rsidDel="00F43F86">
          <w:rPr>
            <w:position w:val="-12"/>
            <w:sz w:val="26"/>
            <w:szCs w:val="26"/>
            <w:lang w:val="pt-BR"/>
            <w:rPrChange w:id="1269" w:author="The Si Tran" w:date="2012-12-05T23:02:00Z">
              <w:rPr>
                <w:position w:val="-12"/>
                <w:sz w:val="26"/>
                <w:szCs w:val="26"/>
                <w:lang w:val="pt-BR"/>
              </w:rPr>
            </w:rPrChange>
          </w:rPr>
          <w:object w:dxaOrig="2940" w:dyaOrig="360">
            <v:shape id="_x0000_i1067" type="#_x0000_t75" style="width:198pt;height:24pt" o:ole="">
              <v:imagedata r:id="rId88" o:title=""/>
            </v:shape>
            <o:OLEObject Type="Embed" ProgID="Equation.DSMT4" ShapeID="_x0000_i1067" DrawAspect="Content" ObjectID="_1416335190" r:id="rId95"/>
          </w:object>
        </w:r>
      </w:del>
    </w:p>
    <w:p w:rsidR="006A21F7" w:rsidRPr="0049233F" w:rsidRDefault="006A21F7">
      <w:pPr>
        <w:pStyle w:val="Heading2"/>
        <w:rPr>
          <w:lang w:val="pt-BR"/>
        </w:rPr>
      </w:pPr>
      <w:bookmarkStart w:id="1270" w:name="_Toc312142551"/>
      <w:r w:rsidRPr="0049233F">
        <w:rPr>
          <w:lang w:val="pt-BR"/>
        </w:rPr>
        <w:t>Mô hình tự hồi quy bậc p, AR(p)</w:t>
      </w:r>
      <w:bookmarkEnd w:id="1270"/>
    </w:p>
    <w:p w:rsidR="00A2082F" w:rsidRPr="0049233F" w:rsidRDefault="00A2082F" w:rsidP="00A2082F">
      <w:pPr>
        <w:ind w:left="540"/>
        <w:rPr>
          <w:color w:val="FF0000"/>
          <w:szCs w:val="26"/>
          <w:lang w:val="pt-BR"/>
          <w:rPrChange w:id="1271" w:author="The Si Tran" w:date="2012-12-05T23:02:00Z">
            <w:rPr>
              <w:color w:val="FF0000"/>
              <w:sz w:val="32"/>
              <w:lang w:val="pt-BR"/>
            </w:rPr>
          </w:rPrChange>
        </w:rPr>
      </w:pPr>
      <w:r w:rsidRPr="0049233F">
        <w:rPr>
          <w:color w:val="FF0000"/>
          <w:szCs w:val="26"/>
          <w:lang w:val="pt-BR"/>
          <w:rPrChange w:id="1272" w:author="The Si Tran" w:date="2012-12-05T23:02:00Z">
            <w:rPr>
              <w:color w:val="FF0000"/>
              <w:sz w:val="32"/>
              <w:lang w:val="pt-BR"/>
            </w:rPr>
          </w:rPrChange>
        </w:rPr>
        <w:t>Giới thiệu mô hình tự hồi qui?</w:t>
      </w:r>
    </w:p>
    <w:p w:rsidR="00A2082F" w:rsidRPr="0049233F" w:rsidDel="00667D24" w:rsidRDefault="00A2082F" w:rsidP="00A2082F">
      <w:pPr>
        <w:ind w:left="540"/>
        <w:rPr>
          <w:del w:id="1273" w:author="The Si Tran" w:date="2012-12-06T04:01:00Z"/>
          <w:color w:val="FF0000"/>
          <w:szCs w:val="26"/>
          <w:lang w:val="pt-BR"/>
          <w:rPrChange w:id="1274" w:author="The Si Tran" w:date="2012-12-05T23:02:00Z">
            <w:rPr>
              <w:del w:id="1275" w:author="The Si Tran" w:date="2012-12-06T04:01:00Z"/>
              <w:color w:val="FF0000"/>
              <w:sz w:val="32"/>
              <w:lang w:val="pt-BR"/>
            </w:rPr>
          </w:rPrChange>
        </w:rPr>
      </w:pPr>
      <w:del w:id="1276" w:author="The Si Tran" w:date="2012-12-06T04:01:00Z">
        <w:r w:rsidRPr="0049233F" w:rsidDel="00667D24">
          <w:rPr>
            <w:color w:val="FF0000"/>
            <w:szCs w:val="26"/>
            <w:lang w:val="pt-BR"/>
            <w:rPrChange w:id="1277" w:author="The Si Tran" w:date="2012-12-05T23:02:00Z">
              <w:rPr>
                <w:color w:val="FF0000"/>
                <w:sz w:val="32"/>
                <w:lang w:val="pt-BR"/>
              </w:rPr>
            </w:rPrChange>
          </w:rPr>
          <w:delText>Cách tính các hệ số trong mô hình này?</w:delText>
        </w:r>
      </w:del>
    </w:p>
    <w:p w:rsidR="006A21F7" w:rsidRDefault="00BA51C4" w:rsidP="006A21F7">
      <w:pPr>
        <w:ind w:firstLine="540"/>
        <w:rPr>
          <w:ins w:id="1278" w:author="The Si Tran" w:date="2012-12-06T00:52:00Z"/>
          <w:szCs w:val="26"/>
          <w:lang w:val="pt-BR"/>
        </w:rPr>
      </w:pPr>
      <w:ins w:id="1279" w:author="The Si Tran" w:date="2012-12-06T00:54:00Z">
        <w:r w:rsidRPr="00B312F5">
          <w:rPr>
            <w:noProof/>
            <w:szCs w:val="26"/>
          </w:rPr>
          <mc:AlternateContent>
            <mc:Choice Requires="wps">
              <w:drawing>
                <wp:anchor distT="0" distB="0" distL="114300" distR="114300" simplePos="0" relativeHeight="251662336" behindDoc="0" locked="0" layoutInCell="1" allowOverlap="1">
                  <wp:simplePos x="0" y="0"/>
                  <wp:positionH relativeFrom="column">
                    <wp:posOffset>3524250</wp:posOffset>
                  </wp:positionH>
                  <wp:positionV relativeFrom="paragraph">
                    <wp:posOffset>315595</wp:posOffset>
                  </wp:positionV>
                  <wp:extent cx="1076325" cy="342900"/>
                  <wp:effectExtent l="0" t="0" r="9525" b="0"/>
                  <wp:wrapNone/>
                  <wp:docPr id="61" name="Text Box 61"/>
                  <wp:cNvGraphicFramePr/>
                  <a:graphic xmlns:a="http://schemas.openxmlformats.org/drawingml/2006/main">
                    <a:graphicData uri="http://schemas.microsoft.com/office/word/2010/wordprocessingShape">
                      <wps:wsp>
                        <wps:cNvSpPr txBox="1"/>
                        <wps:spPr>
                          <a:xfrm>
                            <a:off x="0" y="0"/>
                            <a:ext cx="1076325" cy="3429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1280" w:author="The Si Tran" w:date="2012-12-06T00:54:00Z">
                                <w:r>
                                  <w:t>(</w:t>
                                </w:r>
                              </w:ins>
                              <w:ins w:id="1281" w:author="The Si Tran" w:date="2012-12-06T00:55:00Z">
                                <w:r>
                                  <w:t>3.2.1)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1" o:spid="_x0000_s1029" type="#_x0000_t202" style="position:absolute;left:0;text-align:left;margin-left:277.5pt;margin-top:24.85pt;width:84.75pt;height:27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" fillcolor="white [3201]" stroked="f" strokeweight=".5pt">
                  <v:textbox>
                    <w:txbxContent>
                      <w:p w:rsidR="006E1C30" w:rsidRDefault="006E1C30">
                        <w:ins w:id="1282" w:author="The Si Tran" w:date="2012-12-06T00:54:00Z">
                          <w:r>
                            <w:t>(</w:t>
                          </w:r>
                        </w:ins>
                        <w:ins w:id="1283" w:author="The Si Tran" w:date="2012-12-06T00:55:00Z">
                          <w:r>
                            <w:t>3.2.1)</w:t>
                          </w:r>
                        </w:ins>
                      </w:p>
                    </w:txbxContent>
                  </v:textbox>
                </v:shape>
              </w:pict>
            </mc:Fallback>
          </mc:AlternateContent>
        </w:r>
      </w:ins>
      <w:r w:rsidR="006A21F7" w:rsidRPr="0049233F">
        <w:rPr>
          <w:szCs w:val="26"/>
          <w:lang w:val="pt-BR"/>
          <w:rPrChange w:id="1284" w:author="The Si Tran" w:date="2012-12-05T23:02:00Z">
            <w:rPr>
              <w:sz w:val="28"/>
              <w:szCs w:val="28"/>
              <w:lang w:val="pt-BR"/>
            </w:rPr>
          </w:rPrChange>
        </w:rPr>
        <w:t>Mô hình tự hồi quy bậc p là mô hình có dạng</w:t>
      </w:r>
    </w:p>
    <w:p w:rsidR="001E6D0D" w:rsidRPr="006D0EAA" w:rsidRDefault="006E1C30">
      <w:pPr>
        <w:ind w:left="720" w:firstLine="720"/>
        <w:rPr>
          <w:szCs w:val="26"/>
          <w:lang w:val="pt-BR"/>
          <w:rPrChange w:id="1285" w:author="The Si Tran" w:date="2012-12-06T00:54:00Z">
            <w:rPr>
              <w:sz w:val="28"/>
              <w:szCs w:val="28"/>
              <w:lang w:val="pt-BR"/>
            </w:rPr>
          </w:rPrChange>
        </w:rPr>
        <w:pPrChange w:id="1286" w:author="The Si Tran" w:date="2012-12-06T00:54:00Z">
          <w:pPr>
            <w:ind w:firstLine="540"/>
          </w:pPr>
        </w:pPrChange>
      </w:pPr>
      <m:oMathPara>
        <m:oMathParaPr>
          <m:jc m:val="left"/>
        </m:oMathParaPr>
        <m:oMath>
          <m:sSub>
            <m:sSubPr>
              <m:ctrlPr>
                <w:ins w:id="1287" w:author="The Si Tran" w:date="2012-12-06T00:53:00Z">
                  <w:rPr>
                    <w:rFonts w:ascii="Cambria Math" w:hAnsi="Cambria Math"/>
                    <w:i/>
                    <w:szCs w:val="26"/>
                    <w:lang w:val="pt-BR"/>
                  </w:rPr>
                </w:ins>
              </m:ctrlPr>
            </m:sSubPr>
            <m:e>
              <w:ins w:id="1288" w:author="The Si Tran" w:date="2012-12-06T00:53:00Z">
                <m:r>
                  <w:rPr>
                    <w:rFonts w:ascii="Cambria Math" w:hAnsi="Cambria Math"/>
                    <w:szCs w:val="26"/>
                    <w:lang w:val="pt-BR"/>
                  </w:rPr>
                  <m:t>y</m:t>
                </m:r>
              </w:ins>
            </m:e>
            <m:sub>
              <w:ins w:id="1289" w:author="The Si Tran" w:date="2012-12-06T00:53:00Z">
                <m:r>
                  <w:rPr>
                    <w:rFonts w:ascii="Cambria Math" w:hAnsi="Cambria Math"/>
                    <w:szCs w:val="26"/>
                    <w:lang w:val="pt-BR"/>
                  </w:rPr>
                  <m:t>t</m:t>
                </m:r>
              </w:ins>
            </m:sub>
          </m:sSub>
          <w:ins w:id="1290" w:author="The Si Tran" w:date="2012-12-06T00:53:00Z">
            <m:r>
              <w:rPr>
                <w:rFonts w:ascii="Cambria Math" w:hAnsi="Cambria Math"/>
                <w:szCs w:val="26"/>
                <w:lang w:val="pt-BR"/>
              </w:rPr>
              <m:t>=δ+</m:t>
            </m:r>
          </w:ins>
          <m:sSub>
            <m:sSubPr>
              <m:ctrlPr>
                <w:ins w:id="1291" w:author="The Si Tran" w:date="2012-12-06T00:53:00Z">
                  <w:rPr>
                    <w:rFonts w:ascii="Cambria Math" w:hAnsi="Cambria Math"/>
                    <w:i/>
                    <w:szCs w:val="26"/>
                    <w:lang w:val="pt-BR"/>
                  </w:rPr>
                </w:ins>
              </m:ctrlPr>
            </m:sSubPr>
            <m:e>
              <w:ins w:id="1292" w:author="The Si Tran" w:date="2012-12-06T00:53:00Z">
                <m:r>
                  <w:rPr>
                    <w:rFonts w:ascii="Cambria Math" w:hAnsi="Cambria Math"/>
                    <w:szCs w:val="26"/>
                    <w:lang w:val="pt-BR"/>
                  </w:rPr>
                  <m:t>ϕ</m:t>
                </m:r>
              </w:ins>
            </m:e>
            <m:sub>
              <w:ins w:id="1293" w:author="The Si Tran" w:date="2012-12-06T00:53:00Z">
                <m:r>
                  <w:rPr>
                    <w:rFonts w:ascii="Cambria Math" w:hAnsi="Cambria Math"/>
                    <w:szCs w:val="26"/>
                    <w:lang w:val="pt-BR"/>
                  </w:rPr>
                  <m:t>1</m:t>
                </m:r>
              </w:ins>
            </m:sub>
          </m:sSub>
          <m:sSub>
            <m:sSubPr>
              <m:ctrlPr>
                <w:ins w:id="1294" w:author="The Si Tran" w:date="2012-12-06T00:54:00Z">
                  <w:rPr>
                    <w:rFonts w:ascii="Cambria Math" w:hAnsi="Cambria Math"/>
                    <w:i/>
                    <w:szCs w:val="26"/>
                    <w:lang w:val="pt-BR"/>
                  </w:rPr>
                </w:ins>
              </m:ctrlPr>
            </m:sSubPr>
            <m:e>
              <w:ins w:id="1295" w:author="The Si Tran" w:date="2012-12-06T00:54:00Z">
                <m:r>
                  <w:rPr>
                    <w:rFonts w:ascii="Cambria Math" w:hAnsi="Cambria Math"/>
                    <w:szCs w:val="26"/>
                    <w:lang w:val="pt-BR"/>
                  </w:rPr>
                  <m:t>y</m:t>
                </m:r>
              </w:ins>
            </m:e>
            <m:sub>
              <w:ins w:id="1296" w:author="The Si Tran" w:date="2012-12-06T00:54:00Z">
                <m:r>
                  <w:rPr>
                    <w:rFonts w:ascii="Cambria Math" w:hAnsi="Cambria Math"/>
                    <w:szCs w:val="26"/>
                    <w:lang w:val="pt-BR"/>
                  </w:rPr>
                  <m:t>t-1</m:t>
                </m:r>
              </w:ins>
            </m:sub>
          </m:sSub>
          <w:ins w:id="1297" w:author="The Si Tran" w:date="2012-12-06T00:54:00Z">
            <m:r>
              <w:rPr>
                <w:rFonts w:ascii="Cambria Math" w:hAnsi="Cambria Math"/>
                <w:szCs w:val="26"/>
                <w:lang w:val="pt-BR"/>
              </w:rPr>
              <m:t>+…+</m:t>
            </m:r>
          </w:ins>
          <m:sSub>
            <m:sSubPr>
              <m:ctrlPr>
                <w:ins w:id="1298" w:author="The Si Tran" w:date="2012-12-06T00:54:00Z">
                  <w:rPr>
                    <w:rFonts w:ascii="Cambria Math" w:hAnsi="Cambria Math"/>
                    <w:i/>
                    <w:szCs w:val="26"/>
                    <w:lang w:val="pt-BR"/>
                  </w:rPr>
                </w:ins>
              </m:ctrlPr>
            </m:sSubPr>
            <m:e>
              <w:ins w:id="1299" w:author="The Si Tran" w:date="2012-12-06T00:54:00Z">
                <m:r>
                  <w:rPr>
                    <w:rFonts w:ascii="Cambria Math" w:hAnsi="Cambria Math"/>
                    <w:szCs w:val="26"/>
                    <w:lang w:val="pt-BR"/>
                  </w:rPr>
                  <m:t>ϕ</m:t>
                </m:r>
              </w:ins>
            </m:e>
            <m:sub>
              <w:ins w:id="1300" w:author="The Si Tran" w:date="2012-12-06T00:55:00Z">
                <m:r>
                  <w:rPr>
                    <w:rFonts w:ascii="Cambria Math" w:hAnsi="Cambria Math"/>
                    <w:szCs w:val="26"/>
                    <w:lang w:val="pt-BR"/>
                  </w:rPr>
                  <m:t>p</m:t>
                </m:r>
              </w:ins>
            </m:sub>
          </m:sSub>
          <m:sSub>
            <m:sSubPr>
              <m:ctrlPr>
                <w:ins w:id="1301" w:author="The Si Tran" w:date="2012-12-06T00:54:00Z">
                  <w:rPr>
                    <w:rFonts w:ascii="Cambria Math" w:hAnsi="Cambria Math"/>
                    <w:i/>
                    <w:szCs w:val="26"/>
                    <w:lang w:val="pt-BR"/>
                  </w:rPr>
                </w:ins>
              </m:ctrlPr>
            </m:sSubPr>
            <m:e>
              <w:ins w:id="1302" w:author="The Si Tran" w:date="2012-12-06T00:54:00Z">
                <m:r>
                  <w:rPr>
                    <w:rFonts w:ascii="Cambria Math" w:hAnsi="Cambria Math"/>
                    <w:szCs w:val="26"/>
                    <w:lang w:val="pt-BR"/>
                  </w:rPr>
                  <m:t>y</m:t>
                </m:r>
              </w:ins>
            </m:e>
            <m:sub>
              <w:ins w:id="1303" w:author="The Si Tran" w:date="2012-12-06T00:54:00Z">
                <m:r>
                  <w:rPr>
                    <w:rFonts w:ascii="Cambria Math" w:hAnsi="Cambria Math"/>
                    <w:szCs w:val="26"/>
                    <w:lang w:val="pt-BR"/>
                  </w:rPr>
                  <m:t>t-</m:t>
                </m:r>
              </w:ins>
              <w:ins w:id="1304" w:author="The Si Tran" w:date="2012-12-06T00:55:00Z">
                <m:r>
                  <w:rPr>
                    <w:rFonts w:ascii="Cambria Math" w:hAnsi="Cambria Math"/>
                    <w:szCs w:val="26"/>
                    <w:lang w:val="pt-BR"/>
                  </w:rPr>
                  <m:t>p</m:t>
                </m:r>
              </w:ins>
            </m:sub>
          </m:sSub>
          <w:ins w:id="1305" w:author="The Si Tran" w:date="2012-12-06T00:54:00Z">
            <m:r>
              <w:rPr>
                <w:rFonts w:ascii="Cambria Math" w:hAnsi="Cambria Math"/>
                <w:szCs w:val="26"/>
                <w:lang w:val="pt-BR"/>
              </w:rPr>
              <m:t>+</m:t>
            </m:r>
          </w:ins>
          <m:sSub>
            <m:sSubPr>
              <m:ctrlPr>
                <w:ins w:id="1306" w:author="The Si Tran" w:date="2012-12-06T00:54:00Z">
                  <w:rPr>
                    <w:rFonts w:ascii="Cambria Math" w:hAnsi="Cambria Math"/>
                    <w:i/>
                    <w:szCs w:val="26"/>
                    <w:lang w:val="pt-BR"/>
                  </w:rPr>
                </w:ins>
              </m:ctrlPr>
            </m:sSubPr>
            <m:e>
              <w:ins w:id="1307" w:author="The Si Tran" w:date="2012-12-06T00:54:00Z">
                <m:r>
                  <w:rPr>
                    <w:rFonts w:ascii="Cambria Math" w:hAnsi="Cambria Math"/>
                    <w:szCs w:val="26"/>
                    <w:lang w:val="pt-BR"/>
                  </w:rPr>
                  <m:t>ε</m:t>
                </m:r>
              </w:ins>
            </m:e>
            <m:sub>
              <w:ins w:id="1308" w:author="The Si Tran" w:date="2012-12-06T00:54:00Z">
                <m:r>
                  <w:rPr>
                    <w:rFonts w:ascii="Cambria Math" w:hAnsi="Cambria Math"/>
                    <w:szCs w:val="26"/>
                    <w:lang w:val="pt-BR"/>
                  </w:rPr>
                  <m:t>t</m:t>
                </m:r>
              </w:ins>
            </m:sub>
          </m:sSub>
        </m:oMath>
      </m:oMathPara>
    </w:p>
    <w:p w:rsidR="006A21F7" w:rsidRPr="0049233F" w:rsidDel="00BA51C4" w:rsidRDefault="006A21F7" w:rsidP="006A21F7">
      <w:pPr>
        <w:ind w:firstLine="540"/>
        <w:rPr>
          <w:del w:id="1309" w:author="The Si Tran" w:date="2012-12-06T00:55:00Z"/>
          <w:szCs w:val="26"/>
          <w:lang w:val="pt-BR"/>
          <w:rPrChange w:id="1310" w:author="The Si Tran" w:date="2012-12-05T23:02:00Z">
            <w:rPr>
              <w:del w:id="1311" w:author="The Si Tran" w:date="2012-12-06T00:55:00Z"/>
              <w:sz w:val="28"/>
              <w:szCs w:val="28"/>
              <w:lang w:val="pt-BR"/>
            </w:rPr>
          </w:rPrChange>
        </w:rPr>
      </w:pPr>
      <w:del w:id="1312" w:author="The Si Tran" w:date="2012-12-06T00:55:00Z">
        <w:r w:rsidRPr="00AF1345" w:rsidDel="00BA51C4">
          <w:rPr>
            <w:position w:val="-14"/>
            <w:szCs w:val="26"/>
            <w:lang w:val="pt-BR"/>
          </w:rPr>
          <w:object w:dxaOrig="2920" w:dyaOrig="380">
            <v:shape id="_x0000_i1068" type="#_x0000_t75" style="width:3in;height:27.75pt" o:ole="">
              <v:imagedata r:id="rId96" o:title=""/>
            </v:shape>
            <o:OLEObject Type="Embed" ProgID="Equation.DSMT4" ShapeID="_x0000_i1068" DrawAspect="Content" ObjectID="_1416335191" r:id="rId97"/>
          </w:object>
        </w:r>
        <w:r w:rsidRPr="0049233F" w:rsidDel="00BA51C4">
          <w:rPr>
            <w:szCs w:val="26"/>
            <w:lang w:val="pt-BR"/>
            <w:rPrChange w:id="1313" w:author="The Si Tran" w:date="2012-12-05T23:02:00Z">
              <w:rPr>
                <w:sz w:val="28"/>
                <w:szCs w:val="28"/>
                <w:lang w:val="pt-BR"/>
              </w:rPr>
            </w:rPrChange>
          </w:rPr>
          <w:delText xml:space="preserve">        (3.2.1)</w:delText>
        </w:r>
      </w:del>
    </w:p>
    <w:p w:rsidR="006A21F7" w:rsidRPr="0049233F" w:rsidRDefault="006A21F7" w:rsidP="006A21F7">
      <w:pPr>
        <w:ind w:firstLine="540"/>
        <w:rPr>
          <w:szCs w:val="26"/>
          <w:lang w:val="pt-BR"/>
          <w:rPrChange w:id="1314" w:author="The Si Tran" w:date="2012-12-05T23:02:00Z">
            <w:rPr>
              <w:sz w:val="28"/>
              <w:szCs w:val="28"/>
              <w:lang w:val="pt-BR"/>
            </w:rPr>
          </w:rPrChange>
        </w:rPr>
      </w:pPr>
      <w:r w:rsidRPr="0049233F">
        <w:rPr>
          <w:szCs w:val="26"/>
          <w:lang w:val="pt-BR"/>
          <w:rPrChange w:id="1315" w:author="The Si Tran" w:date="2012-12-05T23:02:00Z">
            <w:rPr>
              <w:sz w:val="28"/>
              <w:szCs w:val="28"/>
              <w:lang w:val="pt-BR"/>
            </w:rPr>
          </w:rPrChange>
        </w:rPr>
        <w:t xml:space="preserve">Với </w:t>
      </w:r>
    </w:p>
    <w:p w:rsidR="006A21F7" w:rsidRPr="0049233F" w:rsidRDefault="006A21F7" w:rsidP="006A21F7">
      <w:pPr>
        <w:ind w:firstLine="540"/>
        <w:rPr>
          <w:szCs w:val="26"/>
          <w:lang w:val="pt-BR"/>
          <w:rPrChange w:id="1316" w:author="The Si Tran" w:date="2012-12-05T23:02:00Z">
            <w:rPr>
              <w:sz w:val="28"/>
              <w:szCs w:val="28"/>
              <w:lang w:val="pt-BR"/>
            </w:rPr>
          </w:rPrChange>
        </w:rPr>
      </w:pPr>
      <w:del w:id="1317" w:author="The Si Tran" w:date="2012-12-06T00:55:00Z">
        <w:r w:rsidRPr="00AF1345" w:rsidDel="003B3B5B">
          <w:rPr>
            <w:position w:val="-6"/>
            <w:szCs w:val="26"/>
            <w:lang w:val="pt-BR"/>
          </w:rPr>
          <w:object w:dxaOrig="220" w:dyaOrig="279">
            <v:shape id="_x0000_i1069" type="#_x0000_t75" style="width:15.75pt;height:19.5pt" o:ole="">
              <v:imagedata r:id="rId98" o:title=""/>
            </v:shape>
            <o:OLEObject Type="Embed" ProgID="Equation.DSMT4" ShapeID="_x0000_i1069" DrawAspect="Content" ObjectID="_1416335192" r:id="rId99"/>
          </w:object>
        </w:r>
        <w:r w:rsidRPr="0049233F" w:rsidDel="003B3B5B">
          <w:rPr>
            <w:szCs w:val="26"/>
            <w:lang w:val="pt-BR"/>
            <w:rPrChange w:id="1318" w:author="The Si Tran" w:date="2012-12-05T23:02:00Z">
              <w:rPr>
                <w:sz w:val="28"/>
                <w:szCs w:val="28"/>
                <w:lang w:val="pt-BR"/>
              </w:rPr>
            </w:rPrChange>
          </w:rPr>
          <w:delText xml:space="preserve"> </w:delText>
        </w:r>
      </w:del>
      <w:ins w:id="1319" w:author="The Si Tran" w:date="2012-12-06T00:55:00Z">
        <m:oMath>
          <m:r>
            <w:rPr>
              <w:rFonts w:ascii="Cambria Math" w:hAnsi="Cambria Math"/>
              <w:szCs w:val="26"/>
              <w:lang w:val="pt-BR"/>
            </w:rPr>
            <m:t>δ</m:t>
          </m:r>
        </m:oMath>
        <w:r w:rsidR="003B3B5B" w:rsidRPr="0049233F">
          <w:rPr>
            <w:szCs w:val="26"/>
            <w:lang w:val="pt-BR"/>
          </w:rPr>
          <w:t xml:space="preserve"> </w:t>
        </w:r>
      </w:ins>
      <w:r w:rsidRPr="0049233F">
        <w:rPr>
          <w:szCs w:val="26"/>
          <w:lang w:val="pt-BR"/>
          <w:rPrChange w:id="1320" w:author="The Si Tran" w:date="2012-12-05T23:02:00Z">
            <w:rPr>
              <w:sz w:val="28"/>
              <w:szCs w:val="28"/>
              <w:lang w:val="pt-BR"/>
            </w:rPr>
          </w:rPrChange>
        </w:rPr>
        <w:t>là hằng số.</w:t>
      </w:r>
    </w:p>
    <w:p w:rsidR="006A21F7" w:rsidRPr="0049233F" w:rsidRDefault="006A21F7" w:rsidP="006A21F7">
      <w:pPr>
        <w:ind w:firstLine="540"/>
        <w:rPr>
          <w:szCs w:val="26"/>
          <w:lang w:val="pt-BR"/>
          <w:rPrChange w:id="1321" w:author="The Si Tran" w:date="2012-12-05T23:02:00Z">
            <w:rPr>
              <w:sz w:val="28"/>
              <w:szCs w:val="28"/>
              <w:lang w:val="pt-BR"/>
            </w:rPr>
          </w:rPrChange>
        </w:rPr>
      </w:pPr>
      <w:del w:id="1322" w:author="The Si Tran" w:date="2012-12-06T00:55:00Z">
        <w:r w:rsidRPr="00AF1345" w:rsidDel="003B3B5B">
          <w:rPr>
            <w:position w:val="-12"/>
            <w:szCs w:val="26"/>
            <w:lang w:val="pt-BR"/>
          </w:rPr>
          <w:object w:dxaOrig="240" w:dyaOrig="360">
            <v:shape id="_x0000_i1070" type="#_x0000_t75" style="width:18.75pt;height:27.75pt" o:ole="">
              <v:imagedata r:id="rId100" o:title=""/>
            </v:shape>
            <o:OLEObject Type="Embed" ProgID="Equation.DSMT4" ShapeID="_x0000_i1070" DrawAspect="Content" ObjectID="_1416335193" r:id="rId101"/>
          </w:object>
        </w:r>
        <w:r w:rsidRPr="0049233F" w:rsidDel="003B3B5B">
          <w:rPr>
            <w:szCs w:val="26"/>
            <w:lang w:val="pt-BR"/>
            <w:rPrChange w:id="1323" w:author="The Si Tran" w:date="2012-12-05T23:02:00Z">
              <w:rPr>
                <w:sz w:val="28"/>
                <w:szCs w:val="28"/>
                <w:lang w:val="pt-BR"/>
              </w:rPr>
            </w:rPrChange>
          </w:rPr>
          <w:delText xml:space="preserve"> </w:delText>
        </w:r>
      </w:del>
      <m:oMath>
        <m:sSub>
          <m:sSubPr>
            <m:ctrlPr>
              <w:ins w:id="1324" w:author="The Si Tran" w:date="2012-12-06T00:55:00Z">
                <w:rPr>
                  <w:rFonts w:ascii="Cambria Math" w:hAnsi="Cambria Math"/>
                  <w:i/>
                  <w:szCs w:val="26"/>
                  <w:lang w:val="pt-BR"/>
                </w:rPr>
              </w:ins>
            </m:ctrlPr>
          </m:sSubPr>
          <m:e>
            <w:ins w:id="1325" w:author="The Si Tran" w:date="2012-12-06T00:55:00Z">
              <m:r>
                <w:rPr>
                  <w:rFonts w:ascii="Cambria Math" w:hAnsi="Cambria Math"/>
                  <w:szCs w:val="26"/>
                  <w:lang w:val="pt-BR"/>
                </w:rPr>
                <m:t>ε</m:t>
              </m:r>
            </w:ins>
          </m:e>
          <m:sub>
            <w:ins w:id="1326" w:author="The Si Tran" w:date="2012-12-06T00:55:00Z">
              <m:r>
                <w:rPr>
                  <w:rFonts w:ascii="Cambria Math" w:hAnsi="Cambria Math"/>
                  <w:szCs w:val="26"/>
                  <w:lang w:val="pt-BR"/>
                </w:rPr>
                <m:t>t</m:t>
              </m:r>
            </w:ins>
          </m:sub>
        </m:sSub>
      </m:oMath>
      <w:ins w:id="1327" w:author="The Si Tran" w:date="2012-12-06T00:55:00Z">
        <w:r w:rsidR="003B3B5B">
          <w:rPr>
            <w:szCs w:val="26"/>
            <w:lang w:val="pt-BR"/>
          </w:rPr>
          <w:t xml:space="preserve"> </w:t>
        </w:r>
      </w:ins>
      <w:r w:rsidRPr="0049233F">
        <w:rPr>
          <w:szCs w:val="26"/>
          <w:lang w:val="pt-BR"/>
          <w:rPrChange w:id="1328" w:author="The Si Tran" w:date="2012-12-05T23:02:00Z">
            <w:rPr>
              <w:sz w:val="28"/>
              <w:szCs w:val="28"/>
              <w:lang w:val="pt-BR"/>
            </w:rPr>
          </w:rPrChange>
        </w:rPr>
        <w:t>là sai số, biểu diễn thành phần không thể dự đoán được từ mô hình ở thời điểm t.</w:t>
      </w:r>
    </w:p>
    <w:p w:rsidR="006A21F7" w:rsidRPr="0049233F" w:rsidRDefault="006A21F7" w:rsidP="006A21F7">
      <w:pPr>
        <w:ind w:firstLine="540"/>
        <w:rPr>
          <w:szCs w:val="26"/>
          <w:lang w:val="pt-BR"/>
          <w:rPrChange w:id="1329" w:author="The Si Tran" w:date="2012-12-05T23:02:00Z">
            <w:rPr>
              <w:sz w:val="28"/>
              <w:szCs w:val="28"/>
              <w:lang w:val="pt-BR"/>
            </w:rPr>
          </w:rPrChange>
        </w:rPr>
      </w:pPr>
      <w:r w:rsidRPr="0049233F">
        <w:rPr>
          <w:szCs w:val="26"/>
          <w:lang w:val="pt-BR"/>
          <w:rPrChange w:id="1330" w:author="The Si Tran" w:date="2012-12-05T23:02:00Z">
            <w:rPr>
              <w:sz w:val="28"/>
              <w:szCs w:val="28"/>
              <w:lang w:val="pt-BR"/>
            </w:rPr>
          </w:rPrChange>
        </w:rPr>
        <w:t xml:space="preserve"> </w:t>
      </w:r>
      <w:del w:id="1331" w:author="The Si Tran" w:date="2012-12-06T00:55:00Z">
        <w:r w:rsidRPr="00AF1345" w:rsidDel="000E7D19">
          <w:rPr>
            <w:position w:val="-12"/>
            <w:szCs w:val="26"/>
            <w:lang w:val="pt-BR"/>
          </w:rPr>
          <w:object w:dxaOrig="220" w:dyaOrig="360">
            <v:shape id="_x0000_i1071" type="#_x0000_t75" style="width:18pt;height:29.25pt" o:ole="">
              <v:imagedata r:id="rId102" o:title=""/>
            </v:shape>
            <o:OLEObject Type="Embed" ProgID="Equation.DSMT4" ShapeID="_x0000_i1071" DrawAspect="Content" ObjectID="_1416335194" r:id="rId103"/>
          </w:object>
        </w:r>
      </w:del>
      <m:oMath>
        <m:sSub>
          <m:sSubPr>
            <m:ctrlPr>
              <w:ins w:id="1332" w:author="The Si Tran" w:date="2012-12-06T00:56:00Z">
                <w:rPr>
                  <w:rFonts w:ascii="Cambria Math" w:hAnsi="Cambria Math"/>
                  <w:i/>
                  <w:szCs w:val="26"/>
                  <w:lang w:val="pt-BR"/>
                </w:rPr>
              </w:ins>
            </m:ctrlPr>
          </m:sSubPr>
          <m:e>
            <w:ins w:id="1333" w:author="The Si Tran" w:date="2012-12-06T00:56:00Z">
              <m:r>
                <w:rPr>
                  <w:rFonts w:ascii="Cambria Math" w:hAnsi="Cambria Math"/>
                  <w:szCs w:val="26"/>
                  <w:lang w:val="pt-BR"/>
                </w:rPr>
                <m:t>ϕ</m:t>
              </m:r>
            </w:ins>
          </m:e>
          <m:sub>
            <w:ins w:id="1334" w:author="The Si Tran" w:date="2012-12-06T00:56:00Z">
              <m:r>
                <w:rPr>
                  <w:rFonts w:ascii="Cambria Math" w:hAnsi="Cambria Math"/>
                  <w:szCs w:val="26"/>
                  <w:lang w:val="pt-BR"/>
                </w:rPr>
                <m:t>i</m:t>
              </m:r>
            </w:ins>
          </m:sub>
        </m:sSub>
      </m:oMath>
      <w:r w:rsidRPr="0049233F">
        <w:rPr>
          <w:szCs w:val="26"/>
          <w:lang w:val="pt-BR"/>
          <w:rPrChange w:id="1335" w:author="The Si Tran" w:date="2012-12-05T23:02:00Z">
            <w:rPr>
              <w:sz w:val="28"/>
              <w:szCs w:val="28"/>
              <w:lang w:val="pt-BR"/>
            </w:rPr>
          </w:rPrChange>
        </w:rPr>
        <w:t xml:space="preserve"> là các trọng số được ước lượng thể hiện sự ảnh hưởng của các giá trị </w:t>
      </w:r>
      <m:oMath>
        <m:sSub>
          <m:sSubPr>
            <m:ctrlPr>
              <w:ins w:id="1336" w:author="The Si Tran" w:date="2012-12-06T00:56:00Z">
                <w:rPr>
                  <w:rFonts w:ascii="Cambria Math" w:hAnsi="Cambria Math"/>
                  <w:i/>
                  <w:szCs w:val="26"/>
                  <w:lang w:val="pt-BR"/>
                </w:rPr>
              </w:ins>
            </m:ctrlPr>
          </m:sSubPr>
          <m:e>
            <w:ins w:id="1337" w:author="The Si Tran" w:date="2012-12-06T00:56:00Z">
              <m:r>
                <w:rPr>
                  <w:rFonts w:ascii="Cambria Math" w:hAnsi="Cambria Math"/>
                  <w:szCs w:val="26"/>
                  <w:lang w:val="pt-BR"/>
                </w:rPr>
                <m:t>y</m:t>
              </m:r>
            </w:ins>
          </m:e>
          <m:sub>
            <w:ins w:id="1338" w:author="The Si Tran" w:date="2012-12-06T00:56:00Z">
              <m:r>
                <w:rPr>
                  <w:rFonts w:ascii="Cambria Math" w:hAnsi="Cambria Math"/>
                  <w:szCs w:val="26"/>
                  <w:lang w:val="pt-BR"/>
                </w:rPr>
                <m:t>t-i</m:t>
              </m:r>
            </w:ins>
          </m:sub>
        </m:sSub>
      </m:oMath>
      <w:del w:id="1339" w:author="The Si Tran" w:date="2012-12-06T00:56:00Z">
        <w:r w:rsidRPr="0049233F" w:rsidDel="000E7D19">
          <w:rPr>
            <w:szCs w:val="26"/>
            <w:lang w:val="pt-BR"/>
            <w:rPrChange w:id="1340" w:author="The Si Tran" w:date="2012-12-05T23:02:00Z">
              <w:rPr>
                <w:sz w:val="28"/>
                <w:szCs w:val="28"/>
                <w:lang w:val="pt-BR"/>
              </w:rPr>
            </w:rPrChange>
          </w:rPr>
          <w:delText>y</w:delText>
        </w:r>
        <w:r w:rsidRPr="0049233F" w:rsidDel="000E7D19">
          <w:rPr>
            <w:szCs w:val="26"/>
            <w:vertAlign w:val="subscript"/>
            <w:lang w:val="pt-BR"/>
            <w:rPrChange w:id="1341" w:author="The Si Tran" w:date="2012-12-05T23:02:00Z">
              <w:rPr>
                <w:sz w:val="28"/>
                <w:szCs w:val="28"/>
                <w:vertAlign w:val="subscript"/>
                <w:lang w:val="pt-BR"/>
              </w:rPr>
            </w:rPrChange>
          </w:rPr>
          <w:delText>t-i</w:delText>
        </w:r>
        <w:r w:rsidRPr="0049233F" w:rsidDel="000E7D19">
          <w:rPr>
            <w:szCs w:val="26"/>
            <w:lang w:val="pt-BR"/>
            <w:rPrChange w:id="1342" w:author="The Si Tran" w:date="2012-12-05T23:02:00Z">
              <w:rPr>
                <w:sz w:val="28"/>
                <w:szCs w:val="28"/>
                <w:lang w:val="pt-BR"/>
              </w:rPr>
            </w:rPrChange>
          </w:rPr>
          <w:delText xml:space="preserve"> </w:delText>
        </w:r>
      </w:del>
      <w:ins w:id="1343" w:author="The Si Tran" w:date="2012-12-06T00:56:00Z">
        <w:r w:rsidR="000E7D19">
          <w:rPr>
            <w:szCs w:val="26"/>
            <w:lang w:val="pt-BR"/>
          </w:rPr>
          <w:t xml:space="preserve"> </w:t>
        </w:r>
      </w:ins>
      <w:r w:rsidRPr="0049233F">
        <w:rPr>
          <w:szCs w:val="26"/>
          <w:lang w:val="pt-BR"/>
          <w:rPrChange w:id="1344" w:author="The Si Tran" w:date="2012-12-05T23:02:00Z">
            <w:rPr>
              <w:sz w:val="28"/>
              <w:szCs w:val="28"/>
              <w:lang w:val="pt-BR"/>
            </w:rPr>
          </w:rPrChange>
        </w:rPr>
        <w:t xml:space="preserve">lên </w:t>
      </w:r>
      <m:oMath>
        <m:sSub>
          <m:sSubPr>
            <m:ctrlPr>
              <w:ins w:id="1345" w:author="The Si Tran" w:date="2012-12-06T00:56:00Z">
                <w:rPr>
                  <w:rFonts w:ascii="Cambria Math" w:hAnsi="Cambria Math"/>
                  <w:i/>
                  <w:szCs w:val="26"/>
                  <w:lang w:val="pt-BR"/>
                </w:rPr>
              </w:ins>
            </m:ctrlPr>
          </m:sSubPr>
          <m:e>
            <w:ins w:id="1346" w:author="The Si Tran" w:date="2012-12-06T00:56:00Z">
              <m:r>
                <w:rPr>
                  <w:rFonts w:ascii="Cambria Math" w:hAnsi="Cambria Math"/>
                  <w:szCs w:val="26"/>
                  <w:lang w:val="pt-BR"/>
                </w:rPr>
                <m:t>y</m:t>
              </m:r>
            </w:ins>
          </m:e>
          <m:sub>
            <w:ins w:id="1347" w:author="The Si Tran" w:date="2012-12-06T00:56:00Z">
              <m:r>
                <w:rPr>
                  <w:rFonts w:ascii="Cambria Math" w:hAnsi="Cambria Math"/>
                  <w:szCs w:val="26"/>
                  <w:lang w:val="pt-BR"/>
                </w:rPr>
                <m:t>t</m:t>
              </m:r>
            </w:ins>
          </m:sub>
        </m:sSub>
      </m:oMath>
      <w:del w:id="1348" w:author="The Si Tran" w:date="2012-12-06T00:56:00Z">
        <w:r w:rsidRPr="0049233F" w:rsidDel="000E7D19">
          <w:rPr>
            <w:szCs w:val="26"/>
            <w:lang w:val="pt-BR"/>
            <w:rPrChange w:id="1349" w:author="The Si Tran" w:date="2012-12-05T23:02:00Z">
              <w:rPr>
                <w:sz w:val="28"/>
                <w:szCs w:val="28"/>
                <w:lang w:val="pt-BR"/>
              </w:rPr>
            </w:rPrChange>
          </w:rPr>
          <w:delText>y</w:delText>
        </w:r>
        <w:r w:rsidRPr="0049233F" w:rsidDel="000E7D19">
          <w:rPr>
            <w:szCs w:val="26"/>
            <w:vertAlign w:val="subscript"/>
            <w:lang w:val="pt-BR"/>
            <w:rPrChange w:id="1350" w:author="The Si Tran" w:date="2012-12-05T23:02:00Z">
              <w:rPr>
                <w:sz w:val="28"/>
                <w:szCs w:val="28"/>
                <w:vertAlign w:val="subscript"/>
                <w:lang w:val="pt-BR"/>
              </w:rPr>
            </w:rPrChange>
          </w:rPr>
          <w:delText>t</w:delText>
        </w:r>
        <w:r w:rsidRPr="0049233F" w:rsidDel="000E7D19">
          <w:rPr>
            <w:szCs w:val="26"/>
            <w:lang w:val="pt-BR"/>
            <w:rPrChange w:id="1351" w:author="The Si Tran" w:date="2012-12-05T23:02:00Z">
              <w:rPr>
                <w:sz w:val="28"/>
                <w:szCs w:val="28"/>
                <w:lang w:val="pt-BR"/>
              </w:rPr>
            </w:rPrChange>
          </w:rPr>
          <w:delText>.</w:delText>
        </w:r>
      </w:del>
      <w:ins w:id="1352" w:author="The Si Tran" w:date="2012-12-06T00:56:00Z">
        <w:r w:rsidR="000E7D19">
          <w:rPr>
            <w:szCs w:val="26"/>
            <w:lang w:val="pt-BR"/>
          </w:rPr>
          <w:t>.</w:t>
        </w:r>
      </w:ins>
    </w:p>
    <w:p w:rsidR="006A21F7" w:rsidRDefault="006A21F7" w:rsidP="006A21F7">
      <w:pPr>
        <w:ind w:firstLine="540"/>
        <w:rPr>
          <w:ins w:id="1353" w:author="The Si Tran" w:date="2012-12-06T00:56:00Z"/>
          <w:szCs w:val="26"/>
          <w:lang w:val="pt-BR"/>
        </w:rPr>
      </w:pPr>
      <w:r w:rsidRPr="0049233F">
        <w:rPr>
          <w:szCs w:val="26"/>
          <w:lang w:val="pt-BR"/>
          <w:rPrChange w:id="1354" w:author="The Si Tran" w:date="2012-12-05T23:02:00Z">
            <w:rPr>
              <w:sz w:val="28"/>
              <w:szCs w:val="28"/>
              <w:lang w:val="pt-BR"/>
            </w:rPr>
          </w:rPrChange>
        </w:rPr>
        <w:t>Từ (3.2.1) ta có:</w:t>
      </w:r>
    </w:p>
    <w:p w:rsidR="004C4C13" w:rsidRPr="007B7F6E" w:rsidDel="007B7F6E" w:rsidRDefault="00C779DA">
      <w:pPr>
        <w:ind w:left="720" w:firstLine="720"/>
        <w:rPr>
          <w:del w:id="1355" w:author="The Si Tran" w:date="2012-12-06T00:59:00Z"/>
          <w:szCs w:val="26"/>
          <w:lang w:val="pt-BR"/>
        </w:rPr>
        <w:pPrChange w:id="1356" w:author="The Si Tran" w:date="2012-12-06T00:59:00Z">
          <w:pPr>
            <w:ind w:firstLine="540"/>
          </w:pPr>
        </w:pPrChange>
      </w:pPr>
      <w:ins w:id="1357" w:author="The Si Tran" w:date="2012-12-06T00:59:00Z">
        <m:oMathPara>
          <m:oMathParaPr>
            <m:jc m:val="left"/>
          </m:oMathParaPr>
          <m:oMath>
            <m:r>
              <w:rPr>
                <w:rFonts w:ascii="Cambria Math" w:hAnsi="Cambria Math"/>
                <w:szCs w:val="26"/>
                <w:lang w:val="pt-BR"/>
              </w:rPr>
              <m:t>E</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e>
            </m:d>
            <m:r>
              <w:rPr>
                <w:rFonts w:ascii="Cambria Math" w:hAnsi="Cambria Math"/>
                <w:szCs w:val="26"/>
                <w:lang w:val="pt-BR"/>
              </w:rPr>
              <m:t>=μ=</m:t>
            </m:r>
            <m:f>
              <m:fPr>
                <m:ctrlPr>
                  <w:rPr>
                    <w:rFonts w:ascii="Cambria Math" w:hAnsi="Cambria Math"/>
                    <w:i/>
                    <w:szCs w:val="26"/>
                    <w:lang w:val="pt-BR"/>
                  </w:rPr>
                </m:ctrlPr>
              </m:fPr>
              <m:num>
                <m:r>
                  <w:rPr>
                    <w:rFonts w:ascii="Cambria Math" w:hAnsi="Cambria Math"/>
                    <w:szCs w:val="26"/>
                    <w:lang w:val="pt-BR"/>
                  </w:rPr>
                  <m:t>δ</m:t>
                </m:r>
              </m:num>
              <m:den>
                <m:r>
                  <w:rPr>
                    <w:rFonts w:ascii="Cambria Math" w:hAnsi="Cambria Math"/>
                    <w:szCs w:val="26"/>
                    <w:lang w:val="pt-BR"/>
                  </w:rPr>
                  <m:t>1-</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1</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2</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p</m:t>
                    </m:r>
                  </m:sub>
                </m:sSub>
              </m:den>
            </m:f>
          </m:oMath>
        </m:oMathPara>
      </w:ins>
    </w:p>
    <w:p w:rsidR="007B7F6E" w:rsidRPr="0050106A" w:rsidRDefault="007B7F6E">
      <w:pPr>
        <w:ind w:left="720" w:firstLine="720"/>
        <w:rPr>
          <w:ins w:id="1358" w:author="The Si Tran" w:date="2012-12-06T00:59:00Z"/>
          <w:szCs w:val="26"/>
          <w:lang w:val="pt-BR"/>
          <w:rPrChange w:id="1359" w:author="The Si Tran" w:date="2012-12-06T00:57:00Z">
            <w:rPr>
              <w:ins w:id="1360" w:author="The Si Tran" w:date="2012-12-06T00:59:00Z"/>
              <w:sz w:val="28"/>
              <w:szCs w:val="28"/>
              <w:lang w:val="pt-BR"/>
            </w:rPr>
          </w:rPrChange>
        </w:rPr>
        <w:pPrChange w:id="1361" w:author="The Si Tran" w:date="2012-12-06T00:59:00Z">
          <w:pPr>
            <w:ind w:firstLine="540"/>
          </w:pPr>
        </w:pPrChange>
      </w:pPr>
    </w:p>
    <w:p w:rsidR="00B45CDE" w:rsidRPr="00B45CDE" w:rsidRDefault="00C15088">
      <w:pPr>
        <w:rPr>
          <w:ins w:id="1362" w:author="The Si Tran" w:date="2012-12-06T01:04:00Z"/>
          <w:szCs w:val="26"/>
          <w:lang w:val="pt-BR"/>
          <w:rPrChange w:id="1363" w:author="The Si Tran" w:date="2012-12-06T01:04:00Z">
            <w:rPr>
              <w:ins w:id="1364" w:author="The Si Tran" w:date="2012-12-06T01:04:00Z"/>
              <w:rFonts w:ascii="Cambria Math" w:hAnsi="Cambria Math"/>
              <w:i/>
              <w:szCs w:val="26"/>
              <w:lang w:val="pt-BR"/>
            </w:rPr>
          </w:rPrChange>
        </w:rPr>
        <w:pPrChange w:id="1365" w:author="The Si Tran" w:date="2012-12-06T01:04:00Z">
          <w:pPr>
            <w:ind w:firstLine="540"/>
          </w:pPr>
        </w:pPrChange>
      </w:pPr>
      <w:ins w:id="1366" w:author="The Si Tran" w:date="2012-12-06T01:02:00Z">
        <m:oMathPara>
          <m:oMath>
            <m:r>
              <w:rPr>
                <w:rFonts w:ascii="Cambria Math" w:hAnsi="Cambria Math"/>
                <w:szCs w:val="26"/>
                <w:lang w:val="pt-BR"/>
              </w:rPr>
              <m:t>γ</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t-i</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r>
                  <w:rPr>
                    <w:rFonts w:ascii="Cambria Math" w:hAnsi="Cambria Math"/>
                    <w:szCs w:val="26"/>
                    <w:lang w:val="pt-BR"/>
                  </w:rPr>
                  <m:t>+Cov</m:t>
                </m:r>
                <m:d>
                  <m:dPr>
                    <m:ctrlPr>
                      <w:rPr>
                        <w:rFonts w:ascii="Cambria Math" w:hAnsi="Cambria Math"/>
                        <w:i/>
                        <w:szCs w:val="26"/>
                        <w:lang w:val="pt-BR"/>
                      </w:rPr>
                    </m:ctrlPr>
                  </m:dPr>
                  <m:e>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r>
                      <w:rPr>
                        <w:rFonts w:ascii="Cambria Math" w:hAnsi="Cambria Math"/>
                        <w:szCs w:val="26"/>
                        <w:lang w:val="pt-BR"/>
                      </w:rPr>
                      <m:t>,</m:t>
                    </m:r>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t-k</m:t>
                        </m:r>
                      </m:sub>
                    </m:sSub>
                  </m:e>
                </m:d>
              </m:e>
            </m:nary>
          </m:oMath>
        </m:oMathPara>
      </w:ins>
    </w:p>
    <w:p w:rsidR="006A21F7" w:rsidRPr="0049233F" w:rsidDel="00781FC7" w:rsidRDefault="00C15088">
      <w:pPr>
        <w:ind w:left="720" w:firstLine="720"/>
        <w:rPr>
          <w:del w:id="1367" w:author="The Si Tran" w:date="2012-12-06T01:05:00Z"/>
          <w:szCs w:val="26"/>
          <w:lang w:val="pt-BR"/>
          <w:rPrChange w:id="1368" w:author="The Si Tran" w:date="2012-12-05T23:02:00Z">
            <w:rPr>
              <w:del w:id="1369" w:author="The Si Tran" w:date="2012-12-06T01:05:00Z"/>
              <w:sz w:val="28"/>
              <w:szCs w:val="28"/>
              <w:lang w:val="pt-BR"/>
            </w:rPr>
          </w:rPrChange>
        </w:rPr>
        <w:pPrChange w:id="1370" w:author="The Si Tran" w:date="2012-12-06T01:05:00Z">
          <w:pPr>
            <w:ind w:firstLine="540"/>
          </w:pPr>
        </w:pPrChange>
      </w:pPr>
      <w:ins w:id="1371" w:author="The Si Tran" w:date="2012-12-06T01:02:00Z">
        <m:oMath>
          <m:r>
            <w:rPr>
              <w:rFonts w:ascii="Cambria Math" w:hAnsi="Cambria Math"/>
              <w:szCs w:val="26"/>
              <w:lang w:val="pt-BR"/>
            </w:rPr>
            <m:t>=</m:t>
          </m:r>
        </m:oMath>
      </w:ins>
      <m:oMath>
        <m:nary>
          <m:naryPr>
            <m:chr m:val="∑"/>
            <m:limLoc m:val="subSup"/>
            <m:ctrlPr>
              <w:ins w:id="1372" w:author="The Si Tran" w:date="2012-12-06T01:03:00Z">
                <w:rPr>
                  <w:rFonts w:ascii="Cambria Math" w:hAnsi="Cambria Math"/>
                  <w:i/>
                  <w:szCs w:val="26"/>
                  <w:lang w:val="pt-BR"/>
                </w:rPr>
              </w:ins>
            </m:ctrlPr>
          </m:naryPr>
          <m:sub>
            <w:ins w:id="1373" w:author="The Si Tran" w:date="2012-12-06T01:03:00Z">
              <m:r>
                <w:rPr>
                  <w:rFonts w:ascii="Cambria Math" w:hAnsi="Cambria Math"/>
                  <w:szCs w:val="26"/>
                  <w:lang w:val="pt-BR"/>
                </w:rPr>
                <m:t>i=1</m:t>
              </m:r>
            </w:ins>
          </m:sub>
          <m:sup>
            <w:ins w:id="1374" w:author="The Si Tran" w:date="2012-12-06T01:03:00Z">
              <m:r>
                <w:rPr>
                  <w:rFonts w:ascii="Cambria Math" w:hAnsi="Cambria Math"/>
                  <w:szCs w:val="26"/>
                  <w:lang w:val="pt-BR"/>
                </w:rPr>
                <m:t>p</m:t>
              </m:r>
            </w:ins>
          </m:sup>
          <m:e>
            <m:sSub>
              <m:sSubPr>
                <m:ctrlPr>
                  <w:ins w:id="1375" w:author="The Si Tran" w:date="2012-12-06T01:03:00Z">
                    <w:rPr>
                      <w:rFonts w:ascii="Cambria Math" w:hAnsi="Cambria Math"/>
                      <w:i/>
                      <w:szCs w:val="26"/>
                      <w:lang w:val="pt-BR"/>
                    </w:rPr>
                  </w:ins>
                </m:ctrlPr>
              </m:sSubPr>
              <m:e>
                <w:ins w:id="1376" w:author="The Si Tran" w:date="2012-12-06T01:03:00Z">
                  <m:r>
                    <w:rPr>
                      <w:rFonts w:ascii="Cambria Math" w:hAnsi="Cambria Math"/>
                      <w:szCs w:val="26"/>
                      <w:lang w:val="pt-BR"/>
                    </w:rPr>
                    <m:t>ϕ</m:t>
                  </m:r>
                </w:ins>
              </m:e>
              <m:sub>
                <w:ins w:id="1377" w:author="The Si Tran" w:date="2012-12-06T01:03:00Z">
                  <m:r>
                    <w:rPr>
                      <w:rFonts w:ascii="Cambria Math" w:hAnsi="Cambria Math"/>
                      <w:szCs w:val="26"/>
                      <w:lang w:val="pt-BR"/>
                    </w:rPr>
                    <m:t>i</m:t>
                  </m:r>
                </w:ins>
              </m:sub>
            </m:sSub>
            <w:ins w:id="1378" w:author="The Si Tran" w:date="2012-12-06T01:03:00Z">
              <m:r>
                <w:rPr>
                  <w:rFonts w:ascii="Cambria Math" w:hAnsi="Cambria Math"/>
                  <w:szCs w:val="26"/>
                  <w:lang w:val="pt-BR"/>
                </w:rPr>
                <m:t>γ</m:t>
              </m:r>
            </w:ins>
            <m:d>
              <m:dPr>
                <m:ctrlPr>
                  <w:ins w:id="1379" w:author="The Si Tran" w:date="2012-12-06T01:03:00Z">
                    <w:rPr>
                      <w:rFonts w:ascii="Cambria Math" w:hAnsi="Cambria Math"/>
                      <w:i/>
                      <w:szCs w:val="26"/>
                      <w:lang w:val="pt-BR"/>
                    </w:rPr>
                  </w:ins>
                </m:ctrlPr>
              </m:dPr>
              <m:e>
                <w:ins w:id="1380" w:author="The Si Tran" w:date="2012-12-06T01:03:00Z">
                  <m:r>
                    <w:rPr>
                      <w:rFonts w:ascii="Cambria Math" w:hAnsi="Cambria Math"/>
                      <w:szCs w:val="26"/>
                      <w:lang w:val="pt-BR"/>
                    </w:rPr>
                    <m:t>k-i</m:t>
                  </m:r>
                </w:ins>
              </m:e>
            </m:d>
            <w:ins w:id="1381" w:author="The Si Tran" w:date="2012-12-06T01:03:00Z">
              <m:r>
                <w:rPr>
                  <w:rFonts w:ascii="Cambria Math" w:hAnsi="Cambria Math"/>
                  <w:szCs w:val="26"/>
                  <w:lang w:val="pt-BR"/>
                </w:rPr>
                <m:t>+</m:t>
              </m:r>
            </w:ins>
            <m:d>
              <m:dPr>
                <m:begChr m:val="{"/>
                <m:endChr m:val=""/>
                <m:ctrlPr>
                  <w:ins w:id="1382" w:author="The Si Tran" w:date="2012-12-06T01:03:00Z">
                    <w:rPr>
                      <w:rFonts w:ascii="Cambria Math" w:hAnsi="Cambria Math"/>
                      <w:i/>
                      <w:szCs w:val="26"/>
                      <w:lang w:val="pt-BR"/>
                    </w:rPr>
                  </w:ins>
                </m:ctrlPr>
              </m:dPr>
              <m:e>
                <m:eqArr>
                  <m:eqArrPr>
                    <m:ctrlPr>
                      <w:ins w:id="1383" w:author="The Si Tran" w:date="2012-12-06T01:03:00Z">
                        <w:rPr>
                          <w:rFonts w:ascii="Cambria Math" w:hAnsi="Cambria Math"/>
                          <w:i/>
                          <w:szCs w:val="26"/>
                          <w:lang w:val="pt-BR"/>
                        </w:rPr>
                      </w:ins>
                    </m:ctrlPr>
                  </m:eqArrPr>
                  <m:e>
                    <m:sSup>
                      <m:sSupPr>
                        <m:ctrlPr>
                          <w:ins w:id="1384" w:author="The Si Tran" w:date="2012-12-06T01:03:00Z">
                            <w:rPr>
                              <w:rFonts w:ascii="Cambria Math" w:hAnsi="Cambria Math"/>
                              <w:i/>
                              <w:szCs w:val="26"/>
                              <w:lang w:val="pt-BR"/>
                            </w:rPr>
                          </w:ins>
                        </m:ctrlPr>
                      </m:sSupPr>
                      <m:e>
                        <w:ins w:id="1385" w:author="The Si Tran" w:date="2012-12-06T01:04:00Z">
                          <m:r>
                            <w:rPr>
                              <w:rFonts w:ascii="Cambria Math" w:hAnsi="Cambria Math"/>
                              <w:szCs w:val="26"/>
                              <w:lang w:val="pt-BR"/>
                            </w:rPr>
                            <m:t>σ</m:t>
                          </m:r>
                        </w:ins>
                      </m:e>
                      <m:sup>
                        <w:ins w:id="1386" w:author="The Si Tran" w:date="2012-12-06T01:04:00Z">
                          <m:r>
                            <w:rPr>
                              <w:rFonts w:ascii="Cambria Math" w:hAnsi="Cambria Math"/>
                              <w:szCs w:val="26"/>
                              <w:lang w:val="pt-BR"/>
                            </w:rPr>
                            <m:t>2</m:t>
                          </m:r>
                        </w:ins>
                      </m:sup>
                    </m:sSup>
                    <w:ins w:id="1387" w:author="The Si Tran" w:date="2012-12-06T01:04:00Z">
                      <m:r>
                        <w:rPr>
                          <w:rFonts w:ascii="Cambria Math" w:hAnsi="Cambria Math"/>
                          <w:szCs w:val="26"/>
                          <w:lang w:val="pt-BR"/>
                        </w:rPr>
                        <m:t>, k=0</m:t>
                      </m:r>
                    </w:ins>
                  </m:e>
                  <m:e>
                    <w:ins w:id="1388" w:author="The Si Tran" w:date="2012-12-06T01:04:00Z">
                      <m:r>
                        <w:rPr>
                          <w:rFonts w:ascii="Cambria Math" w:hAnsi="Cambria Math"/>
                          <w:szCs w:val="26"/>
                          <w:lang w:val="pt-BR"/>
                        </w:rPr>
                        <m:t>0, k&gt;0</m:t>
                      </m:r>
                    </w:ins>
                  </m:e>
                </m:eqArr>
              </m:e>
            </m:d>
          </m:e>
        </m:nary>
      </m:oMath>
      <w:del w:id="1389" w:author="The Si Tran" w:date="2012-12-06T00:59:00Z">
        <w:r w:rsidR="006A21F7" w:rsidRPr="00AF1345" w:rsidDel="007B7F6E">
          <w:rPr>
            <w:position w:val="-32"/>
            <w:szCs w:val="26"/>
            <w:lang w:val="pt-BR"/>
          </w:rPr>
          <w:object w:dxaOrig="2960" w:dyaOrig="700">
            <v:shape id="_x0000_i1072" type="#_x0000_t75" style="width:207pt;height:49.5pt" o:ole="">
              <v:imagedata r:id="rId104" o:title=""/>
            </v:shape>
            <o:OLEObject Type="Embed" ProgID="Equation.DSMT4" ShapeID="_x0000_i1072" DrawAspect="Content" ObjectID="_1416335195" r:id="rId105"/>
          </w:object>
        </w:r>
      </w:del>
    </w:p>
    <w:p w:rsidR="006A21F7" w:rsidRPr="0049233F" w:rsidRDefault="006A21F7">
      <w:pPr>
        <w:ind w:left="720" w:firstLine="720"/>
        <w:rPr>
          <w:szCs w:val="26"/>
          <w:lang w:val="pt-BR"/>
          <w:rPrChange w:id="1390" w:author="The Si Tran" w:date="2012-12-05T23:02:00Z">
            <w:rPr>
              <w:sz w:val="28"/>
              <w:szCs w:val="28"/>
              <w:lang w:val="pt-BR"/>
            </w:rPr>
          </w:rPrChange>
        </w:rPr>
        <w:pPrChange w:id="1391" w:author="The Si Tran" w:date="2012-12-06T01:05:00Z">
          <w:pPr>
            <w:ind w:firstLine="540"/>
          </w:pPr>
        </w:pPrChange>
      </w:pPr>
      <w:del w:id="1392" w:author="The Si Tran" w:date="2012-12-06T01:05:00Z">
        <w:r w:rsidRPr="00AF1345" w:rsidDel="00781FC7">
          <w:rPr>
            <w:position w:val="-106"/>
            <w:szCs w:val="26"/>
            <w:lang w:val="pt-BR"/>
          </w:rPr>
          <w:object w:dxaOrig="3940" w:dyaOrig="1840">
            <v:shape id="_x0000_i1073" type="#_x0000_t75" style="width:261pt;height:122.25pt" o:ole="">
              <v:imagedata r:id="rId106" o:title=""/>
            </v:shape>
            <o:OLEObject Type="Embed" ProgID="Equation.DSMT4" ShapeID="_x0000_i1073" DrawAspect="Content" ObjectID="_1416335196" r:id="rId107"/>
          </w:object>
        </w:r>
      </w:del>
    </w:p>
    <w:p w:rsidR="006A21F7" w:rsidRPr="0049233F" w:rsidRDefault="006A21F7" w:rsidP="006A21F7">
      <w:pPr>
        <w:ind w:firstLine="540"/>
        <w:rPr>
          <w:szCs w:val="26"/>
          <w:lang w:val="pt-BR"/>
          <w:rPrChange w:id="1393" w:author="The Si Tran" w:date="2012-12-05T23:02:00Z">
            <w:rPr>
              <w:sz w:val="28"/>
              <w:szCs w:val="28"/>
              <w:lang w:val="pt-BR"/>
            </w:rPr>
          </w:rPrChange>
        </w:rPr>
      </w:pPr>
      <w:r w:rsidRPr="0049233F">
        <w:rPr>
          <w:szCs w:val="26"/>
          <w:lang w:val="pt-BR"/>
          <w:rPrChange w:id="1394" w:author="The Si Tran" w:date="2012-12-05T23:02:00Z">
            <w:rPr>
              <w:sz w:val="28"/>
              <w:szCs w:val="28"/>
              <w:lang w:val="pt-BR"/>
            </w:rPr>
          </w:rPrChange>
        </w:rPr>
        <w:t xml:space="preserve">Suy ra </w:t>
      </w:r>
    </w:p>
    <w:p w:rsidR="006A21F7" w:rsidRPr="0049233F" w:rsidDel="00187478" w:rsidRDefault="006A21F7">
      <w:pPr>
        <w:ind w:left="540"/>
        <w:rPr>
          <w:del w:id="1395" w:author="The Si Tran" w:date="2012-12-06T04:09:00Z"/>
          <w:szCs w:val="26"/>
          <w:lang w:val="pt-BR"/>
          <w:rPrChange w:id="1396" w:author="The Si Tran" w:date="2012-12-05T23:02:00Z">
            <w:rPr>
              <w:del w:id="1397" w:author="The Si Tran" w:date="2012-12-06T04:09:00Z"/>
              <w:sz w:val="28"/>
              <w:szCs w:val="28"/>
              <w:lang w:val="pt-BR"/>
            </w:rPr>
          </w:rPrChange>
        </w:rPr>
        <w:pPrChange w:id="1398" w:author="The Si Tran" w:date="2012-12-06T01:07:00Z">
          <w:pPr>
            <w:ind w:firstLine="540"/>
          </w:pPr>
        </w:pPrChange>
      </w:pPr>
      <w:del w:id="1399" w:author="The Si Tran" w:date="2012-12-06T01:07:00Z">
        <w:r w:rsidRPr="00AF1345" w:rsidDel="00FA67FB">
          <w:rPr>
            <w:position w:val="-28"/>
            <w:szCs w:val="26"/>
            <w:lang w:val="pt-BR"/>
          </w:rPr>
          <w:object w:dxaOrig="4099" w:dyaOrig="680">
            <v:shape id="_x0000_i1074" type="#_x0000_t75" style="width:315pt;height:51.75pt" o:ole="">
              <v:imagedata r:id="rId108" o:title=""/>
            </v:shape>
            <o:OLEObject Type="Embed" ProgID="Equation.DSMT4" ShapeID="_x0000_i1074" DrawAspect="Content" ObjectID="_1416335197" r:id="rId109"/>
          </w:object>
        </w:r>
      </w:del>
      <w:ins w:id="1400" w:author="The Si Tran" w:date="2012-12-06T01:07:00Z">
        <m:oMath>
          <m:r>
            <m:rPr>
              <m:sty m:val="p"/>
            </m:rPr>
            <w:rPr>
              <w:rFonts w:ascii="Cambria Math" w:hAnsi="Cambria Math"/>
              <w:szCs w:val="26"/>
              <w:lang w:val="pt-BR"/>
            </w:rPr>
            <w:br/>
          </m:r>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m:t>
              </m:r>
            </m:e>
          </m:d>
          <m:r>
            <w:rPr>
              <w:rFonts w:ascii="Cambria Math" w:hAnsi="Cambria Math"/>
              <w:szCs w:val="26"/>
              <w:lang w:val="pt-BR"/>
            </w:rPr>
            <m:t>=</m:t>
          </m:r>
          <m:f>
            <m:fPr>
              <m:ctrlPr>
                <w:rPr>
                  <w:rFonts w:ascii="Cambria Math" w:hAnsi="Cambria Math"/>
                  <w:i/>
                  <w:szCs w:val="26"/>
                  <w:lang w:val="pt-BR"/>
                </w:rPr>
              </m:ctrlPr>
            </m:fPr>
            <m:num>
              <m:r>
                <w:rPr>
                  <w:rFonts w:ascii="Cambria Math" w:hAnsi="Cambria Math"/>
                  <w:szCs w:val="26"/>
                  <w:lang w:val="pt-BR"/>
                </w:rPr>
                <m:t>γ(k)</m:t>
              </m:r>
            </m:num>
            <m:den>
              <m:r>
                <w:rPr>
                  <w:rFonts w:ascii="Cambria Math" w:hAnsi="Cambria Math"/>
                  <w:szCs w:val="26"/>
                  <w:lang w:val="pt-BR"/>
                </w:rPr>
                <m:t>γ(0)</m:t>
              </m:r>
            </m:den>
          </m:f>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p</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k-i</m:t>
                  </m:r>
                </m:e>
              </m:d>
              <m:r>
                <w:rPr>
                  <w:rFonts w:ascii="Cambria Math" w:hAnsi="Cambria Math"/>
                  <w:szCs w:val="26"/>
                  <w:lang w:val="pt-BR"/>
                </w:rPr>
                <m:t xml:space="preserve">     k=1,2,3,…</m:t>
              </m:r>
            </m:e>
          </m:nary>
        </m:oMath>
      </w:ins>
      <w:r w:rsidRPr="0049233F">
        <w:rPr>
          <w:szCs w:val="26"/>
          <w:lang w:val="pt-BR"/>
          <w:rPrChange w:id="1401" w:author="The Si Tran" w:date="2012-12-05T23:02:00Z">
            <w:rPr>
              <w:sz w:val="28"/>
              <w:szCs w:val="28"/>
              <w:lang w:val="pt-BR"/>
            </w:rPr>
          </w:rPrChange>
        </w:rPr>
        <w:t xml:space="preserve">  </w:t>
      </w:r>
      <w:ins w:id="1402" w:author="The Si Tran" w:date="2012-12-06T01:07:00Z">
        <w:r w:rsidR="00FA67FB">
          <w:rPr>
            <w:szCs w:val="26"/>
            <w:lang w:val="pt-BR"/>
          </w:rPr>
          <w:tab/>
        </w:r>
        <w:r w:rsidR="00FA67FB">
          <w:rPr>
            <w:szCs w:val="26"/>
            <w:lang w:val="pt-BR"/>
          </w:rPr>
          <w:tab/>
        </w:r>
        <w:r w:rsidR="00FA67FB">
          <w:rPr>
            <w:szCs w:val="26"/>
            <w:lang w:val="pt-BR"/>
          </w:rPr>
          <w:tab/>
        </w:r>
      </w:ins>
      <w:r w:rsidRPr="0049233F">
        <w:rPr>
          <w:szCs w:val="26"/>
          <w:lang w:val="pt-BR"/>
          <w:rPrChange w:id="1403" w:author="The Si Tran" w:date="2012-12-05T23:02:00Z">
            <w:rPr>
              <w:sz w:val="28"/>
              <w:szCs w:val="28"/>
              <w:lang w:val="pt-BR"/>
            </w:rPr>
          </w:rPrChange>
        </w:rPr>
        <w:t>(3.2.2</w:t>
      </w:r>
      <w:ins w:id="1404" w:author="The Si Tran" w:date="2012-12-06T04:09:00Z">
        <w:r w:rsidR="00187478">
          <w:rPr>
            <w:szCs w:val="26"/>
            <w:lang w:val="pt-BR"/>
          </w:rPr>
          <w:t>)</w:t>
        </w:r>
      </w:ins>
      <w:del w:id="1405" w:author="The Si Tran" w:date="2012-12-06T04:09:00Z">
        <w:r w:rsidRPr="0049233F" w:rsidDel="00187478">
          <w:rPr>
            <w:szCs w:val="26"/>
            <w:lang w:val="pt-BR"/>
            <w:rPrChange w:id="1406" w:author="The Si Tran" w:date="2012-12-05T23:02:00Z">
              <w:rPr>
                <w:sz w:val="28"/>
                <w:szCs w:val="28"/>
                <w:lang w:val="pt-BR"/>
              </w:rPr>
            </w:rPrChange>
          </w:rPr>
          <w:delText>)</w:delText>
        </w:r>
      </w:del>
    </w:p>
    <w:p w:rsidR="006A21F7" w:rsidRPr="00781FC7" w:rsidRDefault="006A21F7">
      <w:pPr>
        <w:ind w:left="540"/>
        <w:rPr>
          <w:szCs w:val="26"/>
          <w:lang w:val="pt-BR"/>
          <w:rPrChange w:id="1407" w:author="The Si Tran" w:date="2012-12-06T01:05:00Z">
            <w:rPr>
              <w:sz w:val="28"/>
              <w:szCs w:val="28"/>
              <w:lang w:val="pt-BR"/>
            </w:rPr>
          </w:rPrChange>
        </w:rPr>
        <w:pPrChange w:id="1408" w:author="The Si Tran" w:date="2012-12-06T04:09:00Z">
          <w:pPr>
            <w:ind w:firstLine="540"/>
          </w:pPr>
        </w:pPrChange>
      </w:pPr>
    </w:p>
    <w:p w:rsidR="006A21F7" w:rsidRPr="0049233F" w:rsidRDefault="006A21F7" w:rsidP="006A21F7">
      <w:pPr>
        <w:ind w:firstLine="540"/>
        <w:rPr>
          <w:szCs w:val="26"/>
          <w:lang w:val="pt-BR"/>
          <w:rPrChange w:id="1409" w:author="The Si Tran" w:date="2012-12-05T23:02:00Z">
            <w:rPr>
              <w:sz w:val="28"/>
              <w:szCs w:val="28"/>
              <w:lang w:val="pt-BR"/>
            </w:rPr>
          </w:rPrChange>
        </w:rPr>
      </w:pPr>
      <w:r w:rsidRPr="0049233F">
        <w:rPr>
          <w:szCs w:val="26"/>
          <w:lang w:val="pt-BR"/>
          <w:rPrChange w:id="1410" w:author="The Si Tran" w:date="2012-12-05T23:02:00Z">
            <w:rPr>
              <w:sz w:val="28"/>
              <w:szCs w:val="28"/>
              <w:lang w:val="pt-BR"/>
            </w:rPr>
          </w:rPrChange>
        </w:rPr>
        <w:t>Phương trình (3.2.2) chính là phương trình Yule-Walker cho hàm ACF của mô hình AR(p).</w:t>
      </w:r>
    </w:p>
    <w:p w:rsidR="006A21F7" w:rsidRPr="0049233F" w:rsidRDefault="006A21F7" w:rsidP="006A21F7">
      <w:pPr>
        <w:ind w:firstLine="540"/>
        <w:rPr>
          <w:szCs w:val="26"/>
          <w:lang w:val="pt-BR"/>
          <w:rPrChange w:id="1411" w:author="The Si Tran" w:date="2012-12-05T23:02:00Z">
            <w:rPr>
              <w:sz w:val="28"/>
              <w:szCs w:val="28"/>
              <w:lang w:val="pt-BR"/>
            </w:rPr>
          </w:rPrChange>
        </w:rPr>
      </w:pPr>
      <w:r w:rsidRPr="0049233F">
        <w:rPr>
          <w:szCs w:val="26"/>
          <w:lang w:val="pt-BR"/>
          <w:rPrChange w:id="1412" w:author="The Si Tran" w:date="2012-12-05T23:02:00Z">
            <w:rPr>
              <w:sz w:val="28"/>
              <w:szCs w:val="28"/>
              <w:lang w:val="pt-BR"/>
            </w:rPr>
          </w:rPrChange>
        </w:rPr>
        <w:t>Theo phương trình (3.2.2) ta thấy hàm tương quan của mô hình AR(p) không giảm về 0 sau độ trễ p như mô hình MA(q), do đó ta cần quan sát một dấu hiệu khác cung cấp nhiều thông tin hơn về bậc của mô hình AR, đó là hàm tự tương quan riêng phần.</w:t>
      </w:r>
    </w:p>
    <w:p w:rsidR="006A21F7" w:rsidRPr="0049233F" w:rsidRDefault="006A21F7" w:rsidP="006A21F7">
      <w:pPr>
        <w:ind w:firstLine="540"/>
        <w:rPr>
          <w:b/>
          <w:szCs w:val="26"/>
          <w:lang w:val="pt-BR"/>
          <w:rPrChange w:id="1413" w:author="The Si Tran" w:date="2012-12-05T23:02:00Z">
            <w:rPr>
              <w:b/>
              <w:sz w:val="28"/>
              <w:szCs w:val="28"/>
              <w:lang w:val="pt-BR"/>
            </w:rPr>
          </w:rPrChange>
        </w:rPr>
      </w:pPr>
      <w:r w:rsidRPr="0049233F">
        <w:rPr>
          <w:b/>
          <w:szCs w:val="26"/>
          <w:lang w:val="pt-BR"/>
          <w:rPrChange w:id="1414" w:author="The Si Tran" w:date="2012-12-05T23:02:00Z">
            <w:rPr>
              <w:b/>
              <w:sz w:val="28"/>
              <w:szCs w:val="28"/>
              <w:lang w:val="pt-BR"/>
            </w:rPr>
          </w:rPrChange>
        </w:rPr>
        <w:t>Hàm tự tương quan riêng phần.</w:t>
      </w:r>
    </w:p>
    <w:p w:rsidR="006A21F7" w:rsidRPr="0049233F" w:rsidRDefault="006A21F7" w:rsidP="006A21F7">
      <w:pPr>
        <w:ind w:firstLine="540"/>
        <w:rPr>
          <w:szCs w:val="26"/>
          <w:lang w:val="pt-BR"/>
          <w:rPrChange w:id="1415" w:author="The Si Tran" w:date="2012-12-05T23:02:00Z">
            <w:rPr>
              <w:sz w:val="28"/>
              <w:szCs w:val="28"/>
              <w:lang w:val="pt-BR"/>
            </w:rPr>
          </w:rPrChange>
        </w:rPr>
      </w:pPr>
      <w:r w:rsidRPr="0049233F">
        <w:rPr>
          <w:szCs w:val="26"/>
          <w:lang w:val="pt-BR"/>
          <w:rPrChange w:id="1416" w:author="The Si Tran" w:date="2012-12-05T23:02:00Z">
            <w:rPr>
              <w:sz w:val="28"/>
              <w:szCs w:val="28"/>
              <w:lang w:val="pt-BR"/>
            </w:rPr>
          </w:rPrChange>
        </w:rPr>
        <w:t xml:space="preserve">Hàm tự tương quan riêng phần ở độ trễ k là sự tương quan giữa </w:t>
      </w:r>
      <m:oMath>
        <m:sSub>
          <m:sSubPr>
            <m:ctrlPr>
              <w:ins w:id="1417" w:author="The Si Tran" w:date="2012-12-06T20:12:00Z">
                <w:rPr>
                  <w:rFonts w:ascii="Cambria Math" w:hAnsi="Cambria Math"/>
                  <w:i/>
                  <w:szCs w:val="26"/>
                  <w:lang w:val="pt-BR"/>
                </w:rPr>
              </w:ins>
            </m:ctrlPr>
          </m:sSubPr>
          <m:e>
            <w:ins w:id="1418" w:author="The Si Tran" w:date="2012-12-06T20:12:00Z">
              <m:r>
                <w:rPr>
                  <w:rFonts w:ascii="Cambria Math" w:hAnsi="Cambria Math"/>
                  <w:szCs w:val="26"/>
                  <w:lang w:val="pt-BR"/>
                </w:rPr>
                <m:t>y</m:t>
              </m:r>
            </w:ins>
          </m:e>
          <m:sub>
            <w:ins w:id="1419" w:author="The Si Tran" w:date="2012-12-06T20:12:00Z">
              <m:r>
                <w:rPr>
                  <w:rFonts w:ascii="Cambria Math" w:hAnsi="Cambria Math"/>
                  <w:szCs w:val="26"/>
                  <w:lang w:val="pt-BR"/>
                </w:rPr>
                <m:t>t</m:t>
              </m:r>
            </w:ins>
          </m:sub>
        </m:sSub>
      </m:oMath>
      <w:del w:id="1420" w:author="The Si Tran" w:date="2012-12-06T20:12:00Z">
        <w:r w:rsidRPr="0049233F" w:rsidDel="00542651">
          <w:rPr>
            <w:szCs w:val="26"/>
            <w:lang w:val="pt-BR"/>
            <w:rPrChange w:id="1421" w:author="The Si Tran" w:date="2012-12-05T23:02:00Z">
              <w:rPr>
                <w:sz w:val="28"/>
                <w:szCs w:val="28"/>
                <w:lang w:val="pt-BR"/>
              </w:rPr>
            </w:rPrChange>
          </w:rPr>
          <w:delText>y</w:delText>
        </w:r>
        <w:r w:rsidRPr="0049233F" w:rsidDel="00542651">
          <w:rPr>
            <w:szCs w:val="26"/>
            <w:vertAlign w:val="subscript"/>
            <w:lang w:val="pt-BR"/>
            <w:rPrChange w:id="1422" w:author="The Si Tran" w:date="2012-12-05T23:02:00Z">
              <w:rPr>
                <w:sz w:val="28"/>
                <w:szCs w:val="28"/>
                <w:vertAlign w:val="subscript"/>
                <w:lang w:val="pt-BR"/>
              </w:rPr>
            </w:rPrChange>
          </w:rPr>
          <w:delText>t</w:delText>
        </w:r>
      </w:del>
      <w:r w:rsidRPr="0049233F">
        <w:rPr>
          <w:szCs w:val="26"/>
          <w:lang w:val="pt-BR"/>
          <w:rPrChange w:id="1423" w:author="The Si Tran" w:date="2012-12-05T23:02:00Z">
            <w:rPr>
              <w:sz w:val="28"/>
              <w:szCs w:val="28"/>
              <w:lang w:val="pt-BR"/>
            </w:rPr>
          </w:rPrChange>
        </w:rPr>
        <w:t xml:space="preserve"> và </w:t>
      </w:r>
      <m:oMath>
        <m:sSub>
          <m:sSubPr>
            <m:ctrlPr>
              <w:ins w:id="1424" w:author="The Si Tran" w:date="2012-12-06T20:12:00Z">
                <w:rPr>
                  <w:rFonts w:ascii="Cambria Math" w:hAnsi="Cambria Math"/>
                  <w:i/>
                  <w:szCs w:val="26"/>
                  <w:lang w:val="pt-BR"/>
                </w:rPr>
              </w:ins>
            </m:ctrlPr>
          </m:sSubPr>
          <m:e>
            <w:ins w:id="1425" w:author="The Si Tran" w:date="2012-12-06T20:12:00Z">
              <m:r>
                <w:rPr>
                  <w:rFonts w:ascii="Cambria Math" w:hAnsi="Cambria Math"/>
                  <w:szCs w:val="26"/>
                  <w:lang w:val="pt-BR"/>
                </w:rPr>
                <m:t>y</m:t>
              </m:r>
            </w:ins>
          </m:e>
          <m:sub>
            <w:ins w:id="1426" w:author="The Si Tran" w:date="2012-12-06T20:12:00Z">
              <m:r>
                <w:rPr>
                  <w:rFonts w:ascii="Cambria Math" w:hAnsi="Cambria Math"/>
                  <w:szCs w:val="26"/>
                  <w:lang w:val="pt-BR"/>
                </w:rPr>
                <m:t>t</m:t>
              </m:r>
            </w:ins>
            <w:ins w:id="1427" w:author="The Si Tran" w:date="2012-12-06T20:13:00Z">
              <m:r>
                <w:rPr>
                  <w:rFonts w:ascii="Cambria Math" w:hAnsi="Cambria Math"/>
                  <w:szCs w:val="26"/>
                  <w:lang w:val="pt-BR"/>
                </w:rPr>
                <m:t>-k</m:t>
              </m:r>
            </w:ins>
          </m:sub>
        </m:sSub>
      </m:oMath>
      <w:ins w:id="1428" w:author="The Si Tran" w:date="2012-12-06T20:12:00Z">
        <w:r w:rsidR="00542651" w:rsidRPr="00526E20">
          <w:rPr>
            <w:szCs w:val="26"/>
            <w:lang w:val="pt-BR"/>
          </w:rPr>
          <w:t xml:space="preserve"> </w:t>
        </w:r>
      </w:ins>
      <w:del w:id="1429" w:author="The Si Tran" w:date="2012-12-06T20:12:00Z">
        <w:r w:rsidRPr="0049233F" w:rsidDel="00542651">
          <w:rPr>
            <w:szCs w:val="26"/>
            <w:lang w:val="pt-BR"/>
            <w:rPrChange w:id="1430" w:author="The Si Tran" w:date="2012-12-05T23:02:00Z">
              <w:rPr>
                <w:sz w:val="28"/>
                <w:szCs w:val="28"/>
                <w:lang w:val="pt-BR"/>
              </w:rPr>
            </w:rPrChange>
          </w:rPr>
          <w:delText>y</w:delText>
        </w:r>
        <w:r w:rsidRPr="0049233F" w:rsidDel="00542651">
          <w:rPr>
            <w:szCs w:val="26"/>
            <w:vertAlign w:val="subscript"/>
            <w:lang w:val="pt-BR"/>
            <w:rPrChange w:id="1431" w:author="The Si Tran" w:date="2012-12-05T23:02:00Z">
              <w:rPr>
                <w:sz w:val="28"/>
                <w:szCs w:val="28"/>
                <w:vertAlign w:val="subscript"/>
                <w:lang w:val="pt-BR"/>
              </w:rPr>
            </w:rPrChange>
          </w:rPr>
          <w:delText>t-k</w:delText>
        </w:r>
      </w:del>
      <w:r w:rsidRPr="0049233F">
        <w:rPr>
          <w:szCs w:val="26"/>
          <w:lang w:val="pt-BR"/>
          <w:rPrChange w:id="1432" w:author="The Si Tran" w:date="2012-12-05T23:02:00Z">
            <w:rPr>
              <w:sz w:val="28"/>
              <w:szCs w:val="28"/>
              <w:lang w:val="pt-BR"/>
            </w:rPr>
          </w:rPrChange>
        </w:rPr>
        <w:t xml:space="preserve"> sau khi đã hiệu chỉnh sự ảnh hưởng của các giá trị </w:t>
      </w:r>
      <m:oMath>
        <m:sSub>
          <m:sSubPr>
            <m:ctrlPr>
              <w:ins w:id="1433" w:author="The Si Tran" w:date="2012-12-06T20:13:00Z">
                <w:rPr>
                  <w:rFonts w:ascii="Cambria Math" w:hAnsi="Cambria Math"/>
                  <w:i/>
                  <w:szCs w:val="26"/>
                  <w:lang w:val="pt-BR"/>
                </w:rPr>
              </w:ins>
            </m:ctrlPr>
          </m:sSubPr>
          <m:e>
            <w:ins w:id="1434" w:author="The Si Tran" w:date="2012-12-06T20:13:00Z">
              <m:r>
                <w:rPr>
                  <w:rFonts w:ascii="Cambria Math" w:hAnsi="Cambria Math"/>
                  <w:szCs w:val="26"/>
                  <w:lang w:val="pt-BR"/>
                </w:rPr>
                <m:t>y</m:t>
              </m:r>
            </w:ins>
          </m:e>
          <m:sub>
            <w:ins w:id="1435" w:author="The Si Tran" w:date="2012-12-06T20:13:00Z">
              <m:r>
                <w:rPr>
                  <w:rFonts w:ascii="Cambria Math" w:hAnsi="Cambria Math"/>
                  <w:szCs w:val="26"/>
                  <w:lang w:val="pt-BR"/>
                </w:rPr>
                <m:t>t-1</m:t>
              </m:r>
            </w:ins>
          </m:sub>
        </m:sSub>
        <w:ins w:id="1436" w:author="The Si Tran" w:date="2012-12-06T20:13:00Z">
          <m:r>
            <w:rPr>
              <w:rFonts w:ascii="Cambria Math" w:hAnsi="Cambria Math"/>
              <w:szCs w:val="26"/>
              <w:lang w:val="pt-BR"/>
            </w:rPr>
            <m:t>,</m:t>
          </m:r>
        </w:ins>
        <m:sSub>
          <m:sSubPr>
            <m:ctrlPr>
              <w:ins w:id="1437" w:author="The Si Tran" w:date="2012-12-06T20:13:00Z">
                <w:rPr>
                  <w:rFonts w:ascii="Cambria Math" w:hAnsi="Cambria Math"/>
                  <w:i/>
                  <w:szCs w:val="26"/>
                  <w:lang w:val="pt-BR"/>
                </w:rPr>
              </w:ins>
            </m:ctrlPr>
          </m:sSubPr>
          <m:e>
            <w:ins w:id="1438" w:author="The Si Tran" w:date="2012-12-06T20:13:00Z">
              <m:r>
                <w:rPr>
                  <w:rFonts w:ascii="Cambria Math" w:hAnsi="Cambria Math"/>
                  <w:szCs w:val="26"/>
                  <w:lang w:val="pt-BR"/>
                </w:rPr>
                <m:t>y</m:t>
              </m:r>
            </w:ins>
          </m:e>
          <m:sub>
            <w:ins w:id="1439" w:author="The Si Tran" w:date="2012-12-06T20:13:00Z">
              <m:r>
                <w:rPr>
                  <w:rFonts w:ascii="Cambria Math" w:hAnsi="Cambria Math"/>
                  <w:szCs w:val="26"/>
                  <w:lang w:val="pt-BR"/>
                </w:rPr>
                <m:t>t-2</m:t>
              </m:r>
            </w:ins>
          </m:sub>
        </m:sSub>
        <w:ins w:id="1440" w:author="The Si Tran" w:date="2012-12-06T20:13:00Z">
          <m:r>
            <w:rPr>
              <w:rFonts w:ascii="Cambria Math" w:hAnsi="Cambria Math"/>
              <w:szCs w:val="26"/>
              <w:lang w:val="pt-BR"/>
            </w:rPr>
            <m:t xml:space="preserve">,…, </m:t>
          </m:r>
        </w:ins>
        <m:sSub>
          <m:sSubPr>
            <m:ctrlPr>
              <w:ins w:id="1441" w:author="The Si Tran" w:date="2012-12-06T20:13:00Z">
                <w:rPr>
                  <w:rFonts w:ascii="Cambria Math" w:hAnsi="Cambria Math"/>
                  <w:i/>
                  <w:szCs w:val="26"/>
                  <w:lang w:val="pt-BR"/>
                </w:rPr>
              </w:ins>
            </m:ctrlPr>
          </m:sSubPr>
          <m:e>
            <w:ins w:id="1442" w:author="The Si Tran" w:date="2012-12-06T20:13:00Z">
              <m:r>
                <w:rPr>
                  <w:rFonts w:ascii="Cambria Math" w:hAnsi="Cambria Math"/>
                  <w:szCs w:val="26"/>
                  <w:lang w:val="pt-BR"/>
                </w:rPr>
                <m:t>y</m:t>
              </m:r>
            </w:ins>
          </m:e>
          <m:sub>
            <w:ins w:id="1443" w:author="The Si Tran" w:date="2012-12-06T20:13:00Z">
              <m:r>
                <w:rPr>
                  <w:rFonts w:ascii="Cambria Math" w:hAnsi="Cambria Math"/>
                  <w:szCs w:val="26"/>
                  <w:lang w:val="pt-BR"/>
                </w:rPr>
                <m:t>t-k+1</m:t>
              </m:r>
            </w:ins>
          </m:sub>
        </m:sSub>
      </m:oMath>
      <w:del w:id="1444" w:author="The Si Tran" w:date="2012-12-06T20:13:00Z">
        <w:r w:rsidRPr="0049233F" w:rsidDel="00542651">
          <w:rPr>
            <w:szCs w:val="26"/>
            <w:lang w:val="pt-BR"/>
            <w:rPrChange w:id="1445" w:author="The Si Tran" w:date="2012-12-05T23:02:00Z">
              <w:rPr>
                <w:sz w:val="28"/>
                <w:szCs w:val="28"/>
                <w:lang w:val="pt-BR"/>
              </w:rPr>
            </w:rPrChange>
          </w:rPr>
          <w:delText>y</w:delText>
        </w:r>
        <w:r w:rsidRPr="0049233F" w:rsidDel="00542651">
          <w:rPr>
            <w:szCs w:val="26"/>
            <w:vertAlign w:val="subscript"/>
            <w:lang w:val="pt-BR"/>
            <w:rPrChange w:id="1446" w:author="The Si Tran" w:date="2012-12-05T23:02:00Z">
              <w:rPr>
                <w:sz w:val="28"/>
                <w:szCs w:val="28"/>
                <w:vertAlign w:val="subscript"/>
                <w:lang w:val="pt-BR"/>
              </w:rPr>
            </w:rPrChange>
          </w:rPr>
          <w:delText>t-1</w:delText>
        </w:r>
        <w:r w:rsidRPr="0049233F" w:rsidDel="00542651">
          <w:rPr>
            <w:szCs w:val="26"/>
            <w:lang w:val="pt-BR"/>
            <w:rPrChange w:id="1447" w:author="The Si Tran" w:date="2012-12-05T23:02:00Z">
              <w:rPr>
                <w:sz w:val="28"/>
                <w:szCs w:val="28"/>
                <w:lang w:val="pt-BR"/>
              </w:rPr>
            </w:rPrChange>
          </w:rPr>
          <w:delText>, y</w:delText>
        </w:r>
        <w:r w:rsidRPr="0049233F" w:rsidDel="00542651">
          <w:rPr>
            <w:szCs w:val="26"/>
            <w:vertAlign w:val="subscript"/>
            <w:lang w:val="pt-BR"/>
            <w:rPrChange w:id="1448" w:author="The Si Tran" w:date="2012-12-05T23:02:00Z">
              <w:rPr>
                <w:sz w:val="28"/>
                <w:szCs w:val="28"/>
                <w:vertAlign w:val="subscript"/>
                <w:lang w:val="pt-BR"/>
              </w:rPr>
            </w:rPrChange>
          </w:rPr>
          <w:delText>t-2</w:delText>
        </w:r>
        <w:r w:rsidRPr="0049233F" w:rsidDel="00542651">
          <w:rPr>
            <w:szCs w:val="26"/>
            <w:lang w:val="pt-BR"/>
            <w:rPrChange w:id="1449" w:author="The Si Tran" w:date="2012-12-05T23:02:00Z">
              <w:rPr>
                <w:sz w:val="28"/>
                <w:szCs w:val="28"/>
                <w:lang w:val="pt-BR"/>
              </w:rPr>
            </w:rPrChange>
          </w:rPr>
          <w:delText>, ..., y</w:delText>
        </w:r>
        <w:r w:rsidRPr="0049233F" w:rsidDel="00542651">
          <w:rPr>
            <w:szCs w:val="26"/>
            <w:vertAlign w:val="subscript"/>
            <w:lang w:val="pt-BR"/>
            <w:rPrChange w:id="1450" w:author="The Si Tran" w:date="2012-12-05T23:02:00Z">
              <w:rPr>
                <w:sz w:val="28"/>
                <w:szCs w:val="28"/>
                <w:vertAlign w:val="subscript"/>
                <w:lang w:val="pt-BR"/>
              </w:rPr>
            </w:rPrChange>
          </w:rPr>
          <w:delText>t-k+1</w:delText>
        </w:r>
      </w:del>
      <w:r w:rsidRPr="0049233F">
        <w:rPr>
          <w:szCs w:val="26"/>
          <w:lang w:val="pt-BR"/>
          <w:rPrChange w:id="1451" w:author="The Si Tran" w:date="2012-12-05T23:02:00Z">
            <w:rPr>
              <w:sz w:val="28"/>
              <w:szCs w:val="28"/>
              <w:lang w:val="pt-BR"/>
            </w:rPr>
          </w:rPrChange>
        </w:rPr>
        <w:t xml:space="preserve"> [1]. Trong mô hình AR(p), hàm tự tương quan riêng phần ở độ trễ </w:t>
      </w:r>
      <w:ins w:id="1452" w:author="The Si Tran" w:date="2012-12-06T20:14:00Z">
        <m:oMath>
          <m:r>
            <w:rPr>
              <w:rFonts w:ascii="Cambria Math" w:hAnsi="Cambria Math"/>
              <w:szCs w:val="26"/>
              <w:lang w:val="pt-BR"/>
            </w:rPr>
            <m:t>k&gt;p</m:t>
          </m:r>
        </m:oMath>
        <w:r w:rsidR="00851CA5">
          <w:rPr>
            <w:szCs w:val="26"/>
            <w:lang w:val="pt-BR"/>
          </w:rPr>
          <w:t xml:space="preserve"> </w:t>
        </w:r>
      </w:ins>
      <w:del w:id="1453" w:author="The Si Tran" w:date="2012-12-06T20:14:00Z">
        <w:r w:rsidRPr="0049233F" w:rsidDel="00851CA5">
          <w:rPr>
            <w:szCs w:val="26"/>
            <w:lang w:val="pt-BR"/>
            <w:rPrChange w:id="1454" w:author="The Si Tran" w:date="2012-12-05T23:02:00Z">
              <w:rPr>
                <w:sz w:val="28"/>
                <w:szCs w:val="28"/>
                <w:lang w:val="pt-BR"/>
              </w:rPr>
            </w:rPrChange>
          </w:rPr>
          <w:delText xml:space="preserve">k &gt; p </w:delText>
        </w:r>
      </w:del>
      <w:r w:rsidRPr="0049233F">
        <w:rPr>
          <w:szCs w:val="26"/>
          <w:lang w:val="pt-BR"/>
          <w:rPrChange w:id="1455" w:author="The Si Tran" w:date="2012-12-05T23:02:00Z">
            <w:rPr>
              <w:sz w:val="28"/>
              <w:szCs w:val="28"/>
              <w:lang w:val="pt-BR"/>
            </w:rPr>
          </w:rPrChange>
        </w:rPr>
        <w:t>sẽ bằng 0.</w:t>
      </w:r>
    </w:p>
    <w:p w:rsidR="006A21F7" w:rsidRDefault="006A21F7" w:rsidP="006A21F7">
      <w:pPr>
        <w:ind w:firstLine="540"/>
        <w:rPr>
          <w:ins w:id="1456" w:author="The Si Tran" w:date="2012-12-06T01:08:00Z"/>
          <w:szCs w:val="26"/>
          <w:lang w:val="pt-BR"/>
        </w:rPr>
      </w:pPr>
      <w:r w:rsidRPr="0049233F">
        <w:rPr>
          <w:szCs w:val="26"/>
          <w:lang w:val="pt-BR"/>
          <w:rPrChange w:id="1457" w:author="The Si Tran" w:date="2012-12-05T23:02:00Z">
            <w:rPr>
              <w:sz w:val="28"/>
              <w:szCs w:val="28"/>
              <w:lang w:val="pt-BR"/>
            </w:rPr>
          </w:rPrChange>
        </w:rPr>
        <w:t xml:space="preserve">Xét hệ phương trình Yule-Walker cho hàm tự tương quan của mô hình AR(k) với bậc </w:t>
      </w:r>
      <w:ins w:id="1458" w:author="The Si Tran" w:date="2012-12-06T20:14:00Z">
        <m:oMath>
          <m:r>
            <w:rPr>
              <w:rFonts w:ascii="Cambria Math" w:hAnsi="Cambria Math"/>
              <w:szCs w:val="26"/>
              <w:lang w:val="pt-BR"/>
            </w:rPr>
            <m:t>k</m:t>
          </m:r>
        </m:oMath>
      </w:ins>
      <w:del w:id="1459" w:author="The Si Tran" w:date="2012-12-06T20:14:00Z">
        <w:r w:rsidRPr="0049233F" w:rsidDel="00940531">
          <w:rPr>
            <w:szCs w:val="26"/>
            <w:lang w:val="pt-BR"/>
            <w:rPrChange w:id="1460" w:author="The Si Tran" w:date="2012-12-05T23:02:00Z">
              <w:rPr>
                <w:sz w:val="28"/>
                <w:szCs w:val="28"/>
                <w:lang w:val="pt-BR"/>
              </w:rPr>
            </w:rPrChange>
          </w:rPr>
          <w:delText>k</w:delText>
        </w:r>
      </w:del>
      <w:r w:rsidRPr="0049233F">
        <w:rPr>
          <w:szCs w:val="26"/>
          <w:lang w:val="pt-BR"/>
          <w:rPrChange w:id="1461" w:author="The Si Tran" w:date="2012-12-05T23:02:00Z">
            <w:rPr>
              <w:sz w:val="28"/>
              <w:szCs w:val="28"/>
              <w:lang w:val="pt-BR"/>
            </w:rPr>
          </w:rPrChange>
        </w:rPr>
        <w:t xml:space="preserve"> cố định nào đó</w:t>
      </w:r>
    </w:p>
    <w:p w:rsidR="00445847" w:rsidRPr="009D6D89" w:rsidDel="00E27BFB" w:rsidRDefault="009D6D89">
      <w:pPr>
        <w:ind w:left="720" w:firstLine="720"/>
        <w:rPr>
          <w:del w:id="1462" w:author="The Si Tran" w:date="2012-12-06T01:11:00Z"/>
          <w:szCs w:val="26"/>
          <w:lang w:val="pt-BR"/>
          <w:rPrChange w:id="1463" w:author="The Si Tran" w:date="2012-12-06T01:11:00Z">
            <w:rPr>
              <w:del w:id="1464" w:author="The Si Tran" w:date="2012-12-06T01:11:00Z"/>
              <w:sz w:val="28"/>
              <w:szCs w:val="28"/>
              <w:lang w:val="pt-BR"/>
            </w:rPr>
          </w:rPrChange>
        </w:rPr>
        <w:pPrChange w:id="1465" w:author="The Si Tran" w:date="2012-12-06T01:11:00Z">
          <w:pPr>
            <w:ind w:firstLine="540"/>
          </w:pPr>
        </w:pPrChange>
      </w:pPr>
      <w:ins w:id="1466" w:author="The Si Tran" w:date="2012-12-06T01:11:00Z">
        <m:oMathPara>
          <m:oMathParaPr>
            <m:jc m:val="left"/>
          </m:oMathParaPr>
          <m:oMath>
            <m:r>
              <w:rPr>
                <w:rFonts w:ascii="Cambria Math" w:hAnsi="Cambria Math"/>
                <w:szCs w:val="26"/>
                <w:lang w:val="pt-BR"/>
              </w:rPr>
              <w:lastRenderedPageBreak/>
              <m:t>ρ</m:t>
            </m:r>
            <m:d>
              <m:dPr>
                <m:ctrlPr>
                  <w:rPr>
                    <w:rFonts w:ascii="Cambria Math" w:hAnsi="Cambria Math"/>
                    <w:i/>
                    <w:szCs w:val="26"/>
                    <w:lang w:val="pt-BR"/>
                  </w:rPr>
                </m:ctrlPr>
              </m:dPr>
              <m:e>
                <m:r>
                  <w:rPr>
                    <w:rFonts w:ascii="Cambria Math" w:hAnsi="Cambria Math"/>
                    <w:szCs w:val="26"/>
                    <w:lang w:val="pt-BR"/>
                  </w:rPr>
                  <m:t>j</m:t>
                </m:r>
              </m:e>
            </m:d>
            <m:r>
              <w:rPr>
                <w:rFonts w:ascii="Cambria Math" w:hAnsi="Cambria Math"/>
                <w:szCs w:val="26"/>
                <w:lang w:val="pt-BR"/>
              </w:rPr>
              <m:t>=</m:t>
            </m:r>
            <m:nary>
              <m:naryPr>
                <m:chr m:val="∑"/>
                <m:limLoc m:val="subSup"/>
                <m:ctrlPr>
                  <w:rPr>
                    <w:rFonts w:ascii="Cambria Math" w:hAnsi="Cambria Math"/>
                    <w:i/>
                    <w:szCs w:val="26"/>
                    <w:lang w:val="pt-BR"/>
                  </w:rPr>
                </m:ctrlPr>
              </m:naryPr>
              <m:sub>
                <m:r>
                  <w:rPr>
                    <w:rFonts w:ascii="Cambria Math" w:hAnsi="Cambria Math"/>
                    <w:szCs w:val="26"/>
                    <w:lang w:val="pt-BR"/>
                  </w:rPr>
                  <m:t>i=1</m:t>
                </m:r>
              </m:sub>
              <m:sup>
                <m:r>
                  <w:rPr>
                    <w:rFonts w:ascii="Cambria Math" w:hAnsi="Cambria Math"/>
                    <w:szCs w:val="26"/>
                    <w:lang w:val="pt-BR"/>
                  </w:rPr>
                  <m:t>k</m:t>
                </m:r>
              </m:sup>
              <m:e>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ik</m:t>
                    </m:r>
                  </m:sub>
                </m:sSub>
                <m:r>
                  <w:rPr>
                    <w:rFonts w:ascii="Cambria Math" w:hAnsi="Cambria Math"/>
                    <w:szCs w:val="26"/>
                    <w:lang w:val="pt-BR"/>
                  </w:rPr>
                  <m:t>ρ</m:t>
                </m:r>
                <m:d>
                  <m:dPr>
                    <m:ctrlPr>
                      <w:rPr>
                        <w:rFonts w:ascii="Cambria Math" w:hAnsi="Cambria Math"/>
                        <w:i/>
                        <w:szCs w:val="26"/>
                        <w:lang w:val="pt-BR"/>
                      </w:rPr>
                    </m:ctrlPr>
                  </m:dPr>
                  <m:e>
                    <m:r>
                      <w:rPr>
                        <w:rFonts w:ascii="Cambria Math" w:hAnsi="Cambria Math"/>
                        <w:szCs w:val="26"/>
                        <w:lang w:val="pt-BR"/>
                      </w:rPr>
                      <m:t>j-i</m:t>
                    </m:r>
                  </m:e>
                </m:d>
                <m:r>
                  <w:rPr>
                    <w:rFonts w:ascii="Cambria Math" w:hAnsi="Cambria Math"/>
                    <w:szCs w:val="26"/>
                    <w:lang w:val="pt-BR"/>
                  </w:rPr>
                  <m:t xml:space="preserve">     j=1,2,3,…,k</m:t>
                </m:r>
              </m:e>
            </m:nary>
          </m:oMath>
        </m:oMathPara>
      </w:ins>
    </w:p>
    <w:p w:rsidR="006A21F7" w:rsidRPr="0049233F" w:rsidRDefault="006A21F7">
      <w:pPr>
        <w:ind w:left="720" w:firstLine="720"/>
        <w:rPr>
          <w:szCs w:val="26"/>
          <w:lang w:val="pt-BR"/>
          <w:rPrChange w:id="1467" w:author="The Si Tran" w:date="2012-12-05T23:02:00Z">
            <w:rPr>
              <w:sz w:val="28"/>
              <w:szCs w:val="28"/>
              <w:lang w:val="pt-BR"/>
            </w:rPr>
          </w:rPrChange>
        </w:rPr>
        <w:pPrChange w:id="1468" w:author="The Si Tran" w:date="2012-12-06T01:11:00Z">
          <w:pPr>
            <w:ind w:firstLine="540"/>
          </w:pPr>
        </w:pPrChange>
      </w:pPr>
      <w:del w:id="1469" w:author="The Si Tran" w:date="2012-12-06T01:11:00Z">
        <w:r w:rsidRPr="00AF1345" w:rsidDel="00E27BFB">
          <w:rPr>
            <w:position w:val="-28"/>
            <w:szCs w:val="26"/>
            <w:lang w:val="pt-BR"/>
          </w:rPr>
          <w:object w:dxaOrig="3940" w:dyaOrig="680">
            <v:shape id="_x0000_i1075" type="#_x0000_t75" style="width:306pt;height:52.5pt" o:ole="">
              <v:imagedata r:id="rId110" o:title=""/>
            </v:shape>
            <o:OLEObject Type="Embed" ProgID="Equation.DSMT4" ShapeID="_x0000_i1075" DrawAspect="Content" ObjectID="_1416335198" r:id="rId111"/>
          </w:object>
        </w:r>
      </w:del>
    </w:p>
    <w:p w:rsidR="006A21F7" w:rsidRDefault="006A21F7" w:rsidP="006A21F7">
      <w:pPr>
        <w:ind w:firstLine="540"/>
        <w:rPr>
          <w:ins w:id="1470" w:author="The Si Tran" w:date="2012-12-06T01:11:00Z"/>
          <w:szCs w:val="26"/>
          <w:lang w:val="pt-BR"/>
        </w:rPr>
      </w:pPr>
      <w:r w:rsidRPr="0049233F">
        <w:rPr>
          <w:szCs w:val="26"/>
          <w:lang w:val="pt-BR"/>
          <w:rPrChange w:id="1471" w:author="The Si Tran" w:date="2012-12-05T23:02:00Z">
            <w:rPr>
              <w:sz w:val="28"/>
              <w:szCs w:val="28"/>
              <w:lang w:val="pt-BR"/>
            </w:rPr>
          </w:rPrChange>
        </w:rPr>
        <w:t>Viết lại hệ phương trình trên với dạng ma trận ta được</w:t>
      </w:r>
    </w:p>
    <w:p w:rsidR="00E27BFB" w:rsidRPr="009C05B7" w:rsidRDefault="006E1C30">
      <w:pPr>
        <w:rPr>
          <w:rFonts w:eastAsiaTheme="minorEastAsia"/>
          <w:szCs w:val="26"/>
          <w:lang w:val="pt-BR"/>
          <w:rPrChange w:id="1472" w:author="The Si Tran" w:date="2012-12-06T01:24:00Z">
            <w:rPr>
              <w:sz w:val="28"/>
              <w:szCs w:val="28"/>
              <w:lang w:val="pt-BR"/>
            </w:rPr>
          </w:rPrChange>
        </w:rPr>
        <w:pPrChange w:id="1473" w:author="The Si Tran" w:date="2012-12-06T01:24:00Z">
          <w:pPr>
            <w:ind w:firstLine="540"/>
          </w:pPr>
        </w:pPrChange>
      </w:pPr>
      <m:oMathPara>
        <m:oMath>
          <m:d>
            <m:dPr>
              <m:begChr m:val="["/>
              <m:endChr m:val="]"/>
              <m:ctrlPr>
                <w:ins w:id="1474" w:author="The Si Tran" w:date="2012-12-06T01:20:00Z">
                  <w:rPr>
                    <w:rFonts w:ascii="Cambria Math" w:eastAsiaTheme="minorEastAsia" w:hAnsi="Cambria Math" w:cstheme="minorBidi"/>
                    <w:i/>
                    <w:szCs w:val="26"/>
                    <w:lang w:val="pt-BR"/>
                  </w:rPr>
                </w:ins>
              </m:ctrlPr>
            </m:dPr>
            <m:e>
              <m:m>
                <m:mPr>
                  <m:mcs>
                    <m:mc>
                      <m:mcPr>
                        <m:count m:val="5"/>
                        <m:mcJc m:val="center"/>
                      </m:mcPr>
                    </m:mc>
                  </m:mcs>
                  <m:ctrlPr>
                    <w:ins w:id="1475" w:author="The Si Tran" w:date="2012-12-06T01:20:00Z">
                      <w:rPr>
                        <w:rFonts w:ascii="Cambria Math" w:hAnsi="Cambria Math"/>
                        <w:i/>
                        <w:szCs w:val="26"/>
                        <w:lang w:val="pt-BR"/>
                      </w:rPr>
                    </w:ins>
                  </m:ctrlPr>
                </m:mPr>
                <m:mr>
                  <m:e>
                    <w:ins w:id="1476" w:author="The Si Tran" w:date="2012-12-06T01:20:00Z">
                      <m:r>
                        <w:rPr>
                          <w:rFonts w:ascii="Cambria Math" w:hAnsi="Cambria Math"/>
                          <w:szCs w:val="26"/>
                          <w:lang w:val="pt-BR"/>
                        </w:rPr>
                        <m:t>1</m:t>
                      </m:r>
                    </w:ins>
                  </m:e>
                  <m:e>
                    <w:ins w:id="1477" w:author="The Si Tran" w:date="2012-12-06T01:20:00Z">
                      <m:r>
                        <w:rPr>
                          <w:rFonts w:ascii="Cambria Math" w:hAnsi="Cambria Math"/>
                          <w:szCs w:val="26"/>
                          <w:lang w:val="pt-BR"/>
                        </w:rPr>
                        <m:t>ρ</m:t>
                      </m:r>
                    </w:ins>
                    <m:d>
                      <m:dPr>
                        <m:ctrlPr>
                          <w:ins w:id="1478" w:author="The Si Tran" w:date="2012-12-06T01:20:00Z">
                            <w:rPr>
                              <w:rFonts w:ascii="Cambria Math" w:hAnsi="Cambria Math"/>
                              <w:i/>
                              <w:szCs w:val="26"/>
                              <w:lang w:val="pt-BR"/>
                            </w:rPr>
                          </w:ins>
                        </m:ctrlPr>
                      </m:dPr>
                      <m:e>
                        <w:ins w:id="1479" w:author="The Si Tran" w:date="2012-12-06T01:20:00Z">
                          <m:r>
                            <w:rPr>
                              <w:rFonts w:ascii="Cambria Math" w:hAnsi="Cambria Math"/>
                              <w:szCs w:val="26"/>
                              <w:lang w:val="pt-BR"/>
                            </w:rPr>
                            <m:t>1</m:t>
                          </m:r>
                        </w:ins>
                      </m:e>
                    </m:d>
                  </m:e>
                  <m:e>
                    <w:ins w:id="1480" w:author="The Si Tran" w:date="2012-12-06T01:20:00Z">
                      <m:r>
                        <w:rPr>
                          <w:rFonts w:ascii="Cambria Math" w:hAnsi="Cambria Math"/>
                          <w:szCs w:val="26"/>
                          <w:lang w:val="pt-BR"/>
                        </w:rPr>
                        <m:t>ρ(2)</m:t>
                      </m:r>
                    </w:ins>
                    <m:ctrlPr>
                      <w:ins w:id="1481" w:author="The Si Tran" w:date="2012-12-06T01:20:00Z">
                        <w:rPr>
                          <w:rFonts w:ascii="Cambria Math" w:eastAsia="Cambria Math" w:hAnsi="Cambria Math" w:cs="Cambria Math"/>
                          <w:i/>
                          <w:szCs w:val="26"/>
                          <w:lang w:val="pt-BR"/>
                        </w:rPr>
                      </w:ins>
                    </m:ctrlPr>
                  </m:e>
                  <m:e>
                    <w:ins w:id="1482" w:author="The Si Tran" w:date="2012-12-06T01:20:00Z">
                      <m:r>
                        <w:rPr>
                          <w:rFonts w:ascii="Cambria Math" w:eastAsia="Cambria Math" w:hAnsi="Cambria Math" w:cs="Cambria Math"/>
                          <w:szCs w:val="26"/>
                          <w:lang w:val="pt-BR"/>
                        </w:rPr>
                        <m:t>⋯</m:t>
                      </m:r>
                    </w:ins>
                    <m:ctrlPr>
                      <w:ins w:id="1483" w:author="The Si Tran" w:date="2012-12-06T01:20:00Z">
                        <w:rPr>
                          <w:rFonts w:ascii="Cambria Math" w:eastAsia="Cambria Math" w:hAnsi="Cambria Math" w:cs="Cambria Math"/>
                          <w:i/>
                          <w:szCs w:val="26"/>
                          <w:lang w:val="pt-BR"/>
                        </w:rPr>
                      </w:ins>
                    </m:ctrlPr>
                  </m:e>
                  <m:e>
                    <w:ins w:id="1484" w:author="The Si Tran" w:date="2012-12-06T01:20:00Z">
                      <m:r>
                        <w:rPr>
                          <w:rFonts w:ascii="Cambria Math" w:eastAsia="Cambria Math" w:hAnsi="Cambria Math" w:cs="Cambria Math"/>
                          <w:szCs w:val="26"/>
                          <w:lang w:val="pt-BR"/>
                        </w:rPr>
                        <m:t>ρ(k-1)</m:t>
                      </m:r>
                    </w:ins>
                  </m:e>
                </m:mr>
                <m:mr>
                  <m:e>
                    <w:ins w:id="1485" w:author="The Si Tran" w:date="2012-12-06T01:20:00Z">
                      <m:r>
                        <w:rPr>
                          <w:rFonts w:ascii="Cambria Math" w:hAnsi="Cambria Math"/>
                          <w:szCs w:val="26"/>
                          <w:lang w:val="pt-BR"/>
                        </w:rPr>
                        <m:t>ρ(1)</m:t>
                      </m:r>
                    </w:ins>
                    <m:ctrlPr>
                      <w:ins w:id="1486" w:author="The Si Tran" w:date="2012-12-06T01:20:00Z">
                        <w:rPr>
                          <w:rFonts w:ascii="Cambria Math" w:eastAsia="Cambria Math" w:hAnsi="Cambria Math" w:cs="Cambria Math"/>
                          <w:i/>
                          <w:szCs w:val="26"/>
                          <w:lang w:val="pt-BR"/>
                        </w:rPr>
                      </w:ins>
                    </m:ctrlPr>
                  </m:e>
                  <m:e>
                    <w:ins w:id="1487" w:author="The Si Tran" w:date="2012-12-06T01:20:00Z">
                      <m:r>
                        <w:rPr>
                          <w:rFonts w:ascii="Cambria Math" w:eastAsia="Cambria Math" w:hAnsi="Cambria Math" w:cs="Cambria Math"/>
                          <w:szCs w:val="26"/>
                          <w:lang w:val="pt-BR"/>
                        </w:rPr>
                        <m:t>1</m:t>
                      </m:r>
                    </w:ins>
                    <m:ctrlPr>
                      <w:ins w:id="1488" w:author="The Si Tran" w:date="2012-12-06T01:20:00Z">
                        <w:rPr>
                          <w:rFonts w:ascii="Cambria Math" w:eastAsia="Cambria Math" w:hAnsi="Cambria Math" w:cs="Cambria Math"/>
                          <w:i/>
                          <w:szCs w:val="26"/>
                          <w:lang w:val="pt-BR"/>
                        </w:rPr>
                      </w:ins>
                    </m:ctrlPr>
                  </m:e>
                  <m:e>
                    <w:ins w:id="1489" w:author="The Si Tran" w:date="2012-12-06T01:20:00Z">
                      <m:r>
                        <w:rPr>
                          <w:rFonts w:ascii="Cambria Math" w:eastAsia="Cambria Math" w:hAnsi="Cambria Math" w:cs="Cambria Math"/>
                          <w:szCs w:val="26"/>
                          <w:lang w:val="pt-BR"/>
                        </w:rPr>
                        <m:t>ρ(3)</m:t>
                      </m:r>
                    </w:ins>
                    <m:ctrlPr>
                      <w:ins w:id="1490" w:author="The Si Tran" w:date="2012-12-06T01:20:00Z">
                        <w:rPr>
                          <w:rFonts w:ascii="Cambria Math" w:eastAsia="Cambria Math" w:hAnsi="Cambria Math" w:cs="Cambria Math"/>
                          <w:i/>
                          <w:szCs w:val="26"/>
                          <w:lang w:val="pt-BR"/>
                        </w:rPr>
                      </w:ins>
                    </m:ctrlPr>
                  </m:e>
                  <m:e>
                    <w:ins w:id="1491" w:author="The Si Tran" w:date="2012-12-06T01:20:00Z">
                      <m:r>
                        <w:rPr>
                          <w:rFonts w:ascii="Cambria Math" w:eastAsia="Cambria Math" w:hAnsi="Cambria Math" w:cs="Cambria Math"/>
                          <w:szCs w:val="26"/>
                          <w:lang w:val="pt-BR"/>
                        </w:rPr>
                        <m:t>⋯</m:t>
                      </m:r>
                    </w:ins>
                    <m:ctrlPr>
                      <w:ins w:id="1492" w:author="The Si Tran" w:date="2012-12-06T01:20:00Z">
                        <w:rPr>
                          <w:rFonts w:ascii="Cambria Math" w:eastAsia="Cambria Math" w:hAnsi="Cambria Math" w:cs="Cambria Math"/>
                          <w:i/>
                          <w:szCs w:val="26"/>
                          <w:lang w:val="pt-BR"/>
                        </w:rPr>
                      </w:ins>
                    </m:ctrlPr>
                  </m:e>
                  <m:e>
                    <w:ins w:id="1493" w:author="The Si Tran" w:date="2012-12-06T01:20:00Z">
                      <m:r>
                        <w:rPr>
                          <w:rFonts w:ascii="Cambria Math" w:eastAsia="Cambria Math" w:hAnsi="Cambria Math" w:cs="Cambria Math"/>
                          <w:szCs w:val="26"/>
                          <w:lang w:val="pt-BR"/>
                        </w:rPr>
                        <m:t>ρ(k-2)</m:t>
                      </m:r>
                    </w:ins>
                    <m:ctrlPr>
                      <w:ins w:id="1494" w:author="The Si Tran" w:date="2012-12-06T01:20:00Z">
                        <w:rPr>
                          <w:rFonts w:ascii="Cambria Math" w:eastAsia="Cambria Math" w:hAnsi="Cambria Math" w:cs="Cambria Math"/>
                          <w:i/>
                          <w:szCs w:val="26"/>
                          <w:lang w:val="pt-BR"/>
                        </w:rPr>
                      </w:ins>
                    </m:ctrlPr>
                  </m:e>
                </m:mr>
                <m:mr>
                  <m:e>
                    <w:ins w:id="1495" w:author="The Si Tran" w:date="2012-12-06T01:20:00Z">
                      <m:r>
                        <w:rPr>
                          <w:rFonts w:ascii="Cambria Math" w:eastAsia="Cambria Math" w:hAnsi="Cambria Math" w:cs="Cambria Math"/>
                          <w:szCs w:val="26"/>
                          <w:lang w:val="pt-BR"/>
                        </w:rPr>
                        <m:t>ρ(2)</m:t>
                      </m:r>
                    </w:ins>
                    <m:ctrlPr>
                      <w:ins w:id="1496" w:author="The Si Tran" w:date="2012-12-06T01:20:00Z">
                        <w:rPr>
                          <w:rFonts w:ascii="Cambria Math" w:eastAsia="Cambria Math" w:hAnsi="Cambria Math" w:cs="Cambria Math"/>
                          <w:i/>
                          <w:szCs w:val="26"/>
                          <w:lang w:val="pt-BR"/>
                        </w:rPr>
                      </w:ins>
                    </m:ctrlPr>
                  </m:e>
                  <m:e>
                    <w:ins w:id="1497" w:author="The Si Tran" w:date="2012-12-06T01:20:00Z">
                      <m:r>
                        <w:rPr>
                          <w:rFonts w:ascii="Cambria Math" w:eastAsia="Cambria Math" w:hAnsi="Cambria Math" w:cs="Cambria Math"/>
                          <w:szCs w:val="26"/>
                          <w:lang w:val="pt-BR"/>
                        </w:rPr>
                        <m:t>ρ(1)</m:t>
                      </m:r>
                    </w:ins>
                    <m:ctrlPr>
                      <w:ins w:id="1498" w:author="The Si Tran" w:date="2012-12-06T01:20:00Z">
                        <w:rPr>
                          <w:rFonts w:ascii="Cambria Math" w:eastAsia="Cambria Math" w:hAnsi="Cambria Math" w:cs="Cambria Math"/>
                          <w:i/>
                          <w:szCs w:val="26"/>
                          <w:lang w:val="pt-BR"/>
                        </w:rPr>
                      </w:ins>
                    </m:ctrlPr>
                  </m:e>
                  <m:e>
                    <w:ins w:id="1499" w:author="The Si Tran" w:date="2012-12-06T01:20:00Z">
                      <m:r>
                        <w:rPr>
                          <w:rFonts w:ascii="Cambria Math" w:eastAsia="Cambria Math" w:hAnsi="Cambria Math" w:cs="Cambria Math"/>
                          <w:szCs w:val="26"/>
                          <w:lang w:val="pt-BR"/>
                        </w:rPr>
                        <m:t>1</m:t>
                      </m:r>
                    </w:ins>
                    <m:ctrlPr>
                      <w:ins w:id="1500" w:author="The Si Tran" w:date="2012-12-06T01:20:00Z">
                        <w:rPr>
                          <w:rFonts w:ascii="Cambria Math" w:eastAsia="Cambria Math" w:hAnsi="Cambria Math" w:cs="Cambria Math"/>
                          <w:i/>
                          <w:szCs w:val="26"/>
                          <w:lang w:val="pt-BR"/>
                        </w:rPr>
                      </w:ins>
                    </m:ctrlPr>
                  </m:e>
                  <m:e>
                    <w:ins w:id="1501" w:author="The Si Tran" w:date="2012-12-06T01:20:00Z">
                      <m:r>
                        <w:rPr>
                          <w:rFonts w:ascii="Cambria Math" w:eastAsia="Cambria Math" w:hAnsi="Cambria Math" w:cs="Cambria Math"/>
                          <w:szCs w:val="26"/>
                          <w:lang w:val="pt-BR"/>
                        </w:rPr>
                        <m:t>⋯</m:t>
                      </m:r>
                    </w:ins>
                    <m:ctrlPr>
                      <w:ins w:id="1502" w:author="The Si Tran" w:date="2012-12-06T01:20:00Z">
                        <w:rPr>
                          <w:rFonts w:ascii="Cambria Math" w:eastAsia="Cambria Math" w:hAnsi="Cambria Math" w:cs="Cambria Math"/>
                          <w:i/>
                          <w:szCs w:val="26"/>
                          <w:lang w:val="pt-BR"/>
                        </w:rPr>
                      </w:ins>
                    </m:ctrlPr>
                  </m:e>
                  <m:e>
                    <w:ins w:id="1503" w:author="The Si Tran" w:date="2012-12-06T01:20:00Z">
                      <m:r>
                        <w:rPr>
                          <w:rFonts w:ascii="Cambria Math" w:eastAsia="Cambria Math" w:hAnsi="Cambria Math" w:cs="Cambria Math"/>
                          <w:szCs w:val="26"/>
                          <w:lang w:val="pt-BR"/>
                        </w:rPr>
                        <m:t>ρ(k-3)</m:t>
                      </m:r>
                    </w:ins>
                    <m:ctrlPr>
                      <w:ins w:id="1504" w:author="The Si Tran" w:date="2012-12-06T01:20:00Z">
                        <w:rPr>
                          <w:rFonts w:ascii="Cambria Math" w:eastAsia="Cambria Math" w:hAnsi="Cambria Math" w:cs="Cambria Math"/>
                          <w:i/>
                          <w:szCs w:val="26"/>
                          <w:lang w:val="pt-BR"/>
                        </w:rPr>
                      </w:ins>
                    </m:ctrlPr>
                  </m:e>
                </m:mr>
                <m:mr>
                  <m:e>
                    <w:ins w:id="1505" w:author="The Si Tran" w:date="2012-12-06T01:20:00Z">
                      <m:r>
                        <w:rPr>
                          <w:rFonts w:ascii="Cambria Math" w:eastAsia="Cambria Math" w:hAnsi="Cambria Math" w:cs="Cambria Math"/>
                          <w:szCs w:val="26"/>
                          <w:lang w:val="pt-BR"/>
                        </w:rPr>
                        <m:t>⋮</m:t>
                      </m:r>
                    </w:ins>
                  </m:e>
                  <m:e>
                    <w:ins w:id="1506" w:author="The Si Tran" w:date="2012-12-06T01:20:00Z">
                      <m:r>
                        <w:rPr>
                          <w:rFonts w:ascii="Cambria Math" w:hAnsi="Cambria Math"/>
                          <w:szCs w:val="26"/>
                          <w:lang w:val="pt-BR"/>
                        </w:rPr>
                        <m:t>⋮</m:t>
                      </m:r>
                    </w:ins>
                  </m:e>
                  <m:e>
                    <w:ins w:id="1507" w:author="The Si Tran" w:date="2012-12-06T01:20:00Z">
                      <m:r>
                        <w:rPr>
                          <w:rFonts w:ascii="Cambria Math" w:hAnsi="Cambria Math"/>
                          <w:szCs w:val="26"/>
                          <w:lang w:val="pt-BR"/>
                        </w:rPr>
                        <m:t>⋮</m:t>
                      </m:r>
                    </w:ins>
                    <m:ctrlPr>
                      <w:ins w:id="1508" w:author="The Si Tran" w:date="2012-12-06T01:20:00Z">
                        <w:rPr>
                          <w:rFonts w:ascii="Cambria Math" w:eastAsia="Cambria Math" w:hAnsi="Cambria Math" w:cs="Cambria Math"/>
                          <w:i/>
                          <w:szCs w:val="26"/>
                          <w:lang w:val="pt-BR"/>
                        </w:rPr>
                      </w:ins>
                    </m:ctrlPr>
                  </m:e>
                  <m:e>
                    <w:ins w:id="1509" w:author="The Si Tran" w:date="2012-12-06T01:20:00Z">
                      <m:r>
                        <w:rPr>
                          <w:rFonts w:ascii="Cambria Math" w:eastAsia="Cambria Math" w:hAnsi="Cambria Math" w:cs="Cambria Math"/>
                          <w:szCs w:val="26"/>
                          <w:lang w:val="pt-BR"/>
                        </w:rPr>
                        <m:t>⋯</m:t>
                      </m:r>
                    </w:ins>
                    <m:ctrlPr>
                      <w:ins w:id="1510" w:author="The Si Tran" w:date="2012-12-06T01:20:00Z">
                        <w:rPr>
                          <w:rFonts w:ascii="Cambria Math" w:eastAsia="Cambria Math" w:hAnsi="Cambria Math" w:cs="Cambria Math"/>
                          <w:i/>
                          <w:szCs w:val="26"/>
                          <w:lang w:val="pt-BR"/>
                        </w:rPr>
                      </w:ins>
                    </m:ctrlPr>
                  </m:e>
                  <m:e>
                    <w:ins w:id="1511" w:author="The Si Tran" w:date="2012-12-06T01:20:00Z">
                      <m:r>
                        <w:rPr>
                          <w:rFonts w:ascii="Cambria Math" w:eastAsia="Cambria Math" w:hAnsi="Cambria Math" w:cs="Cambria Math"/>
                          <w:szCs w:val="26"/>
                          <w:lang w:val="pt-BR"/>
                        </w:rPr>
                        <m:t>⋮</m:t>
                      </m:r>
                    </w:ins>
                  </m:e>
                </m:mr>
                <m:mr>
                  <m:e>
                    <w:ins w:id="1512" w:author="The Si Tran" w:date="2012-12-06T01:20:00Z">
                      <m:r>
                        <w:rPr>
                          <w:rFonts w:ascii="Cambria Math" w:hAnsi="Cambria Math"/>
                          <w:szCs w:val="26"/>
                          <w:lang w:val="pt-BR"/>
                        </w:rPr>
                        <m:t>ρ(k-1)</m:t>
                      </m:r>
                    </w:ins>
                  </m:e>
                  <m:e>
                    <w:ins w:id="1513" w:author="The Si Tran" w:date="2012-12-06T01:20:00Z">
                      <m:r>
                        <w:rPr>
                          <w:rFonts w:ascii="Cambria Math" w:hAnsi="Cambria Math"/>
                          <w:szCs w:val="26"/>
                          <w:lang w:val="pt-BR"/>
                        </w:rPr>
                        <m:t>ρ(k-2)</m:t>
                      </m:r>
                    </w:ins>
                  </m:e>
                  <m:e>
                    <w:ins w:id="1514" w:author="The Si Tran" w:date="2012-12-06T01:20:00Z">
                      <m:r>
                        <w:rPr>
                          <w:rFonts w:ascii="Cambria Math" w:hAnsi="Cambria Math"/>
                          <w:szCs w:val="26"/>
                          <w:lang w:val="pt-BR"/>
                        </w:rPr>
                        <m:t>ρ(k-3)</m:t>
                      </m:r>
                    </w:ins>
                    <m:ctrlPr>
                      <w:ins w:id="1515" w:author="The Si Tran" w:date="2012-12-06T01:20:00Z">
                        <w:rPr>
                          <w:rFonts w:ascii="Cambria Math" w:eastAsia="Cambria Math" w:hAnsi="Cambria Math" w:cs="Cambria Math"/>
                          <w:i/>
                          <w:szCs w:val="26"/>
                          <w:lang w:val="pt-BR"/>
                        </w:rPr>
                      </w:ins>
                    </m:ctrlPr>
                  </m:e>
                  <m:e>
                    <w:ins w:id="1516" w:author="The Si Tran" w:date="2012-12-06T01:20:00Z">
                      <m:r>
                        <w:rPr>
                          <w:rFonts w:ascii="Cambria Math" w:eastAsia="Cambria Math" w:hAnsi="Cambria Math" w:cs="Cambria Math"/>
                          <w:szCs w:val="26"/>
                          <w:lang w:val="pt-BR"/>
                        </w:rPr>
                        <m:t>⋯</m:t>
                      </m:r>
                    </w:ins>
                    <m:ctrlPr>
                      <w:ins w:id="1517" w:author="The Si Tran" w:date="2012-12-06T01:20:00Z">
                        <w:rPr>
                          <w:rFonts w:ascii="Cambria Math" w:eastAsia="Cambria Math" w:hAnsi="Cambria Math" w:cs="Cambria Math"/>
                          <w:i/>
                          <w:szCs w:val="26"/>
                          <w:lang w:val="pt-BR"/>
                        </w:rPr>
                      </w:ins>
                    </m:ctrlPr>
                  </m:e>
                  <m:e>
                    <w:ins w:id="1518" w:author="The Si Tran" w:date="2012-12-06T01:20:00Z">
                      <m:r>
                        <w:rPr>
                          <w:rFonts w:ascii="Cambria Math" w:eastAsia="Cambria Math" w:hAnsi="Cambria Math" w:cs="Cambria Math"/>
                          <w:szCs w:val="26"/>
                          <w:lang w:val="pt-BR"/>
                        </w:rPr>
                        <m:t>1</m:t>
                      </m:r>
                    </w:ins>
                  </m:e>
                </m:mr>
              </m:m>
            </m:e>
          </m:d>
          <m:d>
            <m:dPr>
              <m:begChr m:val="["/>
              <m:endChr m:val="]"/>
              <m:ctrlPr>
                <w:ins w:id="1519" w:author="The Si Tran" w:date="2012-12-06T01:20:00Z">
                  <w:rPr>
                    <w:rFonts w:ascii="Cambria Math" w:eastAsiaTheme="minorEastAsia" w:hAnsi="Cambria Math" w:cstheme="minorBidi"/>
                    <w:i/>
                    <w:szCs w:val="26"/>
                    <w:lang w:val="pt-BR"/>
                  </w:rPr>
                </w:ins>
              </m:ctrlPr>
            </m:dPr>
            <m:e>
              <m:m>
                <m:mPr>
                  <m:mcs>
                    <m:mc>
                      <m:mcPr>
                        <m:count m:val="1"/>
                        <m:mcJc m:val="center"/>
                      </m:mcPr>
                    </m:mc>
                  </m:mcs>
                  <m:ctrlPr>
                    <w:ins w:id="1520" w:author="The Si Tran" w:date="2012-12-06T01:22:00Z">
                      <w:rPr>
                        <w:rFonts w:ascii="Cambria Math" w:eastAsiaTheme="minorEastAsia" w:hAnsi="Cambria Math" w:cstheme="minorBidi"/>
                        <w:i/>
                        <w:szCs w:val="26"/>
                        <w:lang w:val="pt-BR"/>
                      </w:rPr>
                    </w:ins>
                  </m:ctrlPr>
                </m:mPr>
                <m:mr>
                  <m:e>
                    <m:sSub>
                      <m:sSubPr>
                        <m:ctrlPr>
                          <w:ins w:id="1521" w:author="The Si Tran" w:date="2012-12-06T01:22:00Z">
                            <w:rPr>
                              <w:rFonts w:ascii="Cambria Math" w:eastAsiaTheme="minorEastAsia" w:hAnsi="Cambria Math" w:cstheme="minorBidi"/>
                              <w:i/>
                              <w:szCs w:val="26"/>
                              <w:lang w:val="pt-BR"/>
                            </w:rPr>
                          </w:ins>
                        </m:ctrlPr>
                      </m:sSubPr>
                      <m:e>
                        <w:ins w:id="1522" w:author="The Si Tran" w:date="2012-12-06T01:22:00Z">
                          <m:r>
                            <w:rPr>
                              <w:rFonts w:ascii="Cambria Math" w:eastAsiaTheme="minorEastAsia" w:hAnsi="Cambria Math" w:cstheme="minorBidi"/>
                              <w:szCs w:val="26"/>
                              <w:lang w:val="pt-BR"/>
                            </w:rPr>
                            <m:t>ϕ</m:t>
                          </m:r>
                        </w:ins>
                      </m:e>
                      <m:sub>
                        <w:ins w:id="1523" w:author="The Si Tran" w:date="2012-12-06T01:22:00Z">
                          <m:r>
                            <w:rPr>
                              <w:rFonts w:ascii="Cambria Math" w:eastAsiaTheme="minorEastAsia" w:hAnsi="Cambria Math" w:cstheme="minorBidi"/>
                              <w:szCs w:val="26"/>
                              <w:lang w:val="pt-BR"/>
                            </w:rPr>
                            <m:t>1k</m:t>
                          </m:r>
                        </w:ins>
                      </m:sub>
                    </m:sSub>
                  </m:e>
                </m:mr>
                <m:mr>
                  <m:e>
                    <m:sSub>
                      <m:sSubPr>
                        <m:ctrlPr>
                          <w:ins w:id="1524" w:author="The Si Tran" w:date="2012-12-06T01:22:00Z">
                            <w:rPr>
                              <w:rFonts w:ascii="Cambria Math" w:eastAsiaTheme="minorEastAsia" w:hAnsi="Cambria Math" w:cstheme="minorBidi"/>
                              <w:i/>
                              <w:szCs w:val="26"/>
                              <w:lang w:val="pt-BR"/>
                            </w:rPr>
                          </w:ins>
                        </m:ctrlPr>
                      </m:sSubPr>
                      <m:e>
                        <w:ins w:id="1525" w:author="The Si Tran" w:date="2012-12-06T01:22:00Z">
                          <m:r>
                            <w:rPr>
                              <w:rFonts w:ascii="Cambria Math" w:eastAsiaTheme="minorEastAsia" w:hAnsi="Cambria Math" w:cstheme="minorBidi"/>
                              <w:szCs w:val="26"/>
                              <w:lang w:val="pt-BR"/>
                            </w:rPr>
                            <m:t>ϕ</m:t>
                          </m:r>
                        </w:ins>
                      </m:e>
                      <m:sub>
                        <w:ins w:id="1526" w:author="The Si Tran" w:date="2012-12-06T01:22:00Z">
                          <m:r>
                            <w:rPr>
                              <w:rFonts w:ascii="Cambria Math" w:eastAsiaTheme="minorEastAsia" w:hAnsi="Cambria Math" w:cstheme="minorBidi"/>
                              <w:szCs w:val="26"/>
                              <w:lang w:val="pt-BR"/>
                            </w:rPr>
                            <m:t>2k</m:t>
                          </m:r>
                        </w:ins>
                      </m:sub>
                    </m:sSub>
                  </m:e>
                </m:mr>
                <m:mr>
                  <m:e>
                    <m:sSub>
                      <m:sSubPr>
                        <m:ctrlPr>
                          <w:ins w:id="1527" w:author="The Si Tran" w:date="2012-12-06T01:22:00Z">
                            <w:rPr>
                              <w:rFonts w:ascii="Cambria Math" w:eastAsiaTheme="minorEastAsia" w:hAnsi="Cambria Math" w:cstheme="minorBidi"/>
                              <w:i/>
                              <w:szCs w:val="26"/>
                              <w:lang w:val="pt-BR"/>
                            </w:rPr>
                          </w:ins>
                        </m:ctrlPr>
                      </m:sSubPr>
                      <m:e>
                        <w:ins w:id="1528" w:author="The Si Tran" w:date="2012-12-06T01:22:00Z">
                          <m:r>
                            <w:rPr>
                              <w:rFonts w:ascii="Cambria Math" w:eastAsiaTheme="minorEastAsia" w:hAnsi="Cambria Math" w:cstheme="minorBidi"/>
                              <w:szCs w:val="26"/>
                              <w:lang w:val="pt-BR"/>
                            </w:rPr>
                            <m:t>ϕ</m:t>
                          </m:r>
                        </w:ins>
                      </m:e>
                      <m:sub>
                        <w:ins w:id="1529" w:author="The Si Tran" w:date="2012-12-06T01:22:00Z">
                          <m:r>
                            <w:rPr>
                              <w:rFonts w:ascii="Cambria Math" w:eastAsiaTheme="minorEastAsia" w:hAnsi="Cambria Math" w:cstheme="minorBidi"/>
                              <w:szCs w:val="26"/>
                              <w:lang w:val="pt-BR"/>
                            </w:rPr>
                            <m:t>3k</m:t>
                          </m:r>
                        </w:ins>
                      </m:sub>
                    </m:sSub>
                    <m:ctrlPr>
                      <w:rPr>
                        <w:rFonts w:ascii="Cambria Math" w:eastAsia="Cambria Math" w:hAnsi="Cambria Math" w:cs="Cambria Math"/>
                        <w:i/>
                        <w:szCs w:val="26"/>
                        <w:lang w:val="pt-BR"/>
                      </w:rPr>
                    </m:ctrlPr>
                  </m:e>
                </m:mr>
                <m:mr>
                  <m:e>
                    <w:ins w:id="1530" w:author="The Si Tran" w:date="2012-12-06T01:23:00Z">
                      <m:r>
                        <w:rPr>
                          <w:rFonts w:ascii="Cambria Math" w:hAnsi="Cambria Math"/>
                          <w:szCs w:val="26"/>
                          <w:lang w:val="pt-BR"/>
                        </w:rPr>
                        <m:t>⋮</m:t>
                      </m:r>
                    </w:ins>
                    <m:ctrlPr>
                      <w:rPr>
                        <w:rFonts w:ascii="Cambria Math" w:eastAsia="Cambria Math" w:hAnsi="Cambria Math" w:cs="Cambria Math"/>
                        <w:i/>
                        <w:szCs w:val="26"/>
                        <w:lang w:val="pt-BR"/>
                      </w:rPr>
                    </m:ctrlPr>
                  </m:e>
                </m:mr>
                <m:mr>
                  <m:e>
                    <m:sSub>
                      <m:sSubPr>
                        <m:ctrlPr>
                          <w:ins w:id="1531" w:author="The Si Tran" w:date="2012-12-06T01:22:00Z">
                            <w:rPr>
                              <w:rFonts w:ascii="Cambria Math" w:eastAsiaTheme="minorEastAsia" w:hAnsi="Cambria Math" w:cstheme="minorBidi"/>
                              <w:i/>
                              <w:szCs w:val="26"/>
                              <w:lang w:val="pt-BR"/>
                            </w:rPr>
                          </w:ins>
                        </m:ctrlPr>
                      </m:sSubPr>
                      <m:e>
                        <w:ins w:id="1532" w:author="The Si Tran" w:date="2012-12-06T01:22:00Z">
                          <m:r>
                            <w:rPr>
                              <w:rFonts w:ascii="Cambria Math" w:eastAsiaTheme="minorEastAsia" w:hAnsi="Cambria Math" w:cstheme="minorBidi"/>
                              <w:szCs w:val="26"/>
                              <w:lang w:val="pt-BR"/>
                            </w:rPr>
                            <m:t>ϕ</m:t>
                          </m:r>
                        </w:ins>
                      </m:e>
                      <m:sub>
                        <w:ins w:id="1533" w:author="The Si Tran" w:date="2012-12-06T01:23:00Z">
                          <m:r>
                            <w:rPr>
                              <w:rFonts w:ascii="Cambria Math" w:eastAsiaTheme="minorEastAsia" w:hAnsi="Cambria Math" w:cstheme="minorBidi"/>
                              <w:szCs w:val="26"/>
                              <w:lang w:val="pt-BR"/>
                            </w:rPr>
                            <m:t>k</m:t>
                          </m:r>
                        </w:ins>
                        <w:ins w:id="1534" w:author="The Si Tran" w:date="2012-12-06T01:22:00Z">
                          <m:r>
                            <w:rPr>
                              <w:rFonts w:ascii="Cambria Math" w:eastAsiaTheme="minorEastAsia" w:hAnsi="Cambria Math" w:cstheme="minorBidi"/>
                              <w:szCs w:val="26"/>
                              <w:lang w:val="pt-BR"/>
                            </w:rPr>
                            <m:t>k</m:t>
                          </m:r>
                        </w:ins>
                      </m:sub>
                    </m:sSub>
                  </m:e>
                </m:mr>
              </m:m>
            </m:e>
          </m:d>
          <w:ins w:id="1535" w:author="The Si Tran" w:date="2012-12-06T01:23:00Z">
            <m:r>
              <w:rPr>
                <w:rFonts w:ascii="Cambria Math" w:eastAsiaTheme="minorEastAsia" w:hAnsi="Cambria Math" w:cstheme="minorBidi"/>
                <w:szCs w:val="26"/>
                <w:lang w:val="pt-BR"/>
              </w:rPr>
              <m:t>=</m:t>
            </m:r>
          </w:ins>
          <m:d>
            <m:dPr>
              <m:begChr m:val="["/>
              <m:endChr m:val="]"/>
              <m:ctrlPr>
                <w:ins w:id="1536" w:author="The Si Tran" w:date="2012-12-06T01:23:00Z">
                  <w:rPr>
                    <w:rFonts w:ascii="Cambria Math" w:eastAsiaTheme="minorEastAsia" w:hAnsi="Cambria Math" w:cstheme="minorBidi"/>
                    <w:i/>
                    <w:szCs w:val="26"/>
                    <w:lang w:val="pt-BR"/>
                  </w:rPr>
                </w:ins>
              </m:ctrlPr>
            </m:dPr>
            <m:e>
              <m:m>
                <m:mPr>
                  <m:mcs>
                    <m:mc>
                      <m:mcPr>
                        <m:count m:val="1"/>
                        <m:mcJc m:val="center"/>
                      </m:mcPr>
                    </m:mc>
                  </m:mcs>
                  <m:ctrlPr>
                    <w:ins w:id="1537" w:author="The Si Tran" w:date="2012-12-06T01:23:00Z">
                      <w:rPr>
                        <w:rFonts w:ascii="Cambria Math" w:eastAsiaTheme="minorEastAsia" w:hAnsi="Cambria Math" w:cstheme="minorBidi"/>
                        <w:i/>
                        <w:szCs w:val="26"/>
                        <w:lang w:val="pt-BR"/>
                      </w:rPr>
                    </w:ins>
                  </m:ctrlPr>
                </m:mPr>
                <m:mr>
                  <m:e>
                    <w:ins w:id="1538" w:author="The Si Tran" w:date="2012-12-06T01:23:00Z">
                      <m:r>
                        <w:rPr>
                          <w:rFonts w:ascii="Cambria Math" w:eastAsiaTheme="minorEastAsia" w:hAnsi="Cambria Math" w:cstheme="minorBidi"/>
                          <w:szCs w:val="26"/>
                          <w:lang w:val="pt-BR"/>
                        </w:rPr>
                        <m:t>ρ(1)</m:t>
                      </m:r>
                    </w:ins>
                  </m:e>
                </m:mr>
                <m:mr>
                  <m:e>
                    <w:ins w:id="1539" w:author="The Si Tran" w:date="2012-12-06T01:23:00Z">
                      <m:r>
                        <w:rPr>
                          <w:rFonts w:ascii="Cambria Math" w:eastAsiaTheme="minorEastAsia" w:hAnsi="Cambria Math" w:cstheme="minorBidi"/>
                          <w:szCs w:val="26"/>
                          <w:lang w:val="pt-BR"/>
                        </w:rPr>
                        <m:t>ρ(</m:t>
                      </m:r>
                    </w:ins>
                    <w:ins w:id="1540" w:author="The Si Tran" w:date="2012-12-06T01:24:00Z">
                      <m:r>
                        <w:rPr>
                          <w:rFonts w:ascii="Cambria Math" w:eastAsiaTheme="minorEastAsia" w:hAnsi="Cambria Math" w:cstheme="minorBidi"/>
                          <w:szCs w:val="26"/>
                          <w:lang w:val="pt-BR"/>
                        </w:rPr>
                        <m:t>2</m:t>
                      </m:r>
                    </w:ins>
                    <w:ins w:id="1541" w:author="The Si Tran" w:date="2012-12-06T01:23:00Z">
                      <m:r>
                        <w:rPr>
                          <w:rFonts w:ascii="Cambria Math" w:eastAsiaTheme="minorEastAsia" w:hAnsi="Cambria Math" w:cstheme="minorBidi"/>
                          <w:szCs w:val="26"/>
                          <w:lang w:val="pt-BR"/>
                        </w:rPr>
                        <m:t>)</m:t>
                      </m:r>
                    </w:ins>
                  </m:e>
                </m:mr>
                <m:mr>
                  <m:e>
                    <w:ins w:id="1542" w:author="The Si Tran" w:date="2012-12-06T01:24:00Z">
                      <m:r>
                        <w:rPr>
                          <w:rFonts w:ascii="Cambria Math" w:eastAsiaTheme="minorEastAsia" w:hAnsi="Cambria Math" w:cstheme="minorBidi"/>
                          <w:szCs w:val="26"/>
                          <w:lang w:val="pt-BR"/>
                        </w:rPr>
                        <m:t>ρ(3)</m:t>
                      </m:r>
                    </w:ins>
                    <m:ctrlPr>
                      <w:ins w:id="1543" w:author="The Si Tran" w:date="2012-12-06T01:23:00Z">
                        <w:rPr>
                          <w:rFonts w:ascii="Cambria Math" w:eastAsia="Cambria Math" w:hAnsi="Cambria Math" w:cs="Cambria Math"/>
                          <w:i/>
                          <w:szCs w:val="26"/>
                          <w:lang w:val="pt-BR"/>
                        </w:rPr>
                      </w:ins>
                    </m:ctrlPr>
                  </m:e>
                </m:mr>
                <m:mr>
                  <m:e>
                    <w:ins w:id="1544" w:author="The Si Tran" w:date="2012-12-06T01:23:00Z">
                      <m:r>
                        <w:rPr>
                          <w:rFonts w:ascii="Cambria Math" w:hAnsi="Cambria Math"/>
                          <w:szCs w:val="26"/>
                          <w:lang w:val="pt-BR"/>
                        </w:rPr>
                        <m:t>⋮</m:t>
                      </m:r>
                    </w:ins>
                    <m:ctrlPr>
                      <w:ins w:id="1545" w:author="The Si Tran" w:date="2012-12-06T01:23:00Z">
                        <w:rPr>
                          <w:rFonts w:ascii="Cambria Math" w:eastAsia="Cambria Math" w:hAnsi="Cambria Math" w:cs="Cambria Math"/>
                          <w:i/>
                          <w:szCs w:val="26"/>
                          <w:lang w:val="pt-BR"/>
                        </w:rPr>
                      </w:ins>
                    </m:ctrlPr>
                  </m:e>
                </m:mr>
                <m:mr>
                  <m:e>
                    <w:ins w:id="1546" w:author="The Si Tran" w:date="2012-12-06T01:24:00Z">
                      <m:r>
                        <w:rPr>
                          <w:rFonts w:ascii="Cambria Math" w:eastAsiaTheme="minorEastAsia" w:hAnsi="Cambria Math" w:cstheme="minorBidi"/>
                          <w:szCs w:val="26"/>
                          <w:lang w:val="pt-BR"/>
                        </w:rPr>
                        <m:t>ρ(k)</m:t>
                      </m:r>
                    </w:ins>
                  </m:e>
                </m:mr>
              </m:m>
            </m:e>
          </m:d>
        </m:oMath>
      </m:oMathPara>
    </w:p>
    <w:p w:rsidR="006A21F7" w:rsidRDefault="006A21F7" w:rsidP="006A21F7">
      <w:pPr>
        <w:ind w:firstLine="540"/>
        <w:rPr>
          <w:ins w:id="1547" w:author="The Si Tran" w:date="2012-12-06T01:24:00Z"/>
          <w:szCs w:val="26"/>
          <w:lang w:val="pt-BR"/>
        </w:rPr>
      </w:pPr>
      <w:del w:id="1548" w:author="The Si Tran" w:date="2012-12-06T01:24:00Z">
        <w:r w:rsidRPr="00AF1345" w:rsidDel="009C05B7">
          <w:rPr>
            <w:position w:val="-124"/>
            <w:szCs w:val="26"/>
            <w:lang w:val="pt-BR"/>
          </w:rPr>
          <w:object w:dxaOrig="6780" w:dyaOrig="2600">
            <v:shape id="_x0000_i1076" type="#_x0000_t75" style="width:413.25pt;height:159pt" o:ole="">
              <v:imagedata r:id="rId112" o:title=""/>
            </v:shape>
            <o:OLEObject Type="Embed" ProgID="Equation.DSMT4" ShapeID="_x0000_i1076" DrawAspect="Content" ObjectID="_1416335199" r:id="rId113"/>
          </w:object>
        </w:r>
      </w:del>
      <w:r w:rsidRPr="0049233F">
        <w:rPr>
          <w:position w:val="-4"/>
          <w:szCs w:val="26"/>
          <w:lang w:val="pt-BR"/>
          <w:rPrChange w:id="1549" w:author="The Si Tran" w:date="2012-12-05T23:02:00Z">
            <w:rPr>
              <w:position w:val="-4"/>
              <w:szCs w:val="26"/>
              <w:lang w:val="pt-BR"/>
            </w:rPr>
          </w:rPrChange>
        </w:rPr>
        <w:object w:dxaOrig="180" w:dyaOrig="279">
          <v:shape id="_x0000_i1077" type="#_x0000_t75" style="width:9pt;height:14.25pt" o:ole="">
            <v:imagedata r:id="rId15" o:title=""/>
          </v:shape>
          <o:OLEObject Type="Embed" ProgID="Equation.DSMT4" ShapeID="_x0000_i1077" DrawAspect="Content" ObjectID="_1416335200" r:id="rId114"/>
        </w:object>
      </w:r>
      <w:r w:rsidRPr="0049233F">
        <w:rPr>
          <w:szCs w:val="26"/>
          <w:lang w:val="pt-BR"/>
          <w:rPrChange w:id="1550" w:author="The Si Tran" w:date="2012-12-05T23:02:00Z">
            <w:rPr>
              <w:sz w:val="28"/>
              <w:szCs w:val="28"/>
              <w:lang w:val="pt-BR"/>
            </w:rPr>
          </w:rPrChange>
        </w:rPr>
        <w:t xml:space="preserve">Hay </w:t>
      </w:r>
    </w:p>
    <w:p w:rsidR="009C05B7" w:rsidRPr="009C05B7" w:rsidRDefault="006E1C30">
      <w:pPr>
        <w:ind w:left="1440" w:firstLine="720"/>
        <w:rPr>
          <w:szCs w:val="26"/>
          <w:lang w:val="pt-BR"/>
          <w:rPrChange w:id="1551" w:author="The Si Tran" w:date="2012-12-06T01:24:00Z">
            <w:rPr>
              <w:sz w:val="28"/>
              <w:szCs w:val="28"/>
              <w:lang w:val="pt-BR"/>
            </w:rPr>
          </w:rPrChange>
        </w:rPr>
        <w:pPrChange w:id="1552" w:author="The Si Tran" w:date="2012-12-06T01:27:00Z">
          <w:pPr>
            <w:ind w:firstLine="540"/>
          </w:pPr>
        </w:pPrChange>
      </w:pPr>
      <m:oMathPara>
        <m:oMathParaPr>
          <m:jc m:val="left"/>
        </m:oMathParaPr>
        <m:oMath>
          <m:sSub>
            <m:sSubPr>
              <m:ctrlPr>
                <w:ins w:id="1553" w:author="The Si Tran" w:date="2012-12-06T01:24:00Z">
                  <w:rPr>
                    <w:rFonts w:ascii="Cambria Math" w:hAnsi="Cambria Math"/>
                    <w:i/>
                    <w:szCs w:val="26"/>
                    <w:lang w:val="pt-BR"/>
                  </w:rPr>
                </w:ins>
              </m:ctrlPr>
            </m:sSubPr>
            <m:e>
              <w:ins w:id="1554" w:author="The Si Tran" w:date="2012-12-06T01:26:00Z">
                <m:r>
                  <m:rPr>
                    <m:sty m:val="p"/>
                  </m:rPr>
                  <w:rPr>
                    <w:rFonts w:ascii="Cambria Math" w:hAnsi="Cambria Math" w:hint="eastAsia"/>
                    <w:szCs w:val="26"/>
                    <w:lang w:val="pt-BR"/>
                  </w:rPr>
                  <m:t>Ρ</m:t>
                </m:r>
              </w:ins>
            </m:e>
            <m:sub>
              <w:ins w:id="1555" w:author="The Si Tran" w:date="2012-12-06T01:24:00Z">
                <m:r>
                  <w:rPr>
                    <w:rFonts w:ascii="Cambria Math" w:hAnsi="Cambria Math"/>
                    <w:szCs w:val="26"/>
                    <w:lang w:val="pt-BR"/>
                  </w:rPr>
                  <m:t>k</m:t>
                </m:r>
              </w:ins>
            </m:sub>
          </m:sSub>
          <m:sSub>
            <m:sSubPr>
              <m:ctrlPr>
                <w:ins w:id="1556" w:author="The Si Tran" w:date="2012-12-06T01:26:00Z">
                  <w:rPr>
                    <w:rFonts w:ascii="Cambria Math" w:hAnsi="Cambria Math"/>
                    <w:i/>
                    <w:szCs w:val="26"/>
                    <w:lang w:val="pt-BR"/>
                  </w:rPr>
                </w:ins>
              </m:ctrlPr>
            </m:sSubPr>
            <m:e>
              <w:ins w:id="1557" w:author="The Si Tran" w:date="2012-12-06T01:26:00Z">
                <m:r>
                  <m:rPr>
                    <m:sty m:val="p"/>
                  </m:rPr>
                  <w:rPr>
                    <w:rFonts w:ascii="Cambria Math" w:hAnsi="Cambria Math" w:hint="eastAsia"/>
                    <w:szCs w:val="26"/>
                    <w:lang w:val="pt-BR"/>
                  </w:rPr>
                  <m:t>Φ</m:t>
                </m:r>
              </w:ins>
            </m:e>
            <m:sub>
              <w:ins w:id="1558" w:author="The Si Tran" w:date="2012-12-06T01:26:00Z">
                <m:r>
                  <w:rPr>
                    <w:rFonts w:ascii="Cambria Math" w:hAnsi="Cambria Math"/>
                    <w:szCs w:val="26"/>
                    <w:lang w:val="pt-BR"/>
                  </w:rPr>
                  <m:t>k</m:t>
                </m:r>
              </w:ins>
            </m:sub>
          </m:sSub>
          <w:ins w:id="1559" w:author="The Si Tran" w:date="2012-12-06T01:26:00Z">
            <m:r>
              <w:rPr>
                <w:rFonts w:ascii="Cambria Math" w:hAnsi="Cambria Math"/>
                <w:szCs w:val="26"/>
                <w:lang w:val="pt-BR"/>
              </w:rPr>
              <m:t>=</m:t>
            </m:r>
          </w:ins>
          <m:sSub>
            <m:sSubPr>
              <m:ctrlPr>
                <w:ins w:id="1560" w:author="The Si Tran" w:date="2012-12-06T01:26:00Z">
                  <w:rPr>
                    <w:rFonts w:ascii="Cambria Math" w:hAnsi="Cambria Math"/>
                    <w:i/>
                    <w:szCs w:val="26"/>
                    <w:lang w:val="pt-BR"/>
                  </w:rPr>
                </w:ins>
              </m:ctrlPr>
            </m:sSubPr>
            <m:e>
              <w:ins w:id="1561" w:author="The Si Tran" w:date="2012-12-06T01:29:00Z">
                <m:r>
                  <w:rPr>
                    <w:rFonts w:ascii="Cambria Math" w:hAnsi="Cambria Math"/>
                    <w:szCs w:val="26"/>
                    <w:lang w:val="pt-BR"/>
                  </w:rPr>
                  <m:t>p</m:t>
                </m:r>
              </w:ins>
            </m:e>
            <m:sub>
              <w:ins w:id="1562" w:author="The Si Tran" w:date="2012-12-06T01:26:00Z">
                <m:r>
                  <w:rPr>
                    <w:rFonts w:ascii="Cambria Math" w:hAnsi="Cambria Math"/>
                    <w:szCs w:val="26"/>
                    <w:lang w:val="pt-BR"/>
                  </w:rPr>
                  <m:t>k</m:t>
                </m:r>
              </w:ins>
            </m:sub>
          </m:sSub>
        </m:oMath>
      </m:oMathPara>
    </w:p>
    <w:p w:rsidR="006A21F7" w:rsidRPr="0049233F" w:rsidRDefault="006A21F7" w:rsidP="006A21F7">
      <w:pPr>
        <w:ind w:firstLine="540"/>
        <w:rPr>
          <w:szCs w:val="26"/>
          <w:lang w:val="pt-BR"/>
          <w:rPrChange w:id="1563" w:author="The Si Tran" w:date="2012-12-05T23:02:00Z">
            <w:rPr>
              <w:sz w:val="28"/>
              <w:szCs w:val="28"/>
              <w:lang w:val="pt-BR"/>
            </w:rPr>
          </w:rPrChange>
        </w:rPr>
      </w:pPr>
      <w:del w:id="1564" w:author="The Si Tran" w:date="2012-12-06T01:27:00Z">
        <w:r w:rsidRPr="00AF1345" w:rsidDel="00261881">
          <w:rPr>
            <w:position w:val="-12"/>
            <w:szCs w:val="26"/>
            <w:lang w:val="pt-BR"/>
          </w:rPr>
          <w:object w:dxaOrig="1040" w:dyaOrig="360">
            <v:shape id="_x0000_i1078" type="#_x0000_t75" style="width:117pt;height:40.5pt" o:ole="">
              <v:imagedata r:id="rId115" o:title=""/>
            </v:shape>
            <o:OLEObject Type="Embed" ProgID="Equation.DSMT4" ShapeID="_x0000_i1078" DrawAspect="Content" ObjectID="_1416335201" r:id="rId116"/>
          </w:object>
        </w:r>
      </w:del>
    </w:p>
    <w:p w:rsidR="006A21F7" w:rsidRDefault="006A21F7" w:rsidP="006A21F7">
      <w:pPr>
        <w:ind w:firstLine="540"/>
        <w:rPr>
          <w:ins w:id="1565" w:author="The Si Tran" w:date="2012-12-06T01:27:00Z"/>
          <w:szCs w:val="26"/>
          <w:lang w:val="pt-BR"/>
        </w:rPr>
      </w:pPr>
      <w:r w:rsidRPr="0049233F">
        <w:rPr>
          <w:szCs w:val="26"/>
          <w:lang w:val="pt-BR"/>
          <w:rPrChange w:id="1566" w:author="The Si Tran" w:date="2012-12-05T23:02:00Z">
            <w:rPr>
              <w:sz w:val="28"/>
              <w:szCs w:val="28"/>
              <w:lang w:val="pt-BR"/>
            </w:rPr>
          </w:rPrChange>
        </w:rPr>
        <w:t>Với</w:t>
      </w:r>
    </w:p>
    <w:p w:rsidR="00261881" w:rsidRPr="0049233F" w:rsidRDefault="006E1C30" w:rsidP="006A21F7">
      <w:pPr>
        <w:ind w:firstLine="540"/>
        <w:rPr>
          <w:szCs w:val="26"/>
          <w:lang w:val="pt-BR"/>
          <w:rPrChange w:id="1567" w:author="The Si Tran" w:date="2012-12-05T23:02:00Z">
            <w:rPr>
              <w:sz w:val="28"/>
              <w:szCs w:val="28"/>
              <w:lang w:val="pt-BR"/>
            </w:rPr>
          </w:rPrChange>
        </w:rPr>
      </w:pPr>
      <m:oMathPara>
        <m:oMath>
          <m:sSub>
            <m:sSubPr>
              <m:ctrlPr>
                <w:ins w:id="1568" w:author="The Si Tran" w:date="2012-12-06T01:27:00Z">
                  <w:rPr>
                    <w:rFonts w:ascii="Cambria Math" w:hAnsi="Cambria Math"/>
                    <w:i/>
                    <w:szCs w:val="26"/>
                    <w:lang w:val="pt-BR"/>
                  </w:rPr>
                </w:ins>
              </m:ctrlPr>
            </m:sSubPr>
            <m:e>
              <w:ins w:id="1569" w:author="The Si Tran" w:date="2012-12-06T01:28:00Z">
                <m:r>
                  <m:rPr>
                    <m:sty m:val="p"/>
                  </m:rPr>
                  <w:rPr>
                    <w:rFonts w:ascii="Cambria Math" w:hAnsi="Cambria Math" w:hint="eastAsia"/>
                    <w:szCs w:val="26"/>
                    <w:lang w:val="pt-BR"/>
                  </w:rPr>
                  <m:t>Ρ</m:t>
                </m:r>
              </w:ins>
            </m:e>
            <m:sub>
              <w:ins w:id="1570" w:author="The Si Tran" w:date="2012-12-06T01:28:00Z">
                <m:r>
                  <w:rPr>
                    <w:rFonts w:ascii="Cambria Math" w:hAnsi="Cambria Math"/>
                    <w:szCs w:val="26"/>
                    <w:lang w:val="pt-BR"/>
                  </w:rPr>
                  <m:t>k</m:t>
                </m:r>
              </w:ins>
            </m:sub>
          </m:sSub>
          <w:ins w:id="1571" w:author="The Si Tran" w:date="2012-12-06T01:28:00Z">
            <m:r>
              <w:rPr>
                <w:rFonts w:ascii="Cambria Math" w:hAnsi="Cambria Math"/>
                <w:szCs w:val="26"/>
                <w:lang w:val="pt-BR"/>
              </w:rPr>
              <m:t>=</m:t>
            </m:r>
          </w:ins>
          <m:d>
            <m:dPr>
              <m:begChr m:val="["/>
              <m:endChr m:val="]"/>
              <m:ctrlPr>
                <w:ins w:id="1572" w:author="The Si Tran" w:date="2012-12-06T01:27:00Z">
                  <w:rPr>
                    <w:rFonts w:ascii="Cambria Math" w:eastAsiaTheme="minorEastAsia" w:hAnsi="Cambria Math" w:cstheme="minorBidi"/>
                    <w:i/>
                    <w:szCs w:val="26"/>
                    <w:lang w:val="pt-BR"/>
                  </w:rPr>
                </w:ins>
              </m:ctrlPr>
            </m:dPr>
            <m:e>
              <m:m>
                <m:mPr>
                  <m:mcs>
                    <m:mc>
                      <m:mcPr>
                        <m:count m:val="5"/>
                        <m:mcJc m:val="center"/>
                      </m:mcPr>
                    </m:mc>
                  </m:mcs>
                  <m:ctrlPr>
                    <w:ins w:id="1573" w:author="The Si Tran" w:date="2012-12-06T01:27:00Z">
                      <w:rPr>
                        <w:rFonts w:ascii="Cambria Math" w:hAnsi="Cambria Math"/>
                        <w:i/>
                        <w:szCs w:val="26"/>
                        <w:lang w:val="pt-BR"/>
                      </w:rPr>
                    </w:ins>
                  </m:ctrlPr>
                </m:mPr>
                <m:mr>
                  <m:e>
                    <w:ins w:id="1574" w:author="The Si Tran" w:date="2012-12-06T01:27:00Z">
                      <m:r>
                        <w:rPr>
                          <w:rFonts w:ascii="Cambria Math" w:hAnsi="Cambria Math"/>
                          <w:szCs w:val="26"/>
                          <w:lang w:val="pt-BR"/>
                        </w:rPr>
                        <m:t>1</m:t>
                      </m:r>
                    </w:ins>
                  </m:e>
                  <m:e>
                    <w:ins w:id="1575" w:author="The Si Tran" w:date="2012-12-06T01:27:00Z">
                      <m:r>
                        <w:rPr>
                          <w:rFonts w:ascii="Cambria Math" w:hAnsi="Cambria Math"/>
                          <w:szCs w:val="26"/>
                          <w:lang w:val="pt-BR"/>
                        </w:rPr>
                        <m:t>ρ</m:t>
                      </m:r>
                    </w:ins>
                    <m:d>
                      <m:dPr>
                        <m:ctrlPr>
                          <w:ins w:id="1576" w:author="The Si Tran" w:date="2012-12-06T01:27:00Z">
                            <w:rPr>
                              <w:rFonts w:ascii="Cambria Math" w:hAnsi="Cambria Math"/>
                              <w:i/>
                              <w:szCs w:val="26"/>
                              <w:lang w:val="pt-BR"/>
                            </w:rPr>
                          </w:ins>
                        </m:ctrlPr>
                      </m:dPr>
                      <m:e>
                        <w:ins w:id="1577" w:author="The Si Tran" w:date="2012-12-06T01:27:00Z">
                          <m:r>
                            <w:rPr>
                              <w:rFonts w:ascii="Cambria Math" w:hAnsi="Cambria Math"/>
                              <w:szCs w:val="26"/>
                              <w:lang w:val="pt-BR"/>
                            </w:rPr>
                            <m:t>1</m:t>
                          </m:r>
                        </w:ins>
                      </m:e>
                    </m:d>
                  </m:e>
                  <m:e>
                    <w:ins w:id="1578" w:author="The Si Tran" w:date="2012-12-06T01:27:00Z">
                      <m:r>
                        <w:rPr>
                          <w:rFonts w:ascii="Cambria Math" w:hAnsi="Cambria Math"/>
                          <w:szCs w:val="26"/>
                          <w:lang w:val="pt-BR"/>
                        </w:rPr>
                        <m:t>ρ(2)</m:t>
                      </m:r>
                    </w:ins>
                    <m:ctrlPr>
                      <w:ins w:id="1579" w:author="The Si Tran" w:date="2012-12-06T01:27:00Z">
                        <w:rPr>
                          <w:rFonts w:ascii="Cambria Math" w:eastAsia="Cambria Math" w:hAnsi="Cambria Math" w:cs="Cambria Math"/>
                          <w:i/>
                          <w:szCs w:val="26"/>
                          <w:lang w:val="pt-BR"/>
                        </w:rPr>
                      </w:ins>
                    </m:ctrlPr>
                  </m:e>
                  <m:e>
                    <w:ins w:id="1580" w:author="The Si Tran" w:date="2012-12-06T01:27:00Z">
                      <m:r>
                        <w:rPr>
                          <w:rFonts w:ascii="Cambria Math" w:eastAsia="Cambria Math" w:hAnsi="Cambria Math" w:cs="Cambria Math"/>
                          <w:szCs w:val="26"/>
                          <w:lang w:val="pt-BR"/>
                        </w:rPr>
                        <m:t>⋯</m:t>
                      </m:r>
                    </w:ins>
                    <m:ctrlPr>
                      <w:ins w:id="1581" w:author="The Si Tran" w:date="2012-12-06T01:27:00Z">
                        <w:rPr>
                          <w:rFonts w:ascii="Cambria Math" w:eastAsia="Cambria Math" w:hAnsi="Cambria Math" w:cs="Cambria Math"/>
                          <w:i/>
                          <w:szCs w:val="26"/>
                          <w:lang w:val="pt-BR"/>
                        </w:rPr>
                      </w:ins>
                    </m:ctrlPr>
                  </m:e>
                  <m:e>
                    <w:ins w:id="1582" w:author="The Si Tran" w:date="2012-12-06T01:27:00Z">
                      <m:r>
                        <w:rPr>
                          <w:rFonts w:ascii="Cambria Math" w:eastAsia="Cambria Math" w:hAnsi="Cambria Math" w:cs="Cambria Math"/>
                          <w:szCs w:val="26"/>
                          <w:lang w:val="pt-BR"/>
                        </w:rPr>
                        <m:t>ρ(k-1)</m:t>
                      </m:r>
                    </w:ins>
                  </m:e>
                </m:mr>
                <m:mr>
                  <m:e>
                    <w:ins w:id="1583" w:author="The Si Tran" w:date="2012-12-06T01:27:00Z">
                      <m:r>
                        <w:rPr>
                          <w:rFonts w:ascii="Cambria Math" w:hAnsi="Cambria Math"/>
                          <w:szCs w:val="26"/>
                          <w:lang w:val="pt-BR"/>
                        </w:rPr>
                        <m:t>ρ(1)</m:t>
                      </m:r>
                    </w:ins>
                    <m:ctrlPr>
                      <w:ins w:id="1584" w:author="The Si Tran" w:date="2012-12-06T01:27:00Z">
                        <w:rPr>
                          <w:rFonts w:ascii="Cambria Math" w:eastAsia="Cambria Math" w:hAnsi="Cambria Math" w:cs="Cambria Math"/>
                          <w:i/>
                          <w:szCs w:val="26"/>
                          <w:lang w:val="pt-BR"/>
                        </w:rPr>
                      </w:ins>
                    </m:ctrlPr>
                  </m:e>
                  <m:e>
                    <w:ins w:id="1585" w:author="The Si Tran" w:date="2012-12-06T01:27:00Z">
                      <m:r>
                        <w:rPr>
                          <w:rFonts w:ascii="Cambria Math" w:eastAsia="Cambria Math" w:hAnsi="Cambria Math" w:cs="Cambria Math"/>
                          <w:szCs w:val="26"/>
                          <w:lang w:val="pt-BR"/>
                        </w:rPr>
                        <m:t>1</m:t>
                      </m:r>
                    </w:ins>
                    <m:ctrlPr>
                      <w:ins w:id="1586" w:author="The Si Tran" w:date="2012-12-06T01:27:00Z">
                        <w:rPr>
                          <w:rFonts w:ascii="Cambria Math" w:eastAsia="Cambria Math" w:hAnsi="Cambria Math" w:cs="Cambria Math"/>
                          <w:i/>
                          <w:szCs w:val="26"/>
                          <w:lang w:val="pt-BR"/>
                        </w:rPr>
                      </w:ins>
                    </m:ctrlPr>
                  </m:e>
                  <m:e>
                    <w:ins w:id="1587" w:author="The Si Tran" w:date="2012-12-06T01:27:00Z">
                      <m:r>
                        <w:rPr>
                          <w:rFonts w:ascii="Cambria Math" w:eastAsia="Cambria Math" w:hAnsi="Cambria Math" w:cs="Cambria Math"/>
                          <w:szCs w:val="26"/>
                          <w:lang w:val="pt-BR"/>
                        </w:rPr>
                        <m:t>ρ(3)</m:t>
                      </m:r>
                    </w:ins>
                    <m:ctrlPr>
                      <w:ins w:id="1588" w:author="The Si Tran" w:date="2012-12-06T01:27:00Z">
                        <w:rPr>
                          <w:rFonts w:ascii="Cambria Math" w:eastAsia="Cambria Math" w:hAnsi="Cambria Math" w:cs="Cambria Math"/>
                          <w:i/>
                          <w:szCs w:val="26"/>
                          <w:lang w:val="pt-BR"/>
                        </w:rPr>
                      </w:ins>
                    </m:ctrlPr>
                  </m:e>
                  <m:e>
                    <w:ins w:id="1589" w:author="The Si Tran" w:date="2012-12-06T01:27:00Z">
                      <m:r>
                        <w:rPr>
                          <w:rFonts w:ascii="Cambria Math" w:eastAsia="Cambria Math" w:hAnsi="Cambria Math" w:cs="Cambria Math"/>
                          <w:szCs w:val="26"/>
                          <w:lang w:val="pt-BR"/>
                        </w:rPr>
                        <m:t>⋯</m:t>
                      </m:r>
                    </w:ins>
                    <m:ctrlPr>
                      <w:ins w:id="1590" w:author="The Si Tran" w:date="2012-12-06T01:27:00Z">
                        <w:rPr>
                          <w:rFonts w:ascii="Cambria Math" w:eastAsia="Cambria Math" w:hAnsi="Cambria Math" w:cs="Cambria Math"/>
                          <w:i/>
                          <w:szCs w:val="26"/>
                          <w:lang w:val="pt-BR"/>
                        </w:rPr>
                      </w:ins>
                    </m:ctrlPr>
                  </m:e>
                  <m:e>
                    <w:ins w:id="1591" w:author="The Si Tran" w:date="2012-12-06T01:27:00Z">
                      <m:r>
                        <w:rPr>
                          <w:rFonts w:ascii="Cambria Math" w:eastAsia="Cambria Math" w:hAnsi="Cambria Math" w:cs="Cambria Math"/>
                          <w:szCs w:val="26"/>
                          <w:lang w:val="pt-BR"/>
                        </w:rPr>
                        <m:t>ρ(k-2)</m:t>
                      </m:r>
                    </w:ins>
                    <m:ctrlPr>
                      <w:ins w:id="1592" w:author="The Si Tran" w:date="2012-12-06T01:27:00Z">
                        <w:rPr>
                          <w:rFonts w:ascii="Cambria Math" w:eastAsia="Cambria Math" w:hAnsi="Cambria Math" w:cs="Cambria Math"/>
                          <w:i/>
                          <w:szCs w:val="26"/>
                          <w:lang w:val="pt-BR"/>
                        </w:rPr>
                      </w:ins>
                    </m:ctrlPr>
                  </m:e>
                </m:mr>
                <m:mr>
                  <m:e>
                    <w:ins w:id="1593" w:author="The Si Tran" w:date="2012-12-06T01:27:00Z">
                      <m:r>
                        <w:rPr>
                          <w:rFonts w:ascii="Cambria Math" w:eastAsia="Cambria Math" w:hAnsi="Cambria Math" w:cs="Cambria Math"/>
                          <w:szCs w:val="26"/>
                          <w:lang w:val="pt-BR"/>
                        </w:rPr>
                        <m:t>ρ(2)</m:t>
                      </m:r>
                    </w:ins>
                    <m:ctrlPr>
                      <w:ins w:id="1594" w:author="The Si Tran" w:date="2012-12-06T01:27:00Z">
                        <w:rPr>
                          <w:rFonts w:ascii="Cambria Math" w:eastAsia="Cambria Math" w:hAnsi="Cambria Math" w:cs="Cambria Math"/>
                          <w:i/>
                          <w:szCs w:val="26"/>
                          <w:lang w:val="pt-BR"/>
                        </w:rPr>
                      </w:ins>
                    </m:ctrlPr>
                  </m:e>
                  <m:e>
                    <w:ins w:id="1595" w:author="The Si Tran" w:date="2012-12-06T01:27:00Z">
                      <m:r>
                        <w:rPr>
                          <w:rFonts w:ascii="Cambria Math" w:eastAsia="Cambria Math" w:hAnsi="Cambria Math" w:cs="Cambria Math"/>
                          <w:szCs w:val="26"/>
                          <w:lang w:val="pt-BR"/>
                        </w:rPr>
                        <m:t>ρ(1)</m:t>
                      </m:r>
                    </w:ins>
                    <m:ctrlPr>
                      <w:ins w:id="1596" w:author="The Si Tran" w:date="2012-12-06T01:27:00Z">
                        <w:rPr>
                          <w:rFonts w:ascii="Cambria Math" w:eastAsia="Cambria Math" w:hAnsi="Cambria Math" w:cs="Cambria Math"/>
                          <w:i/>
                          <w:szCs w:val="26"/>
                          <w:lang w:val="pt-BR"/>
                        </w:rPr>
                      </w:ins>
                    </m:ctrlPr>
                  </m:e>
                  <m:e>
                    <w:ins w:id="1597" w:author="The Si Tran" w:date="2012-12-06T01:27:00Z">
                      <m:r>
                        <w:rPr>
                          <w:rFonts w:ascii="Cambria Math" w:eastAsia="Cambria Math" w:hAnsi="Cambria Math" w:cs="Cambria Math"/>
                          <w:szCs w:val="26"/>
                          <w:lang w:val="pt-BR"/>
                        </w:rPr>
                        <m:t>1</m:t>
                      </m:r>
                    </w:ins>
                    <m:ctrlPr>
                      <w:ins w:id="1598" w:author="The Si Tran" w:date="2012-12-06T01:27:00Z">
                        <w:rPr>
                          <w:rFonts w:ascii="Cambria Math" w:eastAsia="Cambria Math" w:hAnsi="Cambria Math" w:cs="Cambria Math"/>
                          <w:i/>
                          <w:szCs w:val="26"/>
                          <w:lang w:val="pt-BR"/>
                        </w:rPr>
                      </w:ins>
                    </m:ctrlPr>
                  </m:e>
                  <m:e>
                    <w:ins w:id="1599" w:author="The Si Tran" w:date="2012-12-06T01:27:00Z">
                      <m:r>
                        <w:rPr>
                          <w:rFonts w:ascii="Cambria Math" w:eastAsia="Cambria Math" w:hAnsi="Cambria Math" w:cs="Cambria Math"/>
                          <w:szCs w:val="26"/>
                          <w:lang w:val="pt-BR"/>
                        </w:rPr>
                        <m:t>⋯</m:t>
                      </m:r>
                    </w:ins>
                    <m:ctrlPr>
                      <w:ins w:id="1600" w:author="The Si Tran" w:date="2012-12-06T01:27:00Z">
                        <w:rPr>
                          <w:rFonts w:ascii="Cambria Math" w:eastAsia="Cambria Math" w:hAnsi="Cambria Math" w:cs="Cambria Math"/>
                          <w:i/>
                          <w:szCs w:val="26"/>
                          <w:lang w:val="pt-BR"/>
                        </w:rPr>
                      </w:ins>
                    </m:ctrlPr>
                  </m:e>
                  <m:e>
                    <w:ins w:id="1601" w:author="The Si Tran" w:date="2012-12-06T01:27:00Z">
                      <m:r>
                        <w:rPr>
                          <w:rFonts w:ascii="Cambria Math" w:eastAsia="Cambria Math" w:hAnsi="Cambria Math" w:cs="Cambria Math"/>
                          <w:szCs w:val="26"/>
                          <w:lang w:val="pt-BR"/>
                        </w:rPr>
                        <m:t>ρ(k-3)</m:t>
                      </m:r>
                    </w:ins>
                    <m:ctrlPr>
                      <w:ins w:id="1602" w:author="The Si Tran" w:date="2012-12-06T01:27:00Z">
                        <w:rPr>
                          <w:rFonts w:ascii="Cambria Math" w:eastAsia="Cambria Math" w:hAnsi="Cambria Math" w:cs="Cambria Math"/>
                          <w:i/>
                          <w:szCs w:val="26"/>
                          <w:lang w:val="pt-BR"/>
                        </w:rPr>
                      </w:ins>
                    </m:ctrlPr>
                  </m:e>
                </m:mr>
                <m:mr>
                  <m:e>
                    <w:ins w:id="1603" w:author="The Si Tran" w:date="2012-12-06T01:27:00Z">
                      <m:r>
                        <w:rPr>
                          <w:rFonts w:ascii="Cambria Math" w:eastAsia="Cambria Math" w:hAnsi="Cambria Math" w:cs="Cambria Math"/>
                          <w:szCs w:val="26"/>
                          <w:lang w:val="pt-BR"/>
                        </w:rPr>
                        <m:t>⋮</m:t>
                      </m:r>
                    </w:ins>
                  </m:e>
                  <m:e>
                    <w:ins w:id="1604" w:author="The Si Tran" w:date="2012-12-06T01:27:00Z">
                      <m:r>
                        <w:rPr>
                          <w:rFonts w:ascii="Cambria Math" w:hAnsi="Cambria Math"/>
                          <w:szCs w:val="26"/>
                          <w:lang w:val="pt-BR"/>
                        </w:rPr>
                        <m:t>⋮</m:t>
                      </m:r>
                    </w:ins>
                  </m:e>
                  <m:e>
                    <w:ins w:id="1605" w:author="The Si Tran" w:date="2012-12-06T01:27:00Z">
                      <m:r>
                        <w:rPr>
                          <w:rFonts w:ascii="Cambria Math" w:hAnsi="Cambria Math"/>
                          <w:szCs w:val="26"/>
                          <w:lang w:val="pt-BR"/>
                        </w:rPr>
                        <m:t>⋮</m:t>
                      </m:r>
                    </w:ins>
                    <m:ctrlPr>
                      <w:ins w:id="1606" w:author="The Si Tran" w:date="2012-12-06T01:27:00Z">
                        <w:rPr>
                          <w:rFonts w:ascii="Cambria Math" w:eastAsia="Cambria Math" w:hAnsi="Cambria Math" w:cs="Cambria Math"/>
                          <w:i/>
                          <w:szCs w:val="26"/>
                          <w:lang w:val="pt-BR"/>
                        </w:rPr>
                      </w:ins>
                    </m:ctrlPr>
                  </m:e>
                  <m:e>
                    <w:ins w:id="1607" w:author="The Si Tran" w:date="2012-12-06T01:27:00Z">
                      <m:r>
                        <w:rPr>
                          <w:rFonts w:ascii="Cambria Math" w:eastAsia="Cambria Math" w:hAnsi="Cambria Math" w:cs="Cambria Math"/>
                          <w:szCs w:val="26"/>
                          <w:lang w:val="pt-BR"/>
                        </w:rPr>
                        <m:t>⋯</m:t>
                      </m:r>
                    </w:ins>
                    <m:ctrlPr>
                      <w:ins w:id="1608" w:author="The Si Tran" w:date="2012-12-06T01:27:00Z">
                        <w:rPr>
                          <w:rFonts w:ascii="Cambria Math" w:eastAsia="Cambria Math" w:hAnsi="Cambria Math" w:cs="Cambria Math"/>
                          <w:i/>
                          <w:szCs w:val="26"/>
                          <w:lang w:val="pt-BR"/>
                        </w:rPr>
                      </w:ins>
                    </m:ctrlPr>
                  </m:e>
                  <m:e>
                    <w:ins w:id="1609" w:author="The Si Tran" w:date="2012-12-06T01:27:00Z">
                      <m:r>
                        <w:rPr>
                          <w:rFonts w:ascii="Cambria Math" w:eastAsia="Cambria Math" w:hAnsi="Cambria Math" w:cs="Cambria Math"/>
                          <w:szCs w:val="26"/>
                          <w:lang w:val="pt-BR"/>
                        </w:rPr>
                        <m:t>⋮</m:t>
                      </m:r>
                    </w:ins>
                  </m:e>
                </m:mr>
                <m:mr>
                  <m:e>
                    <w:ins w:id="1610" w:author="The Si Tran" w:date="2012-12-06T01:27:00Z">
                      <m:r>
                        <w:rPr>
                          <w:rFonts w:ascii="Cambria Math" w:hAnsi="Cambria Math"/>
                          <w:szCs w:val="26"/>
                          <w:lang w:val="pt-BR"/>
                        </w:rPr>
                        <m:t>ρ(k-1)</m:t>
                      </m:r>
                    </w:ins>
                  </m:e>
                  <m:e>
                    <w:ins w:id="1611" w:author="The Si Tran" w:date="2012-12-06T01:27:00Z">
                      <m:r>
                        <w:rPr>
                          <w:rFonts w:ascii="Cambria Math" w:hAnsi="Cambria Math"/>
                          <w:szCs w:val="26"/>
                          <w:lang w:val="pt-BR"/>
                        </w:rPr>
                        <m:t>ρ(k-2)</m:t>
                      </m:r>
                    </w:ins>
                  </m:e>
                  <m:e>
                    <w:ins w:id="1612" w:author="The Si Tran" w:date="2012-12-06T01:27:00Z">
                      <m:r>
                        <w:rPr>
                          <w:rFonts w:ascii="Cambria Math" w:hAnsi="Cambria Math"/>
                          <w:szCs w:val="26"/>
                          <w:lang w:val="pt-BR"/>
                        </w:rPr>
                        <m:t>ρ(k-3)</m:t>
                      </m:r>
                    </w:ins>
                    <m:ctrlPr>
                      <w:ins w:id="1613" w:author="The Si Tran" w:date="2012-12-06T01:27:00Z">
                        <w:rPr>
                          <w:rFonts w:ascii="Cambria Math" w:eastAsia="Cambria Math" w:hAnsi="Cambria Math" w:cs="Cambria Math"/>
                          <w:i/>
                          <w:szCs w:val="26"/>
                          <w:lang w:val="pt-BR"/>
                        </w:rPr>
                      </w:ins>
                    </m:ctrlPr>
                  </m:e>
                  <m:e>
                    <w:ins w:id="1614" w:author="The Si Tran" w:date="2012-12-06T01:27:00Z">
                      <m:r>
                        <w:rPr>
                          <w:rFonts w:ascii="Cambria Math" w:eastAsia="Cambria Math" w:hAnsi="Cambria Math" w:cs="Cambria Math"/>
                          <w:szCs w:val="26"/>
                          <w:lang w:val="pt-BR"/>
                        </w:rPr>
                        <m:t>⋯</m:t>
                      </m:r>
                    </w:ins>
                    <m:ctrlPr>
                      <w:ins w:id="1615" w:author="The Si Tran" w:date="2012-12-06T01:27:00Z">
                        <w:rPr>
                          <w:rFonts w:ascii="Cambria Math" w:eastAsia="Cambria Math" w:hAnsi="Cambria Math" w:cs="Cambria Math"/>
                          <w:i/>
                          <w:szCs w:val="26"/>
                          <w:lang w:val="pt-BR"/>
                        </w:rPr>
                      </w:ins>
                    </m:ctrlPr>
                  </m:e>
                  <m:e>
                    <w:ins w:id="1616" w:author="The Si Tran" w:date="2012-12-06T01:27:00Z">
                      <m:r>
                        <w:rPr>
                          <w:rFonts w:ascii="Cambria Math" w:eastAsia="Cambria Math" w:hAnsi="Cambria Math" w:cs="Cambria Math"/>
                          <w:szCs w:val="26"/>
                          <w:lang w:val="pt-BR"/>
                        </w:rPr>
                        <m:t>1</m:t>
                      </m:r>
                    </w:ins>
                  </m:e>
                </m:mr>
              </m:m>
            </m:e>
          </m:d>
        </m:oMath>
      </m:oMathPara>
    </w:p>
    <w:p w:rsidR="006A21F7" w:rsidRPr="0049233F" w:rsidDel="00261881" w:rsidRDefault="00447488" w:rsidP="006A21F7">
      <w:pPr>
        <w:ind w:firstLine="540"/>
        <w:rPr>
          <w:del w:id="1617" w:author="The Si Tran" w:date="2012-12-06T01:28:00Z"/>
          <w:szCs w:val="26"/>
          <w:lang w:val="pt-BR"/>
          <w:rPrChange w:id="1618" w:author="The Si Tran" w:date="2012-12-05T23:02:00Z">
            <w:rPr>
              <w:del w:id="1619" w:author="The Si Tran" w:date="2012-12-06T01:28:00Z"/>
              <w:sz w:val="28"/>
              <w:szCs w:val="28"/>
              <w:lang w:val="pt-BR"/>
            </w:rPr>
          </w:rPrChange>
        </w:rPr>
      </w:pPr>
      <w:ins w:id="1620" w:author="The Si Tran" w:date="2012-12-06T01:30:00Z">
        <w:r>
          <w:rPr>
            <w:szCs w:val="26"/>
            <w:lang w:val="pt-BR"/>
          </w:rPr>
          <w:t xml:space="preserve">                           </w:t>
        </w:r>
      </w:ins>
      <w:del w:id="1621" w:author="The Si Tran" w:date="2012-12-06T01:28:00Z">
        <w:r w:rsidR="006A21F7" w:rsidRPr="00AF1345" w:rsidDel="00261881">
          <w:rPr>
            <w:position w:val="-122"/>
            <w:szCs w:val="26"/>
            <w:lang w:val="pt-BR"/>
          </w:rPr>
          <w:object w:dxaOrig="5800" w:dyaOrig="2560">
            <v:shape id="_x0000_i1079" type="#_x0000_t75" style="width:354pt;height:156.75pt" o:ole="">
              <v:imagedata r:id="rId117" o:title=""/>
            </v:shape>
            <o:OLEObject Type="Embed" ProgID="Equation.DSMT4" ShapeID="_x0000_i1079" DrawAspect="Content" ObjectID="_1416335202" r:id="rId118"/>
          </w:object>
        </w:r>
        <w:r w:rsidR="006A21F7" w:rsidRPr="0049233F" w:rsidDel="00261881">
          <w:rPr>
            <w:szCs w:val="26"/>
            <w:lang w:val="pt-BR"/>
            <w:rPrChange w:id="1622" w:author="The Si Tran" w:date="2012-12-05T23:02:00Z">
              <w:rPr>
                <w:sz w:val="28"/>
                <w:szCs w:val="28"/>
                <w:lang w:val="pt-BR"/>
              </w:rPr>
            </w:rPrChange>
          </w:rPr>
          <w:delText>,</w:delText>
        </w:r>
      </w:del>
    </w:p>
    <w:p w:rsidR="006A21F7" w:rsidRPr="0049233F" w:rsidDel="00447488" w:rsidRDefault="006A21F7" w:rsidP="006A21F7">
      <w:pPr>
        <w:ind w:firstLine="540"/>
        <w:rPr>
          <w:del w:id="1623" w:author="The Si Tran" w:date="2012-12-06T01:30:00Z"/>
          <w:szCs w:val="26"/>
          <w:lang w:val="pt-BR"/>
          <w:rPrChange w:id="1624" w:author="The Si Tran" w:date="2012-12-05T23:02:00Z">
            <w:rPr>
              <w:del w:id="1625" w:author="The Si Tran" w:date="2012-12-06T01:30:00Z"/>
              <w:sz w:val="28"/>
              <w:szCs w:val="28"/>
              <w:lang w:val="pt-BR"/>
            </w:rPr>
          </w:rPrChange>
        </w:rPr>
      </w:pPr>
    </w:p>
    <w:p w:rsidR="00380A27" w:rsidRPr="00100B8E" w:rsidRDefault="006E1C30">
      <w:pPr>
        <w:rPr>
          <w:ins w:id="1626" w:author="The Si Tran" w:date="2012-12-06T01:29:00Z"/>
          <w:szCs w:val="26"/>
          <w:lang w:val="pt-BR"/>
        </w:rPr>
        <w:pPrChange w:id="1627" w:author="The Si Tran" w:date="2012-12-06T01:30:00Z">
          <w:pPr>
            <w:ind w:firstLine="540"/>
          </w:pPr>
        </w:pPrChange>
      </w:pPr>
      <m:oMath>
        <m:sSub>
          <m:sSubPr>
            <m:ctrlPr>
              <w:ins w:id="1628" w:author="The Si Tran" w:date="2012-12-06T01:28:00Z">
                <w:rPr>
                  <w:rFonts w:ascii="Cambria Math" w:eastAsiaTheme="minorEastAsia" w:hAnsi="Cambria Math" w:cstheme="minorBidi"/>
                  <w:i/>
                  <w:szCs w:val="26"/>
                  <w:lang w:val="pt-BR"/>
                </w:rPr>
              </w:ins>
            </m:ctrlPr>
          </m:sSubPr>
          <m:e>
            <w:ins w:id="1629" w:author="The Si Tran" w:date="2012-12-06T01:28:00Z">
              <m:r>
                <m:rPr>
                  <m:sty m:val="p"/>
                </m:rPr>
                <w:rPr>
                  <w:rFonts w:ascii="Cambria Math" w:eastAsiaTheme="minorEastAsia" w:hAnsi="Cambria Math" w:cstheme="minorBidi" w:hint="eastAsia"/>
                  <w:szCs w:val="26"/>
                  <w:lang w:val="pt-BR"/>
                </w:rPr>
                <m:t>Φ</m:t>
              </m:r>
            </w:ins>
          </m:e>
          <m:sub>
            <w:ins w:id="1630" w:author="The Si Tran" w:date="2012-12-06T01:28:00Z">
              <m:r>
                <w:rPr>
                  <w:rFonts w:ascii="Cambria Math" w:eastAsiaTheme="minorEastAsia" w:hAnsi="Cambria Math" w:cstheme="minorBidi"/>
                  <w:szCs w:val="26"/>
                  <w:lang w:val="pt-BR"/>
                </w:rPr>
                <m:t>k</m:t>
              </m:r>
            </w:ins>
          </m:sub>
        </m:sSub>
        <w:ins w:id="1631" w:author="The Si Tran" w:date="2012-12-06T01:28:00Z">
          <m:r>
            <w:rPr>
              <w:rFonts w:ascii="Cambria Math" w:eastAsiaTheme="minorEastAsia" w:hAnsi="Cambria Math" w:cstheme="minorBidi"/>
              <w:szCs w:val="26"/>
              <w:lang w:val="pt-BR"/>
            </w:rPr>
            <m:t>=</m:t>
          </m:r>
        </w:ins>
        <m:d>
          <m:dPr>
            <m:begChr m:val="["/>
            <m:endChr m:val="]"/>
            <m:ctrlPr>
              <w:ins w:id="1632" w:author="The Si Tran" w:date="2012-12-06T01:28:00Z">
                <w:rPr>
                  <w:rFonts w:ascii="Cambria Math" w:eastAsiaTheme="minorEastAsia" w:hAnsi="Cambria Math" w:cstheme="minorBidi"/>
                  <w:i/>
                  <w:szCs w:val="26"/>
                  <w:lang w:val="pt-BR"/>
                </w:rPr>
              </w:ins>
            </m:ctrlPr>
          </m:dPr>
          <m:e>
            <m:m>
              <m:mPr>
                <m:mcs>
                  <m:mc>
                    <m:mcPr>
                      <m:count m:val="1"/>
                      <m:mcJc m:val="center"/>
                    </m:mcPr>
                  </m:mc>
                </m:mcs>
                <m:ctrlPr>
                  <w:ins w:id="1633" w:author="The Si Tran" w:date="2012-12-06T01:28:00Z">
                    <w:rPr>
                      <w:rFonts w:ascii="Cambria Math" w:eastAsiaTheme="minorEastAsia" w:hAnsi="Cambria Math" w:cstheme="minorBidi"/>
                      <w:i/>
                      <w:szCs w:val="26"/>
                      <w:lang w:val="pt-BR"/>
                    </w:rPr>
                  </w:ins>
                </m:ctrlPr>
              </m:mPr>
              <m:mr>
                <m:e>
                  <m:sSub>
                    <m:sSubPr>
                      <m:ctrlPr>
                        <w:ins w:id="1634" w:author="The Si Tran" w:date="2012-12-06T01:28:00Z">
                          <w:rPr>
                            <w:rFonts w:ascii="Cambria Math" w:eastAsiaTheme="minorEastAsia" w:hAnsi="Cambria Math" w:cstheme="minorBidi"/>
                            <w:i/>
                            <w:szCs w:val="26"/>
                            <w:lang w:val="pt-BR"/>
                          </w:rPr>
                        </w:ins>
                      </m:ctrlPr>
                    </m:sSubPr>
                    <m:e>
                      <w:ins w:id="1635" w:author="The Si Tran" w:date="2012-12-06T01:28:00Z">
                        <m:r>
                          <w:rPr>
                            <w:rFonts w:ascii="Cambria Math" w:eastAsiaTheme="minorEastAsia" w:hAnsi="Cambria Math" w:cstheme="minorBidi"/>
                            <w:szCs w:val="26"/>
                            <w:lang w:val="pt-BR"/>
                          </w:rPr>
                          <m:t>ϕ</m:t>
                        </m:r>
                      </w:ins>
                    </m:e>
                    <m:sub>
                      <w:ins w:id="1636" w:author="The Si Tran" w:date="2012-12-06T01:28:00Z">
                        <m:r>
                          <w:rPr>
                            <w:rFonts w:ascii="Cambria Math" w:eastAsiaTheme="minorEastAsia" w:hAnsi="Cambria Math" w:cstheme="minorBidi"/>
                            <w:szCs w:val="26"/>
                            <w:lang w:val="pt-BR"/>
                          </w:rPr>
                          <m:t>1k</m:t>
                        </m:r>
                      </w:ins>
                    </m:sub>
                  </m:sSub>
                </m:e>
              </m:mr>
              <m:mr>
                <m:e>
                  <m:sSub>
                    <m:sSubPr>
                      <m:ctrlPr>
                        <w:ins w:id="1637" w:author="The Si Tran" w:date="2012-12-06T01:28:00Z">
                          <w:rPr>
                            <w:rFonts w:ascii="Cambria Math" w:eastAsiaTheme="minorEastAsia" w:hAnsi="Cambria Math" w:cstheme="minorBidi"/>
                            <w:i/>
                            <w:szCs w:val="26"/>
                            <w:lang w:val="pt-BR"/>
                          </w:rPr>
                        </w:ins>
                      </m:ctrlPr>
                    </m:sSubPr>
                    <m:e>
                      <w:ins w:id="1638" w:author="The Si Tran" w:date="2012-12-06T01:28:00Z">
                        <m:r>
                          <w:rPr>
                            <w:rFonts w:ascii="Cambria Math" w:eastAsiaTheme="minorEastAsia" w:hAnsi="Cambria Math" w:cstheme="minorBidi"/>
                            <w:szCs w:val="26"/>
                            <w:lang w:val="pt-BR"/>
                          </w:rPr>
                          <m:t>ϕ</m:t>
                        </m:r>
                      </w:ins>
                    </m:e>
                    <m:sub>
                      <w:ins w:id="1639" w:author="The Si Tran" w:date="2012-12-06T01:28:00Z">
                        <m:r>
                          <w:rPr>
                            <w:rFonts w:ascii="Cambria Math" w:eastAsiaTheme="minorEastAsia" w:hAnsi="Cambria Math" w:cstheme="minorBidi"/>
                            <w:szCs w:val="26"/>
                            <w:lang w:val="pt-BR"/>
                          </w:rPr>
                          <m:t>2k</m:t>
                        </m:r>
                      </w:ins>
                    </m:sub>
                  </m:sSub>
                </m:e>
              </m:mr>
              <m:mr>
                <m:e>
                  <m:sSub>
                    <m:sSubPr>
                      <m:ctrlPr>
                        <w:ins w:id="1640" w:author="The Si Tran" w:date="2012-12-06T01:28:00Z">
                          <w:rPr>
                            <w:rFonts w:ascii="Cambria Math" w:eastAsiaTheme="minorEastAsia" w:hAnsi="Cambria Math" w:cstheme="minorBidi"/>
                            <w:i/>
                            <w:szCs w:val="26"/>
                            <w:lang w:val="pt-BR"/>
                          </w:rPr>
                        </w:ins>
                      </m:ctrlPr>
                    </m:sSubPr>
                    <m:e>
                      <w:ins w:id="1641" w:author="The Si Tran" w:date="2012-12-06T01:28:00Z">
                        <m:r>
                          <w:rPr>
                            <w:rFonts w:ascii="Cambria Math" w:eastAsiaTheme="minorEastAsia" w:hAnsi="Cambria Math" w:cstheme="minorBidi"/>
                            <w:szCs w:val="26"/>
                            <w:lang w:val="pt-BR"/>
                          </w:rPr>
                          <m:t>ϕ</m:t>
                        </m:r>
                      </w:ins>
                    </m:e>
                    <m:sub>
                      <w:ins w:id="1642" w:author="The Si Tran" w:date="2012-12-06T01:28:00Z">
                        <m:r>
                          <w:rPr>
                            <w:rFonts w:ascii="Cambria Math" w:eastAsiaTheme="minorEastAsia" w:hAnsi="Cambria Math" w:cstheme="minorBidi"/>
                            <w:szCs w:val="26"/>
                            <w:lang w:val="pt-BR"/>
                          </w:rPr>
                          <m:t>3k</m:t>
                        </m:r>
                      </w:ins>
                    </m:sub>
                  </m:sSub>
                  <m:ctrlPr>
                    <w:ins w:id="1643" w:author="The Si Tran" w:date="2012-12-06T01:28:00Z">
                      <w:rPr>
                        <w:rFonts w:ascii="Cambria Math" w:eastAsia="Cambria Math" w:hAnsi="Cambria Math" w:cs="Cambria Math"/>
                        <w:i/>
                        <w:szCs w:val="26"/>
                        <w:lang w:val="pt-BR"/>
                      </w:rPr>
                    </w:ins>
                  </m:ctrlPr>
                </m:e>
              </m:mr>
              <m:mr>
                <m:e>
                  <w:ins w:id="1644" w:author="The Si Tran" w:date="2012-12-06T01:28:00Z">
                    <m:r>
                      <w:rPr>
                        <w:rFonts w:ascii="Cambria Math" w:hAnsi="Cambria Math"/>
                        <w:szCs w:val="26"/>
                        <w:lang w:val="pt-BR"/>
                      </w:rPr>
                      <m:t>⋮</m:t>
                    </m:r>
                  </w:ins>
                  <m:ctrlPr>
                    <w:ins w:id="1645" w:author="The Si Tran" w:date="2012-12-06T01:28:00Z">
                      <w:rPr>
                        <w:rFonts w:ascii="Cambria Math" w:eastAsia="Cambria Math" w:hAnsi="Cambria Math" w:cs="Cambria Math"/>
                        <w:i/>
                        <w:szCs w:val="26"/>
                        <w:lang w:val="pt-BR"/>
                      </w:rPr>
                    </w:ins>
                  </m:ctrlPr>
                </m:e>
              </m:mr>
              <m:mr>
                <m:e>
                  <m:sSub>
                    <m:sSubPr>
                      <m:ctrlPr>
                        <w:ins w:id="1646" w:author="The Si Tran" w:date="2012-12-06T01:28:00Z">
                          <w:rPr>
                            <w:rFonts w:ascii="Cambria Math" w:eastAsiaTheme="minorEastAsia" w:hAnsi="Cambria Math" w:cstheme="minorBidi"/>
                            <w:i/>
                            <w:szCs w:val="26"/>
                            <w:lang w:val="pt-BR"/>
                          </w:rPr>
                        </w:ins>
                      </m:ctrlPr>
                    </m:sSubPr>
                    <m:e>
                      <w:ins w:id="1647" w:author="The Si Tran" w:date="2012-12-06T01:28:00Z">
                        <m:r>
                          <w:rPr>
                            <w:rFonts w:ascii="Cambria Math" w:eastAsiaTheme="minorEastAsia" w:hAnsi="Cambria Math" w:cstheme="minorBidi"/>
                            <w:szCs w:val="26"/>
                            <w:lang w:val="pt-BR"/>
                          </w:rPr>
                          <m:t>ϕ</m:t>
                        </m:r>
                      </w:ins>
                    </m:e>
                    <m:sub>
                      <w:ins w:id="1648" w:author="The Si Tran" w:date="2012-12-06T01:28:00Z">
                        <m:r>
                          <w:rPr>
                            <w:rFonts w:ascii="Cambria Math" w:eastAsiaTheme="minorEastAsia" w:hAnsi="Cambria Math" w:cstheme="minorBidi"/>
                            <w:szCs w:val="26"/>
                            <w:lang w:val="pt-BR"/>
                          </w:rPr>
                          <m:t>kk</m:t>
                        </m:r>
                      </w:ins>
                    </m:sub>
                  </m:sSub>
                </m:e>
              </m:mr>
            </m:m>
          </m:e>
        </m:d>
      </m:oMath>
      <w:ins w:id="1649" w:author="The Si Tran" w:date="2012-12-06T01:29:00Z">
        <w:r w:rsidR="00447488">
          <w:rPr>
            <w:szCs w:val="26"/>
            <w:lang w:val="pt-BR"/>
          </w:rPr>
          <w:t xml:space="preserve">   </w:t>
        </w:r>
      </w:ins>
      <w:ins w:id="1650" w:author="The Si Tran" w:date="2012-12-06T01:30:00Z">
        <w:r w:rsidR="00447488">
          <w:rPr>
            <w:szCs w:val="26"/>
            <w:lang w:val="pt-BR"/>
          </w:rPr>
          <w:tab/>
        </w:r>
      </w:ins>
      <w:ins w:id="1651" w:author="The Si Tran" w:date="2012-12-06T01:29:00Z">
        <w:r w:rsidR="00380A27">
          <w:rPr>
            <w:szCs w:val="26"/>
            <w:lang w:val="pt-BR"/>
          </w:rPr>
          <w:t xml:space="preserve"> </w:t>
        </w:r>
      </w:ins>
      <w:ins w:id="1652" w:author="The Si Tran" w:date="2012-12-06T01:30:00Z">
        <w:r w:rsidR="00447488">
          <w:rPr>
            <w:szCs w:val="26"/>
            <w:lang w:val="pt-BR"/>
          </w:rPr>
          <w:t xml:space="preserve">              </w:t>
        </w:r>
      </w:ins>
      <w:ins w:id="1653" w:author="The Si Tran" w:date="2012-12-06T01:29:00Z">
        <w:r w:rsidR="00380A27">
          <w:rPr>
            <w:szCs w:val="26"/>
            <w:lang w:val="pt-BR"/>
          </w:rPr>
          <w:t xml:space="preserve"> </w:t>
        </w:r>
        <m:oMath>
          <m:sSub>
            <m:sSubPr>
              <m:ctrlPr>
                <w:rPr>
                  <w:rFonts w:ascii="Cambria Math" w:eastAsiaTheme="minorEastAsia" w:hAnsi="Cambria Math" w:cstheme="minorBidi"/>
                  <w:i/>
                  <w:szCs w:val="26"/>
                  <w:lang w:val="pt-BR"/>
                </w:rPr>
              </m:ctrlPr>
            </m:sSubPr>
            <m:e>
              <m:r>
                <w:rPr>
                  <w:rFonts w:ascii="Cambria Math" w:eastAsiaTheme="minorEastAsia" w:hAnsi="Cambria Math" w:cstheme="minorBidi"/>
                  <w:szCs w:val="26"/>
                  <w:lang w:val="pt-BR"/>
                </w:rPr>
                <m:t>p</m:t>
              </m:r>
            </m:e>
            <m:sub>
              <m:r>
                <w:rPr>
                  <w:rFonts w:ascii="Cambria Math" w:eastAsiaTheme="minorEastAsia" w:hAnsi="Cambria Math" w:cstheme="minorBidi"/>
                  <w:szCs w:val="26"/>
                  <w:lang w:val="pt-BR"/>
                </w:rPr>
                <m:t>k</m:t>
              </m:r>
            </m:sub>
          </m:sSub>
          <m:r>
            <w:rPr>
              <w:rFonts w:ascii="Cambria Math" w:eastAsiaTheme="minorEastAsia" w:hAnsi="Cambria Math" w:cstheme="minorBidi"/>
              <w:szCs w:val="26"/>
              <w:lang w:val="pt-BR"/>
            </w:rPr>
            <m:t>=</m:t>
          </m:r>
          <m:d>
            <m:dPr>
              <m:begChr m:val="["/>
              <m:endChr m:val="]"/>
              <m:ctrlPr>
                <w:rPr>
                  <w:rFonts w:ascii="Cambria Math" w:eastAsiaTheme="minorEastAsia" w:hAnsi="Cambria Math" w:cstheme="minorBidi"/>
                  <w:i/>
                  <w:szCs w:val="26"/>
                  <w:lang w:val="pt-BR"/>
                </w:rPr>
              </m:ctrlPr>
            </m:dPr>
            <m:e>
              <m:m>
                <m:mPr>
                  <m:mcs>
                    <m:mc>
                      <m:mcPr>
                        <m:count m:val="1"/>
                        <m:mcJc m:val="center"/>
                      </m:mcPr>
                    </m:mc>
                  </m:mcs>
                  <m:ctrlPr>
                    <w:rPr>
                      <w:rFonts w:ascii="Cambria Math" w:eastAsiaTheme="minorEastAsia" w:hAnsi="Cambria Math" w:cstheme="minorBidi"/>
                      <w:i/>
                      <w:szCs w:val="26"/>
                      <w:lang w:val="pt-BR"/>
                    </w:rPr>
                  </m:ctrlPr>
                </m:mPr>
                <m:mr>
                  <m:e>
                    <m:r>
                      <w:rPr>
                        <w:rFonts w:ascii="Cambria Math" w:eastAsiaTheme="minorEastAsia" w:hAnsi="Cambria Math" w:cstheme="minorBidi"/>
                        <w:szCs w:val="26"/>
                        <w:lang w:val="pt-BR"/>
                      </w:rPr>
                      <m:t>ρ(1)</m:t>
                    </m:r>
                  </m:e>
                </m:mr>
                <m:mr>
                  <m:e>
                    <m:r>
                      <w:rPr>
                        <w:rFonts w:ascii="Cambria Math" w:eastAsiaTheme="minorEastAsia" w:hAnsi="Cambria Math" w:cstheme="minorBidi"/>
                        <w:szCs w:val="26"/>
                        <w:lang w:val="pt-BR"/>
                      </w:rPr>
                      <m:t>ρ(2)</m:t>
                    </m:r>
                  </m:e>
                </m:mr>
                <m:mr>
                  <m:e>
                    <m:r>
                      <w:rPr>
                        <w:rFonts w:ascii="Cambria Math" w:eastAsiaTheme="minorEastAsia" w:hAnsi="Cambria Math" w:cstheme="minorBidi"/>
                        <w:szCs w:val="26"/>
                        <w:lang w:val="pt-BR"/>
                      </w:rPr>
                      <m:t>ρ(3)</m:t>
                    </m:r>
                    <m:ctrlPr>
                      <w:rPr>
                        <w:rFonts w:ascii="Cambria Math" w:eastAsia="Cambria Math" w:hAnsi="Cambria Math" w:cs="Cambria Math"/>
                        <w:i/>
                        <w:szCs w:val="26"/>
                        <w:lang w:val="pt-BR"/>
                      </w:rPr>
                    </m:ctrlPr>
                  </m:e>
                </m:mr>
                <m:mr>
                  <m:e>
                    <m:r>
                      <w:rPr>
                        <w:rFonts w:ascii="Cambria Math" w:hAnsi="Cambria Math"/>
                        <w:szCs w:val="26"/>
                        <w:lang w:val="pt-BR"/>
                      </w:rPr>
                      <m:t>⋮</m:t>
                    </m:r>
                    <m:ctrlPr>
                      <w:rPr>
                        <w:rFonts w:ascii="Cambria Math" w:eastAsia="Cambria Math" w:hAnsi="Cambria Math" w:cs="Cambria Math"/>
                        <w:i/>
                        <w:szCs w:val="26"/>
                        <w:lang w:val="pt-BR"/>
                      </w:rPr>
                    </m:ctrlPr>
                  </m:e>
                </m:mr>
                <m:mr>
                  <m:e>
                    <m:r>
                      <w:rPr>
                        <w:rFonts w:ascii="Cambria Math" w:eastAsiaTheme="minorEastAsia" w:hAnsi="Cambria Math" w:cstheme="minorBidi"/>
                        <w:szCs w:val="26"/>
                        <w:lang w:val="pt-BR"/>
                      </w:rPr>
                      <m:t>ρ(k)</m:t>
                    </m:r>
                  </m:e>
                </m:mr>
              </m:m>
            </m:e>
          </m:d>
        </m:oMath>
        <w:r w:rsidR="00380A27">
          <w:rPr>
            <w:szCs w:val="26"/>
            <w:lang w:val="pt-BR"/>
          </w:rPr>
          <w:t xml:space="preserve"> </w:t>
        </w:r>
      </w:ins>
    </w:p>
    <w:p w:rsidR="006A21F7" w:rsidRPr="0049233F" w:rsidRDefault="006A21F7" w:rsidP="006A21F7">
      <w:pPr>
        <w:ind w:firstLine="540"/>
        <w:rPr>
          <w:szCs w:val="26"/>
          <w:lang w:val="pt-BR"/>
          <w:rPrChange w:id="1654" w:author="The Si Tran" w:date="2012-12-05T23:02:00Z">
            <w:rPr>
              <w:sz w:val="28"/>
              <w:szCs w:val="28"/>
              <w:lang w:val="pt-BR"/>
            </w:rPr>
          </w:rPrChange>
        </w:rPr>
      </w:pPr>
    </w:p>
    <w:p w:rsidR="006A21F7" w:rsidRPr="0049233F" w:rsidDel="008771FB" w:rsidRDefault="006A21F7" w:rsidP="006A21F7">
      <w:pPr>
        <w:ind w:firstLine="540"/>
        <w:rPr>
          <w:del w:id="1655" w:author="The Si Tran" w:date="2012-12-06T01:30:00Z"/>
          <w:szCs w:val="26"/>
          <w:lang w:val="pt-BR"/>
          <w:rPrChange w:id="1656" w:author="The Si Tran" w:date="2012-12-05T23:02:00Z">
            <w:rPr>
              <w:del w:id="1657" w:author="The Si Tran" w:date="2012-12-06T01:30:00Z"/>
              <w:sz w:val="28"/>
              <w:szCs w:val="28"/>
              <w:lang w:val="pt-BR"/>
            </w:rPr>
          </w:rPrChange>
        </w:rPr>
      </w:pPr>
      <w:del w:id="1658" w:author="The Si Tran" w:date="2012-12-06T01:30:00Z">
        <w:r w:rsidRPr="0049233F" w:rsidDel="008771FB">
          <w:rPr>
            <w:szCs w:val="26"/>
            <w:lang w:val="pt-BR"/>
            <w:rPrChange w:id="1659" w:author="The Si Tran" w:date="2012-12-05T23:02:00Z">
              <w:rPr>
                <w:sz w:val="28"/>
                <w:szCs w:val="28"/>
                <w:lang w:val="pt-BR"/>
              </w:rPr>
            </w:rPrChange>
          </w:rPr>
          <w:delText xml:space="preserve"> </w:delText>
        </w:r>
        <w:r w:rsidRPr="00AF1345" w:rsidDel="008771FB">
          <w:rPr>
            <w:position w:val="-124"/>
            <w:szCs w:val="26"/>
            <w:lang w:val="pt-BR"/>
          </w:rPr>
          <w:object w:dxaOrig="1120" w:dyaOrig="2600">
            <v:shape id="_x0000_i1080" type="#_x0000_t75" style="width:68.25pt;height:159pt" o:ole="">
              <v:imagedata r:id="rId119" o:title=""/>
            </v:shape>
            <o:OLEObject Type="Embed" ProgID="Equation.DSMT4" ShapeID="_x0000_i1080" DrawAspect="Content" ObjectID="_1416335203" r:id="rId120"/>
          </w:object>
        </w:r>
        <w:r w:rsidRPr="0049233F" w:rsidDel="008771FB">
          <w:rPr>
            <w:szCs w:val="26"/>
            <w:lang w:val="pt-BR"/>
            <w:rPrChange w:id="1660" w:author="The Si Tran" w:date="2012-12-05T23:02:00Z">
              <w:rPr>
                <w:sz w:val="28"/>
                <w:szCs w:val="28"/>
                <w:lang w:val="pt-BR"/>
              </w:rPr>
            </w:rPrChange>
          </w:rPr>
          <w:delText xml:space="preserve">           </w:delText>
        </w:r>
        <w:r w:rsidRPr="00AF1345" w:rsidDel="008771FB">
          <w:rPr>
            <w:position w:val="-122"/>
            <w:szCs w:val="26"/>
            <w:lang w:val="pt-BR"/>
          </w:rPr>
          <w:object w:dxaOrig="1219" w:dyaOrig="2560">
            <v:shape id="_x0000_i1081" type="#_x0000_t75" style="width:74.25pt;height:156.75pt" o:ole="">
              <v:imagedata r:id="rId121" o:title=""/>
            </v:shape>
            <o:OLEObject Type="Embed" ProgID="Equation.DSMT4" ShapeID="_x0000_i1081" DrawAspect="Content" ObjectID="_1416335204" r:id="rId122"/>
          </w:object>
        </w:r>
      </w:del>
    </w:p>
    <w:p w:rsidR="006A21F7" w:rsidRPr="0049233F" w:rsidRDefault="006A21F7" w:rsidP="006A21F7">
      <w:pPr>
        <w:ind w:firstLine="540"/>
        <w:rPr>
          <w:szCs w:val="26"/>
          <w:lang w:val="pt-BR"/>
          <w:rPrChange w:id="1661" w:author="The Si Tran" w:date="2012-12-05T23:02:00Z">
            <w:rPr>
              <w:sz w:val="28"/>
              <w:szCs w:val="28"/>
              <w:lang w:val="pt-BR"/>
            </w:rPr>
          </w:rPrChange>
        </w:rPr>
      </w:pPr>
      <w:r w:rsidRPr="0049233F">
        <w:rPr>
          <w:szCs w:val="26"/>
          <w:lang w:val="pt-BR"/>
          <w:rPrChange w:id="1662" w:author="The Si Tran" w:date="2012-12-05T23:02:00Z">
            <w:rPr>
              <w:sz w:val="28"/>
              <w:szCs w:val="28"/>
              <w:lang w:val="pt-BR"/>
            </w:rPr>
          </w:rPrChange>
        </w:rPr>
        <w:t xml:space="preserve">Cho mọi </w:t>
      </w:r>
      <w:del w:id="1663" w:author="The Si Tran" w:date="2012-12-06T20:15:00Z">
        <w:r w:rsidRPr="0049233F" w:rsidDel="00FF697A">
          <w:rPr>
            <w:szCs w:val="26"/>
            <w:lang w:val="pt-BR"/>
            <w:rPrChange w:id="1664" w:author="The Si Tran" w:date="2012-12-05T23:02:00Z">
              <w:rPr>
                <w:sz w:val="28"/>
                <w:szCs w:val="28"/>
                <w:lang w:val="pt-BR"/>
              </w:rPr>
            </w:rPrChange>
          </w:rPr>
          <w:delText xml:space="preserve">k, k=1,2,3,... </w:delText>
        </w:r>
      </w:del>
      <w:ins w:id="1665" w:author="The Si Tran" w:date="2012-12-06T20:15:00Z">
        <m:oMath>
          <m:r>
            <w:rPr>
              <w:rFonts w:ascii="Cambria Math" w:hAnsi="Cambria Math"/>
              <w:szCs w:val="26"/>
              <w:lang w:val="pt-BR"/>
            </w:rPr>
            <m:t>k, k=1,2,3,</m:t>
          </m:r>
        </m:oMath>
      </w:ins>
      <w:ins w:id="1666" w:author="The Si Tran" w:date="2012-12-06T20:16:00Z">
        <m:oMath>
          <m:r>
            <w:rPr>
              <w:rFonts w:ascii="Cambria Math" w:hAnsi="Cambria Math"/>
              <w:szCs w:val="26"/>
              <w:lang w:val="pt-BR"/>
            </w:rPr>
            <m:t>…</m:t>
          </m:r>
        </m:oMath>
        <w:r w:rsidR="00FF697A">
          <w:rPr>
            <w:szCs w:val="26"/>
            <w:lang w:val="pt-BR"/>
          </w:rPr>
          <w:t xml:space="preserve"> </w:t>
        </w:r>
        <w:r w:rsidR="0045340D">
          <w:rPr>
            <w:szCs w:val="26"/>
            <w:lang w:val="pt-BR"/>
          </w:rPr>
          <w:t xml:space="preserve"> </w:t>
        </w:r>
        <w:r w:rsidR="0045340D" w:rsidRPr="00526E20">
          <w:rPr>
            <w:szCs w:val="26"/>
            <w:lang w:val="pt-BR"/>
          </w:rPr>
          <w:t xml:space="preserve">hệ số </w:t>
        </w:r>
        <m:oMath>
          <m:sSub>
            <m:sSubPr>
              <m:ctrlPr>
                <w:rPr>
                  <w:rFonts w:ascii="Cambria Math" w:hAnsi="Cambria Math"/>
                  <w:i/>
                  <w:szCs w:val="26"/>
                  <w:lang w:val="pt-BR"/>
                </w:rPr>
              </m:ctrlPr>
            </m:sSubPr>
            <m:e>
              <m:r>
                <w:rPr>
                  <w:rFonts w:ascii="Cambria Math" w:hAnsi="Cambria Math"/>
                  <w:szCs w:val="26"/>
                  <w:lang w:val="pt-BR"/>
                </w:rPr>
                <m:t>ϕ</m:t>
              </m:r>
            </m:e>
            <m:sub>
              <m:r>
                <w:rPr>
                  <w:rFonts w:ascii="Cambria Math" w:hAnsi="Cambria Math"/>
                  <w:szCs w:val="26"/>
                  <w:lang w:val="pt-BR"/>
                </w:rPr>
                <m:t>kk</m:t>
              </m:r>
            </m:sub>
          </m:sSub>
        </m:oMath>
      </w:ins>
      <w:ins w:id="1667" w:author="The Si Tran" w:date="2012-12-06T20:44:00Z">
        <w:r w:rsidR="00B312F5">
          <w:rPr>
            <w:szCs w:val="26"/>
            <w:lang w:val="pt-BR"/>
          </w:rPr>
          <w:t xml:space="preserve"> </w:t>
        </w:r>
      </w:ins>
      <w:del w:id="1668" w:author="The Si Tran" w:date="2012-12-06T20:16:00Z">
        <w:r w:rsidRPr="0049233F" w:rsidDel="0045340D">
          <w:rPr>
            <w:szCs w:val="26"/>
            <w:lang w:val="pt-BR"/>
            <w:rPrChange w:id="1669" w:author="The Si Tran" w:date="2012-12-05T23:02:00Z">
              <w:rPr>
                <w:sz w:val="28"/>
                <w:szCs w:val="28"/>
                <w:lang w:val="pt-BR"/>
              </w:rPr>
            </w:rPrChange>
          </w:rPr>
          <w:delText xml:space="preserve">hệ số </w:delText>
        </w:r>
      </w:del>
      <w:del w:id="1670" w:author="The Si Tran" w:date="2012-12-06T01:30:00Z">
        <w:r w:rsidRPr="00AF1345" w:rsidDel="008771FB">
          <w:rPr>
            <w:position w:val="-12"/>
            <w:szCs w:val="26"/>
            <w:lang w:val="pt-BR"/>
          </w:rPr>
          <w:object w:dxaOrig="320" w:dyaOrig="360">
            <v:shape id="_x0000_i1082" type="#_x0000_t75" style="width:18.75pt;height:21.75pt" o:ole="">
              <v:imagedata r:id="rId123" o:title=""/>
            </v:shape>
            <o:OLEObject Type="Embed" ProgID="Equation.DSMT4" ShapeID="_x0000_i1082" DrawAspect="Content" ObjectID="_1416335205" r:id="rId124"/>
          </w:object>
        </w:r>
      </w:del>
      <w:del w:id="1671" w:author="The Si Tran" w:date="2012-12-06T20:16:00Z">
        <w:r w:rsidRPr="0049233F" w:rsidDel="0045340D">
          <w:rPr>
            <w:szCs w:val="26"/>
            <w:lang w:val="pt-BR"/>
            <w:rPrChange w:id="1672" w:author="The Si Tran" w:date="2012-12-05T23:02:00Z">
              <w:rPr>
                <w:sz w:val="28"/>
                <w:szCs w:val="28"/>
                <w:lang w:val="pt-BR"/>
              </w:rPr>
            </w:rPrChange>
          </w:rPr>
          <w:delText xml:space="preserve"> </w:delText>
        </w:r>
      </w:del>
      <w:r w:rsidRPr="0049233F">
        <w:rPr>
          <w:szCs w:val="26"/>
          <w:lang w:val="pt-BR"/>
          <w:rPrChange w:id="1673" w:author="The Si Tran" w:date="2012-12-05T23:02:00Z">
            <w:rPr>
              <w:sz w:val="28"/>
              <w:szCs w:val="28"/>
              <w:lang w:val="pt-BR"/>
            </w:rPr>
          </w:rPrChange>
        </w:rPr>
        <w:t xml:space="preserve">gọi là hệ số tự tương quan riêng phần của mô hình ở độ trễ k. Đối với mô hình AR(p) thì dễ thấy </w:t>
      </w:r>
      <m:oMath>
        <m:sSub>
          <m:sSubPr>
            <m:ctrlPr>
              <w:ins w:id="1674" w:author="The Si Tran" w:date="2012-12-06T01:32:00Z">
                <w:rPr>
                  <w:rFonts w:ascii="Cambria Math" w:hAnsi="Cambria Math"/>
                  <w:i/>
                  <w:szCs w:val="26"/>
                  <w:lang w:val="pt-BR"/>
                </w:rPr>
              </w:ins>
            </m:ctrlPr>
          </m:sSubPr>
          <m:e>
            <w:ins w:id="1675" w:author="The Si Tran" w:date="2012-12-06T01:32:00Z">
              <m:r>
                <w:rPr>
                  <w:rFonts w:ascii="Cambria Math" w:hAnsi="Cambria Math"/>
                  <w:szCs w:val="26"/>
                  <w:lang w:val="pt-BR"/>
                </w:rPr>
                <m:t>ϕ</m:t>
              </m:r>
            </w:ins>
          </m:e>
          <m:sub>
            <w:ins w:id="1676" w:author="The Si Tran" w:date="2012-12-06T01:32:00Z">
              <m:r>
                <w:rPr>
                  <w:rFonts w:ascii="Cambria Math" w:hAnsi="Cambria Math"/>
                  <w:szCs w:val="26"/>
                  <w:lang w:val="pt-BR"/>
                </w:rPr>
                <m:t>kk</m:t>
              </m:r>
            </w:ins>
          </m:sub>
        </m:sSub>
        <w:ins w:id="1677" w:author="The Si Tran" w:date="2012-12-06T01:32:00Z">
          <m:r>
            <w:rPr>
              <w:rFonts w:ascii="Cambria Math" w:hAnsi="Cambria Math"/>
              <w:szCs w:val="26"/>
              <w:lang w:val="pt-BR"/>
            </w:rPr>
            <m:t xml:space="preserve">=0 </m:t>
          </m:r>
        </w:ins>
        <w:del w:id="1678" w:author="The Si Tran" w:date="2012-12-06T01:32:00Z">
          <m:r>
            <m:rPr>
              <m:sty m:val="p"/>
            </m:rPr>
            <w:rPr>
              <w:rFonts w:ascii="Cambria Math" w:hAnsi="Cambria Math"/>
              <w:position w:val="-12"/>
              <w:szCs w:val="26"/>
              <w:lang w:val="pt-BR"/>
            </w:rPr>
            <w:object w:dxaOrig="320" w:dyaOrig="360">
              <v:shape id="_x0000_i1083" type="#_x0000_t75" style="width:18.75pt;height:21.75pt" o:ole="">
                <v:imagedata r:id="rId123" o:title=""/>
              </v:shape>
              <o:OLEObject Type="Embed" ProgID="Equation.DSMT4" ShapeID="_x0000_i1083" DrawAspect="Content" ObjectID="_1416335206" r:id="rId125"/>
            </w:object>
          </m:r>
        </w:del>
      </m:oMath>
      <w:del w:id="1679" w:author="The Si Tran" w:date="2012-12-06T01:32:00Z">
        <w:r w:rsidRPr="0049233F" w:rsidDel="008771FB">
          <w:rPr>
            <w:szCs w:val="26"/>
            <w:lang w:val="pt-BR"/>
            <w:rPrChange w:id="1680" w:author="The Si Tran" w:date="2012-12-05T23:02:00Z">
              <w:rPr>
                <w:sz w:val="28"/>
                <w:szCs w:val="28"/>
                <w:lang w:val="pt-BR"/>
              </w:rPr>
            </w:rPrChange>
          </w:rPr>
          <w:delText xml:space="preserve">= 0 </w:delText>
        </w:r>
      </w:del>
      <w:r w:rsidRPr="0049233F">
        <w:rPr>
          <w:szCs w:val="26"/>
          <w:lang w:val="pt-BR"/>
          <w:rPrChange w:id="1681" w:author="The Si Tran" w:date="2012-12-05T23:02:00Z">
            <w:rPr>
              <w:sz w:val="28"/>
              <w:szCs w:val="28"/>
              <w:lang w:val="pt-BR"/>
            </w:rPr>
          </w:rPrChange>
        </w:rPr>
        <w:t xml:space="preserve">với </w:t>
      </w:r>
      <w:ins w:id="1682" w:author="The Si Tran" w:date="2012-12-06T20:15:00Z">
        <m:oMath>
          <m:r>
            <w:rPr>
              <w:rFonts w:ascii="Cambria Math" w:hAnsi="Cambria Math"/>
              <w:szCs w:val="26"/>
              <w:lang w:val="pt-BR"/>
            </w:rPr>
            <m:t>k&gt;p</m:t>
          </m:r>
        </m:oMath>
      </w:ins>
      <w:del w:id="1683" w:author="The Si Tran" w:date="2012-12-06T20:15:00Z">
        <w:r w:rsidRPr="0049233F" w:rsidDel="00940531">
          <w:rPr>
            <w:szCs w:val="26"/>
            <w:lang w:val="pt-BR"/>
            <w:rPrChange w:id="1684" w:author="The Si Tran" w:date="2012-12-05T23:02:00Z">
              <w:rPr>
                <w:sz w:val="28"/>
                <w:szCs w:val="28"/>
                <w:lang w:val="pt-BR"/>
              </w:rPr>
            </w:rPrChange>
          </w:rPr>
          <w:delText>k &gt; p</w:delText>
        </w:r>
      </w:del>
      <w:r w:rsidRPr="0049233F">
        <w:rPr>
          <w:szCs w:val="26"/>
          <w:lang w:val="pt-BR"/>
          <w:rPrChange w:id="1685" w:author="The Si Tran" w:date="2012-12-05T23:02:00Z">
            <w:rPr>
              <w:sz w:val="28"/>
              <w:szCs w:val="28"/>
              <w:lang w:val="pt-BR"/>
            </w:rPr>
          </w:rPrChange>
        </w:rPr>
        <w:t>. Do đó ta nói rằng PACF của mô hình AR(p) bằng không sau độ trễ p. Đây là một dấu hiệu quan trọng để nhận biết bậc của mô hình tự hồi quy.</w:t>
      </w:r>
    </w:p>
    <w:p w:rsidR="006A21F7" w:rsidRPr="0049233F" w:rsidRDefault="006A21F7" w:rsidP="006A21F7">
      <w:pPr>
        <w:ind w:firstLine="540"/>
        <w:rPr>
          <w:szCs w:val="26"/>
          <w:lang w:val="pt-BR"/>
          <w:rPrChange w:id="1686" w:author="The Si Tran" w:date="2012-12-05T23:02:00Z">
            <w:rPr>
              <w:sz w:val="28"/>
              <w:szCs w:val="28"/>
              <w:lang w:val="pt-BR"/>
            </w:rPr>
          </w:rPrChange>
        </w:rPr>
      </w:pPr>
      <w:r w:rsidRPr="0049233F">
        <w:rPr>
          <w:szCs w:val="26"/>
          <w:lang w:val="pt-BR"/>
          <w:rPrChange w:id="1687" w:author="The Si Tran" w:date="2012-12-05T23:02:00Z">
            <w:rPr>
              <w:sz w:val="28"/>
              <w:szCs w:val="28"/>
              <w:lang w:val="pt-BR"/>
            </w:rPr>
          </w:rPrChange>
        </w:rPr>
        <w:t xml:space="preserve">Trong thực tế các hệ số tự tương quan riêng phần của mẫu có thể không bằng không sau độ trễ p do sai biệt khi lấy mẫu. Tuy nhiên, ta có thể kết luận hệ số tự tương quan riêng </w:t>
      </w:r>
      <w:r w:rsidRPr="0049233F">
        <w:rPr>
          <w:szCs w:val="26"/>
          <w:lang w:val="pt-BR"/>
          <w:rPrChange w:id="1688" w:author="The Si Tran" w:date="2012-12-05T23:02:00Z">
            <w:rPr>
              <w:sz w:val="28"/>
              <w:szCs w:val="28"/>
              <w:lang w:val="pt-BR"/>
            </w:rPr>
          </w:rPrChange>
        </w:rPr>
        <w:lastRenderedPageBreak/>
        <w:t xml:space="preserve">phần bằng không ở mức ý nghĩa 5% nếu nó nằm trong khoảng </w:t>
      </w:r>
      <w:ins w:id="1689" w:author="The Si Tran" w:date="2012-12-06T20:17:00Z">
        <m:oMath>
          <m:r>
            <w:rPr>
              <w:rFonts w:ascii="Cambria Math" w:hAnsi="Cambria Math"/>
              <w:szCs w:val="26"/>
              <w:lang w:val="pt-BR"/>
            </w:rPr>
            <m:t>±2/</m:t>
          </m:r>
          <m:rad>
            <m:radPr>
              <m:degHide m:val="1"/>
              <m:ctrlPr>
                <w:rPr>
                  <w:rFonts w:ascii="Cambria Math" w:hAnsi="Cambria Math"/>
                  <w:i/>
                  <w:szCs w:val="26"/>
                  <w:lang w:val="pt-BR"/>
                </w:rPr>
              </m:ctrlPr>
            </m:radPr>
            <m:deg/>
            <m:e>
              <m:r>
                <w:rPr>
                  <w:rFonts w:ascii="Cambria Math" w:hAnsi="Cambria Math"/>
                  <w:szCs w:val="26"/>
                  <w:lang w:val="pt-BR"/>
                </w:rPr>
                <m:t>N</m:t>
              </m:r>
            </m:e>
          </m:rad>
        </m:oMath>
      </w:ins>
      <w:del w:id="1690" w:author="The Si Tran" w:date="2012-12-06T20:17:00Z">
        <w:r w:rsidRPr="00AF1345" w:rsidDel="00D362B7">
          <w:rPr>
            <w:position w:val="-8"/>
            <w:szCs w:val="26"/>
            <w:lang w:val="pt-BR"/>
          </w:rPr>
          <w:object w:dxaOrig="859" w:dyaOrig="360">
            <v:shape id="_x0000_i1084" type="#_x0000_t75" style="width:42.75pt;height:18pt" o:ole="">
              <v:imagedata r:id="rId126" o:title=""/>
            </v:shape>
            <o:OLEObject Type="Embed" ProgID="Equation.DSMT4" ShapeID="_x0000_i1084" DrawAspect="Content" ObjectID="_1416335207" r:id="rId127"/>
          </w:object>
        </w:r>
      </w:del>
      <w:r w:rsidRPr="0049233F">
        <w:rPr>
          <w:szCs w:val="26"/>
          <w:lang w:val="pt-BR"/>
          <w:rPrChange w:id="1691" w:author="The Si Tran" w:date="2012-12-05T23:02:00Z">
            <w:rPr>
              <w:sz w:val="28"/>
              <w:szCs w:val="28"/>
              <w:lang w:val="pt-BR"/>
            </w:rPr>
          </w:rPrChange>
        </w:rPr>
        <w:t xml:space="preserve">, với </w:t>
      </w:r>
      <w:ins w:id="1692" w:author="The Si Tran" w:date="2012-12-06T20:17:00Z">
        <m:oMath>
          <m:r>
            <w:rPr>
              <w:rFonts w:ascii="Cambria Math" w:hAnsi="Cambria Math"/>
              <w:szCs w:val="26"/>
              <w:lang w:val="pt-BR"/>
            </w:rPr>
            <m:t>N</m:t>
          </m:r>
        </m:oMath>
      </w:ins>
      <w:del w:id="1693" w:author="The Si Tran" w:date="2012-12-06T20:17:00Z">
        <w:r w:rsidRPr="0049233F" w:rsidDel="0089241B">
          <w:rPr>
            <w:szCs w:val="26"/>
            <w:lang w:val="pt-BR"/>
            <w:rPrChange w:id="1694" w:author="The Si Tran" w:date="2012-12-05T23:02:00Z">
              <w:rPr>
                <w:sz w:val="28"/>
                <w:szCs w:val="28"/>
                <w:lang w:val="pt-BR"/>
              </w:rPr>
            </w:rPrChange>
          </w:rPr>
          <w:delText>N</w:delText>
        </w:r>
      </w:del>
      <w:r w:rsidRPr="0049233F">
        <w:rPr>
          <w:szCs w:val="26"/>
          <w:lang w:val="pt-BR"/>
          <w:rPrChange w:id="1695" w:author="The Si Tran" w:date="2012-12-05T23:02:00Z">
            <w:rPr>
              <w:sz w:val="28"/>
              <w:szCs w:val="28"/>
              <w:lang w:val="pt-BR"/>
            </w:rPr>
          </w:rPrChange>
        </w:rPr>
        <w:t xml:space="preserve"> là kích thước mẫu.</w:t>
      </w:r>
    </w:p>
    <w:p w:rsidR="006A21F7" w:rsidRDefault="006A21F7" w:rsidP="006A21F7">
      <w:pPr>
        <w:ind w:firstLine="540"/>
        <w:rPr>
          <w:ins w:id="1696" w:author="The Si Tran" w:date="2012-12-06T20:17:00Z"/>
          <w:szCs w:val="26"/>
          <w:lang w:val="pt-BR"/>
        </w:rPr>
      </w:pPr>
      <w:r w:rsidRPr="0049233F">
        <w:rPr>
          <w:szCs w:val="26"/>
          <w:lang w:val="pt-BR"/>
          <w:rPrChange w:id="1697" w:author="The Si Tran" w:date="2012-12-05T23:02:00Z">
            <w:rPr>
              <w:sz w:val="28"/>
              <w:szCs w:val="28"/>
              <w:lang w:val="pt-BR"/>
            </w:rPr>
          </w:rPrChange>
        </w:rPr>
        <w:t>Ta dùng R để mô phỏng mô hình AR(2) sau:</w:t>
      </w:r>
    </w:p>
    <w:p w:rsidR="0089241B" w:rsidRPr="0089241B" w:rsidDel="0089241B" w:rsidRDefault="0089241B" w:rsidP="006A21F7">
      <w:pPr>
        <w:ind w:firstLine="540"/>
        <w:rPr>
          <w:del w:id="1698" w:author="The Si Tran" w:date="2012-12-06T20:19:00Z"/>
          <w:szCs w:val="26"/>
          <w:lang w:val="pt-BR"/>
          <w:rPrChange w:id="1699" w:author="The Si Tran" w:date="2012-12-06T20:18:00Z">
            <w:rPr>
              <w:del w:id="1700" w:author="The Si Tran" w:date="2012-12-06T20:19:00Z"/>
              <w:sz w:val="28"/>
              <w:szCs w:val="28"/>
              <w:lang w:val="pt-BR"/>
            </w:rPr>
          </w:rPrChange>
        </w:rPr>
      </w:pPr>
      <w:ins w:id="1701" w:author="The Si Tran" w:date="2012-12-06T20:19:00Z">
        <w:r>
          <w:rPr>
            <w:szCs w:val="26"/>
            <w:lang w:val="pt-BR"/>
          </w:rPr>
          <w:tab/>
        </w:r>
      </w:ins>
      <m:oMath>
        <m:sSub>
          <m:sSubPr>
            <m:ctrlPr>
              <w:ins w:id="1702" w:author="The Si Tran" w:date="2012-12-06T20:17:00Z">
                <w:rPr>
                  <w:rFonts w:ascii="Cambria Math" w:hAnsi="Cambria Math"/>
                  <w:i/>
                  <w:szCs w:val="26"/>
                  <w:lang w:val="pt-BR"/>
                </w:rPr>
              </w:ins>
            </m:ctrlPr>
          </m:sSubPr>
          <m:e>
            <w:ins w:id="1703" w:author="The Si Tran" w:date="2012-12-06T20:17:00Z">
              <m:r>
                <w:rPr>
                  <w:rFonts w:ascii="Cambria Math" w:hAnsi="Cambria Math"/>
                  <w:szCs w:val="26"/>
                  <w:lang w:val="pt-BR"/>
                </w:rPr>
                <m:t>y</m:t>
              </m:r>
            </w:ins>
          </m:e>
          <m:sub>
            <w:ins w:id="1704" w:author="The Si Tran" w:date="2012-12-06T20:17:00Z">
              <m:r>
                <w:rPr>
                  <w:rFonts w:ascii="Cambria Math" w:hAnsi="Cambria Math"/>
                  <w:szCs w:val="26"/>
                  <w:lang w:val="pt-BR"/>
                </w:rPr>
                <m:t>t</m:t>
              </m:r>
            </w:ins>
          </m:sub>
        </m:sSub>
        <w:ins w:id="1705" w:author="The Si Tran" w:date="2012-12-06T20:17:00Z">
          <m:r>
            <w:rPr>
              <w:rFonts w:ascii="Cambria Math" w:hAnsi="Cambria Math"/>
              <w:szCs w:val="26"/>
              <w:lang w:val="pt-BR"/>
            </w:rPr>
            <m:t>=4+0.4</m:t>
          </m:r>
        </w:ins>
        <m:sSub>
          <m:sSubPr>
            <m:ctrlPr>
              <w:ins w:id="1706" w:author="The Si Tran" w:date="2012-12-06T20:18:00Z">
                <w:rPr>
                  <w:rFonts w:ascii="Cambria Math" w:hAnsi="Cambria Math"/>
                  <w:i/>
                  <w:szCs w:val="26"/>
                  <w:lang w:val="pt-BR"/>
                </w:rPr>
              </w:ins>
            </m:ctrlPr>
          </m:sSubPr>
          <m:e>
            <w:ins w:id="1707" w:author="The Si Tran" w:date="2012-12-06T20:18:00Z">
              <m:r>
                <w:rPr>
                  <w:rFonts w:ascii="Cambria Math" w:hAnsi="Cambria Math"/>
                  <w:szCs w:val="26"/>
                  <w:lang w:val="pt-BR"/>
                </w:rPr>
                <m:t>y</m:t>
              </m:r>
            </w:ins>
          </m:e>
          <m:sub>
            <w:ins w:id="1708" w:author="The Si Tran" w:date="2012-12-06T20:18:00Z">
              <m:r>
                <w:rPr>
                  <w:rFonts w:ascii="Cambria Math" w:hAnsi="Cambria Math"/>
                  <w:szCs w:val="26"/>
                  <w:lang w:val="pt-BR"/>
                </w:rPr>
                <m:t>t-1</m:t>
              </m:r>
            </w:ins>
          </m:sub>
        </m:sSub>
        <w:ins w:id="1709" w:author="The Si Tran" w:date="2012-12-06T20:18:00Z">
          <m:r>
            <w:rPr>
              <w:rFonts w:ascii="Cambria Math" w:hAnsi="Cambria Math"/>
              <w:szCs w:val="26"/>
              <w:lang w:val="pt-BR"/>
            </w:rPr>
            <m:t>+0.5</m:t>
          </m:r>
        </w:ins>
        <m:sSub>
          <m:sSubPr>
            <m:ctrlPr>
              <w:ins w:id="1710" w:author="The Si Tran" w:date="2012-12-06T20:18:00Z">
                <w:rPr>
                  <w:rFonts w:ascii="Cambria Math" w:hAnsi="Cambria Math"/>
                  <w:i/>
                  <w:szCs w:val="26"/>
                  <w:lang w:val="pt-BR"/>
                </w:rPr>
              </w:ins>
            </m:ctrlPr>
          </m:sSubPr>
          <m:e>
            <w:ins w:id="1711" w:author="The Si Tran" w:date="2012-12-06T20:18:00Z">
              <m:r>
                <w:rPr>
                  <w:rFonts w:ascii="Cambria Math" w:hAnsi="Cambria Math"/>
                  <w:szCs w:val="26"/>
                  <w:lang w:val="pt-BR"/>
                </w:rPr>
                <m:t>y</m:t>
              </m:r>
            </w:ins>
          </m:e>
          <m:sub>
            <w:ins w:id="1712" w:author="The Si Tran" w:date="2012-12-06T20:18:00Z">
              <m:r>
                <w:rPr>
                  <w:rFonts w:ascii="Cambria Math" w:hAnsi="Cambria Math"/>
                  <w:szCs w:val="26"/>
                  <w:lang w:val="pt-BR"/>
                </w:rPr>
                <m:t>t-2</m:t>
              </m:r>
            </w:ins>
          </m:sub>
        </m:sSub>
        <w:ins w:id="1713" w:author="The Si Tran" w:date="2012-12-06T20:18:00Z">
          <m:r>
            <w:rPr>
              <w:rFonts w:ascii="Cambria Math" w:hAnsi="Cambria Math"/>
              <w:szCs w:val="26"/>
              <w:lang w:val="pt-BR"/>
            </w:rPr>
            <m:t>+</m:t>
          </m:r>
        </w:ins>
        <m:sSub>
          <m:sSubPr>
            <m:ctrlPr>
              <w:ins w:id="1714" w:author="The Si Tran" w:date="2012-12-06T20:18:00Z">
                <w:rPr>
                  <w:rFonts w:ascii="Cambria Math" w:hAnsi="Cambria Math"/>
                  <w:i/>
                  <w:szCs w:val="26"/>
                  <w:lang w:val="pt-BR"/>
                </w:rPr>
              </w:ins>
            </m:ctrlPr>
          </m:sSubPr>
          <m:e>
            <w:ins w:id="1715" w:author="The Si Tran" w:date="2012-12-06T20:18:00Z">
              <m:r>
                <w:rPr>
                  <w:rFonts w:ascii="Cambria Math" w:hAnsi="Cambria Math"/>
                  <w:szCs w:val="26"/>
                  <w:lang w:val="pt-BR"/>
                </w:rPr>
                <m:t>ε</m:t>
              </m:r>
            </w:ins>
          </m:e>
          <m:sub>
            <w:ins w:id="1716" w:author="The Si Tran" w:date="2012-12-06T20:18:00Z">
              <m:r>
                <w:rPr>
                  <w:rFonts w:ascii="Cambria Math" w:hAnsi="Cambria Math"/>
                  <w:szCs w:val="26"/>
                  <w:lang w:val="pt-BR"/>
                </w:rPr>
                <m:t>t</m:t>
              </m:r>
            </w:ins>
          </m:sub>
        </m:sSub>
      </m:oMath>
    </w:p>
    <w:p w:rsidR="006A21F7" w:rsidRPr="0049233F" w:rsidDel="0089241B" w:rsidRDefault="006A21F7" w:rsidP="006A21F7">
      <w:pPr>
        <w:ind w:firstLine="540"/>
        <w:rPr>
          <w:del w:id="1717" w:author="The Si Tran" w:date="2012-12-06T20:19:00Z"/>
          <w:szCs w:val="26"/>
          <w:lang w:val="pt-BR"/>
          <w:rPrChange w:id="1718" w:author="The Si Tran" w:date="2012-12-05T23:02:00Z">
            <w:rPr>
              <w:del w:id="1719" w:author="The Si Tran" w:date="2012-12-06T20:19:00Z"/>
              <w:sz w:val="28"/>
              <w:szCs w:val="28"/>
              <w:lang w:val="pt-BR"/>
            </w:rPr>
          </w:rPrChange>
        </w:rPr>
      </w:pPr>
      <w:del w:id="1720" w:author="The Si Tran" w:date="2012-12-06T20:19:00Z">
        <w:r w:rsidRPr="00AF1345" w:rsidDel="0089241B">
          <w:rPr>
            <w:position w:val="-12"/>
            <w:szCs w:val="26"/>
            <w:lang w:val="pt-BR"/>
          </w:rPr>
          <w:object w:dxaOrig="2740" w:dyaOrig="360">
            <v:shape id="_x0000_i1085" type="#_x0000_t75" style="width:162pt;height:21pt" o:ole="">
              <v:imagedata r:id="rId128" o:title=""/>
            </v:shape>
            <o:OLEObject Type="Embed" ProgID="Equation.DSMT4" ShapeID="_x0000_i1085" DrawAspect="Content" ObjectID="_1416335208" r:id="rId129"/>
          </w:object>
        </w:r>
      </w:del>
    </w:p>
    <w:p w:rsidR="006A21F7" w:rsidRPr="0049233F" w:rsidRDefault="006A21F7" w:rsidP="006A21F7">
      <w:pPr>
        <w:ind w:firstLine="540"/>
        <w:rPr>
          <w:szCs w:val="26"/>
          <w:lang w:val="pt-BR"/>
          <w:rPrChange w:id="1721" w:author="The Si Tran" w:date="2012-12-05T23:02:00Z">
            <w:rPr>
              <w:sz w:val="28"/>
              <w:szCs w:val="28"/>
              <w:lang w:val="pt-BR"/>
            </w:rPr>
          </w:rPrChange>
        </w:rPr>
      </w:pPr>
    </w:p>
    <w:p w:rsidR="006A21F7" w:rsidRPr="0049233F" w:rsidRDefault="006A21F7" w:rsidP="006A21F7">
      <w:pPr>
        <w:ind w:firstLine="540"/>
        <w:rPr>
          <w:i/>
          <w:szCs w:val="26"/>
          <w:rPrChange w:id="1722" w:author="The Si Tran" w:date="2012-12-05T23:02:00Z">
            <w:rPr>
              <w:i/>
              <w:sz w:val="28"/>
              <w:szCs w:val="28"/>
            </w:rPr>
          </w:rPrChange>
        </w:rPr>
      </w:pPr>
      <w:r w:rsidRPr="0049233F">
        <w:rPr>
          <w:i/>
          <w:szCs w:val="26"/>
          <w:rPrChange w:id="1723" w:author="The Si Tran" w:date="2012-12-05T23:02:00Z">
            <w:rPr>
              <w:i/>
              <w:sz w:val="28"/>
              <w:szCs w:val="28"/>
            </w:rPr>
          </w:rPrChange>
        </w:rPr>
        <w:t xml:space="preserve">&gt; </w:t>
      </w:r>
      <w:proofErr w:type="gramStart"/>
      <w:r w:rsidRPr="0049233F">
        <w:rPr>
          <w:i/>
          <w:szCs w:val="26"/>
          <w:rPrChange w:id="1724" w:author="The Si Tran" w:date="2012-12-05T23:02:00Z">
            <w:rPr>
              <w:i/>
              <w:sz w:val="28"/>
              <w:szCs w:val="28"/>
            </w:rPr>
          </w:rPrChange>
        </w:rPr>
        <w:t>set.seed(</w:t>
      </w:r>
      <w:proofErr w:type="gramEnd"/>
      <w:r w:rsidRPr="0049233F">
        <w:rPr>
          <w:i/>
          <w:szCs w:val="26"/>
          <w:rPrChange w:id="1725" w:author="The Si Tran" w:date="2012-12-05T23:02:00Z">
            <w:rPr>
              <w:i/>
              <w:sz w:val="28"/>
              <w:szCs w:val="28"/>
            </w:rPr>
          </w:rPrChange>
        </w:rPr>
        <w:t>1)</w:t>
      </w:r>
    </w:p>
    <w:p w:rsidR="006A21F7" w:rsidRPr="0049233F" w:rsidRDefault="006A21F7" w:rsidP="006A21F7">
      <w:pPr>
        <w:ind w:firstLine="540"/>
        <w:rPr>
          <w:i/>
          <w:szCs w:val="26"/>
          <w:rPrChange w:id="1726" w:author="The Si Tran" w:date="2012-12-05T23:02:00Z">
            <w:rPr>
              <w:i/>
              <w:sz w:val="28"/>
              <w:szCs w:val="28"/>
            </w:rPr>
          </w:rPrChange>
        </w:rPr>
      </w:pPr>
      <w:r w:rsidRPr="0049233F">
        <w:rPr>
          <w:i/>
          <w:szCs w:val="26"/>
          <w:rPrChange w:id="1727" w:author="The Si Tran" w:date="2012-12-05T23:02:00Z">
            <w:rPr>
              <w:i/>
              <w:sz w:val="28"/>
              <w:szCs w:val="28"/>
            </w:rPr>
          </w:rPrChange>
        </w:rPr>
        <w:t xml:space="preserve">&gt; f &lt;- </w:t>
      </w:r>
      <w:proofErr w:type="gramStart"/>
      <w:r w:rsidRPr="0049233F">
        <w:rPr>
          <w:i/>
          <w:szCs w:val="26"/>
          <w:rPrChange w:id="1728" w:author="The Si Tran" w:date="2012-12-05T23:02:00Z">
            <w:rPr>
              <w:i/>
              <w:sz w:val="28"/>
              <w:szCs w:val="28"/>
            </w:rPr>
          </w:rPrChange>
        </w:rPr>
        <w:t>c(</w:t>
      </w:r>
      <w:proofErr w:type="gramEnd"/>
      <w:r w:rsidRPr="0049233F">
        <w:rPr>
          <w:i/>
          <w:szCs w:val="26"/>
          <w:rPrChange w:id="1729" w:author="The Si Tran" w:date="2012-12-05T23:02:00Z">
            <w:rPr>
              <w:i/>
              <w:sz w:val="28"/>
              <w:szCs w:val="28"/>
            </w:rPr>
          </w:rPrChange>
        </w:rPr>
        <w:t>0.4,0.5)</w:t>
      </w:r>
    </w:p>
    <w:p w:rsidR="006A21F7" w:rsidRPr="0049233F" w:rsidRDefault="006A21F7" w:rsidP="006A21F7">
      <w:pPr>
        <w:ind w:firstLine="540"/>
        <w:rPr>
          <w:i/>
          <w:szCs w:val="26"/>
          <w:rPrChange w:id="1730" w:author="The Si Tran" w:date="2012-12-05T23:02:00Z">
            <w:rPr>
              <w:i/>
              <w:sz w:val="28"/>
              <w:szCs w:val="28"/>
            </w:rPr>
          </w:rPrChange>
        </w:rPr>
      </w:pPr>
      <w:r w:rsidRPr="0049233F">
        <w:rPr>
          <w:i/>
          <w:szCs w:val="26"/>
          <w:rPrChange w:id="1731" w:author="The Si Tran" w:date="2012-12-05T23:02:00Z">
            <w:rPr>
              <w:i/>
              <w:sz w:val="28"/>
              <w:szCs w:val="28"/>
            </w:rPr>
          </w:rPrChange>
        </w:rPr>
        <w:t xml:space="preserve">&gt; y &lt;- e &lt;- </w:t>
      </w:r>
      <w:proofErr w:type="gramStart"/>
      <w:r w:rsidRPr="0049233F">
        <w:rPr>
          <w:i/>
          <w:szCs w:val="26"/>
          <w:rPrChange w:id="1732" w:author="The Si Tran" w:date="2012-12-05T23:02:00Z">
            <w:rPr>
              <w:i/>
              <w:sz w:val="28"/>
              <w:szCs w:val="28"/>
            </w:rPr>
          </w:rPrChange>
        </w:rPr>
        <w:t>rnorm(</w:t>
      </w:r>
      <w:proofErr w:type="gramEnd"/>
      <w:r w:rsidRPr="0049233F">
        <w:rPr>
          <w:i/>
          <w:szCs w:val="26"/>
          <w:rPrChange w:id="1733" w:author="The Si Tran" w:date="2012-12-05T23:02:00Z">
            <w:rPr>
              <w:i/>
              <w:sz w:val="28"/>
              <w:szCs w:val="28"/>
            </w:rPr>
          </w:rPrChange>
        </w:rPr>
        <w:t>1000)</w:t>
      </w:r>
    </w:p>
    <w:p w:rsidR="006A21F7" w:rsidRPr="0049233F" w:rsidRDefault="006A21F7" w:rsidP="006A21F7">
      <w:pPr>
        <w:ind w:firstLine="540"/>
        <w:rPr>
          <w:i/>
          <w:szCs w:val="26"/>
          <w:lang w:val="fr-FR"/>
          <w:rPrChange w:id="1734" w:author="The Si Tran" w:date="2012-12-05T23:02:00Z">
            <w:rPr>
              <w:i/>
              <w:sz w:val="28"/>
              <w:szCs w:val="28"/>
              <w:lang w:val="fr-FR"/>
            </w:rPr>
          </w:rPrChange>
        </w:rPr>
      </w:pPr>
      <w:r w:rsidRPr="0049233F">
        <w:rPr>
          <w:i/>
          <w:szCs w:val="26"/>
          <w:lang w:val="fr-FR"/>
          <w:rPrChange w:id="1735" w:author="The Si Tran" w:date="2012-12-05T23:02:00Z">
            <w:rPr>
              <w:i/>
              <w:sz w:val="28"/>
              <w:szCs w:val="28"/>
              <w:lang w:val="fr-FR"/>
            </w:rPr>
          </w:rPrChange>
        </w:rPr>
        <w:t>&gt; for(t in 3:1000</w:t>
      </w:r>
      <w:proofErr w:type="gramStart"/>
      <w:r w:rsidRPr="0049233F">
        <w:rPr>
          <w:i/>
          <w:szCs w:val="26"/>
          <w:lang w:val="fr-FR"/>
          <w:rPrChange w:id="1736" w:author="The Si Tran" w:date="2012-12-05T23:02:00Z">
            <w:rPr>
              <w:i/>
              <w:sz w:val="28"/>
              <w:szCs w:val="28"/>
              <w:lang w:val="fr-FR"/>
            </w:rPr>
          </w:rPrChange>
        </w:rPr>
        <w:t>){</w:t>
      </w:r>
      <w:proofErr w:type="gramEnd"/>
    </w:p>
    <w:p w:rsidR="006A21F7" w:rsidRPr="0049233F" w:rsidRDefault="006A21F7" w:rsidP="006A21F7">
      <w:pPr>
        <w:ind w:firstLine="540"/>
        <w:rPr>
          <w:i/>
          <w:szCs w:val="26"/>
          <w:lang w:val="fr-FR"/>
          <w:rPrChange w:id="1737" w:author="The Si Tran" w:date="2012-12-05T23:02:00Z">
            <w:rPr>
              <w:i/>
              <w:sz w:val="28"/>
              <w:szCs w:val="28"/>
              <w:lang w:val="fr-FR"/>
            </w:rPr>
          </w:rPrChange>
        </w:rPr>
      </w:pPr>
      <w:r w:rsidRPr="0049233F">
        <w:rPr>
          <w:i/>
          <w:szCs w:val="26"/>
          <w:lang w:val="fr-FR"/>
          <w:rPrChange w:id="1738" w:author="The Si Tran" w:date="2012-12-05T23:02:00Z">
            <w:rPr>
              <w:i/>
              <w:sz w:val="28"/>
              <w:szCs w:val="28"/>
              <w:lang w:val="fr-FR"/>
            </w:rPr>
          </w:rPrChange>
        </w:rPr>
        <w:t>+   y[t] &lt;- 4 + 0.4*y[t-1] + 0.5*y[t-2</w:t>
      </w:r>
      <w:proofErr w:type="gramStart"/>
      <w:r w:rsidRPr="0049233F">
        <w:rPr>
          <w:i/>
          <w:szCs w:val="26"/>
          <w:lang w:val="fr-FR"/>
          <w:rPrChange w:id="1739" w:author="The Si Tran" w:date="2012-12-05T23:02:00Z">
            <w:rPr>
              <w:i/>
              <w:sz w:val="28"/>
              <w:szCs w:val="28"/>
              <w:lang w:val="fr-FR"/>
            </w:rPr>
          </w:rPrChange>
        </w:rPr>
        <w:t>]+</w:t>
      </w:r>
      <w:proofErr w:type="gramEnd"/>
      <w:r w:rsidRPr="0049233F">
        <w:rPr>
          <w:i/>
          <w:szCs w:val="26"/>
          <w:lang w:val="fr-FR"/>
          <w:rPrChange w:id="1740" w:author="The Si Tran" w:date="2012-12-05T23:02:00Z">
            <w:rPr>
              <w:i/>
              <w:sz w:val="28"/>
              <w:szCs w:val="28"/>
              <w:lang w:val="fr-FR"/>
            </w:rPr>
          </w:rPrChange>
        </w:rPr>
        <w:t xml:space="preserve"> e[t]</w:t>
      </w:r>
    </w:p>
    <w:p w:rsidR="006A21F7" w:rsidRPr="0049233F" w:rsidRDefault="006A21F7" w:rsidP="006A21F7">
      <w:pPr>
        <w:ind w:firstLine="540"/>
        <w:rPr>
          <w:i/>
          <w:szCs w:val="26"/>
          <w:lang w:val="pt-BR"/>
          <w:rPrChange w:id="1741" w:author="The Si Tran" w:date="2012-12-05T23:02:00Z">
            <w:rPr>
              <w:i/>
              <w:sz w:val="28"/>
              <w:szCs w:val="28"/>
              <w:lang w:val="pt-BR"/>
            </w:rPr>
          </w:rPrChange>
        </w:rPr>
      </w:pPr>
      <w:r w:rsidRPr="0049233F">
        <w:rPr>
          <w:i/>
          <w:szCs w:val="26"/>
          <w:lang w:val="pt-BR"/>
          <w:rPrChange w:id="1742" w:author="The Si Tran" w:date="2012-12-05T23:02:00Z">
            <w:rPr>
              <w:i/>
              <w:sz w:val="28"/>
              <w:szCs w:val="28"/>
              <w:lang w:val="pt-BR"/>
            </w:rPr>
          </w:rPrChange>
        </w:rPr>
        <w:t>+ }</w:t>
      </w:r>
    </w:p>
    <w:p w:rsidR="006A21F7" w:rsidRPr="0049233F" w:rsidRDefault="006A21F7" w:rsidP="006A21F7">
      <w:pPr>
        <w:ind w:firstLine="540"/>
        <w:rPr>
          <w:i/>
          <w:szCs w:val="26"/>
          <w:lang w:val="pt-BR"/>
          <w:rPrChange w:id="1743" w:author="The Si Tran" w:date="2012-12-05T23:02:00Z">
            <w:rPr>
              <w:i/>
              <w:sz w:val="28"/>
              <w:szCs w:val="28"/>
              <w:lang w:val="pt-BR"/>
            </w:rPr>
          </w:rPrChange>
        </w:rPr>
      </w:pPr>
      <w:r w:rsidRPr="0049233F">
        <w:rPr>
          <w:i/>
          <w:szCs w:val="26"/>
          <w:lang w:val="pt-BR"/>
          <w:rPrChange w:id="1744" w:author="The Si Tran" w:date="2012-12-05T23:02:00Z">
            <w:rPr>
              <w:i/>
              <w:sz w:val="28"/>
              <w:szCs w:val="28"/>
              <w:lang w:val="pt-BR"/>
            </w:rPr>
          </w:rPrChange>
        </w:rPr>
        <w:t>&gt; layout(1:2)</w:t>
      </w:r>
    </w:p>
    <w:p w:rsidR="006A21F7" w:rsidRPr="0049233F" w:rsidRDefault="006A21F7" w:rsidP="006A21F7">
      <w:pPr>
        <w:ind w:firstLine="540"/>
        <w:rPr>
          <w:i/>
          <w:szCs w:val="26"/>
          <w:lang w:val="pt-BR"/>
          <w:rPrChange w:id="1745" w:author="The Si Tran" w:date="2012-12-05T23:02:00Z">
            <w:rPr>
              <w:i/>
              <w:sz w:val="28"/>
              <w:szCs w:val="28"/>
              <w:lang w:val="pt-BR"/>
            </w:rPr>
          </w:rPrChange>
        </w:rPr>
      </w:pPr>
      <w:r w:rsidRPr="0049233F">
        <w:rPr>
          <w:i/>
          <w:szCs w:val="26"/>
          <w:lang w:val="pt-BR"/>
          <w:rPrChange w:id="1746" w:author="The Si Tran" w:date="2012-12-05T23:02:00Z">
            <w:rPr>
              <w:i/>
              <w:sz w:val="28"/>
              <w:szCs w:val="28"/>
              <w:lang w:val="pt-BR"/>
            </w:rPr>
          </w:rPrChange>
        </w:rPr>
        <w:t>&gt; acf(y)</w:t>
      </w:r>
    </w:p>
    <w:p w:rsidR="006A21F7" w:rsidRPr="0049233F" w:rsidRDefault="006A21F7" w:rsidP="006A21F7">
      <w:pPr>
        <w:ind w:firstLine="540"/>
        <w:rPr>
          <w:i/>
          <w:szCs w:val="26"/>
          <w:lang w:val="pt-BR"/>
          <w:rPrChange w:id="1747" w:author="The Si Tran" w:date="2012-12-05T23:02:00Z">
            <w:rPr>
              <w:i/>
              <w:sz w:val="28"/>
              <w:szCs w:val="28"/>
              <w:lang w:val="pt-BR"/>
            </w:rPr>
          </w:rPrChange>
        </w:rPr>
      </w:pPr>
      <w:r w:rsidRPr="0049233F">
        <w:rPr>
          <w:i/>
          <w:szCs w:val="26"/>
          <w:lang w:val="pt-BR"/>
          <w:rPrChange w:id="1748" w:author="The Si Tran" w:date="2012-12-05T23:02:00Z">
            <w:rPr>
              <w:i/>
              <w:sz w:val="28"/>
              <w:szCs w:val="28"/>
              <w:lang w:val="pt-BR"/>
            </w:rPr>
          </w:rPrChange>
        </w:rPr>
        <w:t>&gt; pacf(y)</w:t>
      </w:r>
    </w:p>
    <w:p w:rsidR="006A21F7" w:rsidRPr="0049233F" w:rsidRDefault="006A21F7" w:rsidP="006A21F7">
      <w:pPr>
        <w:ind w:firstLine="540"/>
        <w:rPr>
          <w:szCs w:val="26"/>
          <w:lang w:val="pt-BR"/>
          <w:rPrChange w:id="1749" w:author="The Si Tran" w:date="2012-12-05T23:02:00Z">
            <w:rPr>
              <w:sz w:val="28"/>
              <w:szCs w:val="28"/>
              <w:lang w:val="pt-BR"/>
            </w:rPr>
          </w:rPrChange>
        </w:rPr>
      </w:pPr>
      <w:r w:rsidRPr="0049233F">
        <w:rPr>
          <w:szCs w:val="26"/>
          <w:lang w:val="pt-BR"/>
          <w:rPrChange w:id="1750" w:author="The Si Tran" w:date="2012-12-05T23:02:00Z">
            <w:rPr>
              <w:sz w:val="28"/>
              <w:szCs w:val="28"/>
              <w:lang w:val="pt-BR"/>
            </w:rPr>
          </w:rPrChange>
        </w:rPr>
        <w:t>Hình 8 thể hiện hàm tự tương quan và hàm tự tương quan riêng phần của chuỗi thời gian sinh ra bằng mô hình trên. Ở đây ta thấy rằng hàm tự tương quan của mô hình AR(2) giảm dần về không, còn hệ số tự tương quan riêng phần thì bằng không với mọi độ trễ lớn hơn hai.</w:t>
      </w:r>
    </w:p>
    <w:p w:rsidR="006A21F7" w:rsidRPr="0049233F" w:rsidRDefault="006A21F7" w:rsidP="006A21F7">
      <w:pPr>
        <w:ind w:firstLine="540"/>
        <w:rPr>
          <w:szCs w:val="26"/>
          <w:lang w:val="pt-BR"/>
          <w:rPrChange w:id="1751" w:author="The Si Tran" w:date="2012-12-05T23:02:00Z">
            <w:rPr>
              <w:sz w:val="28"/>
              <w:szCs w:val="28"/>
              <w:lang w:val="pt-BR"/>
            </w:rPr>
          </w:rPrChange>
        </w:rPr>
      </w:pPr>
      <w:r w:rsidRPr="0049233F">
        <w:rPr>
          <w:noProof/>
          <w:szCs w:val="26"/>
          <w:rPrChange w:id="1752" w:author="The Si Tran" w:date="2012-12-05T23:02:00Z">
            <w:rPr>
              <w:noProof/>
              <w:sz w:val="28"/>
              <w:szCs w:val="28"/>
            </w:rPr>
          </w:rPrChange>
        </w:rPr>
        <w:lastRenderedPageBreak/>
        <w:drawing>
          <wp:inline distT="0" distB="0" distL="0" distR="0">
            <wp:extent cx="5476875" cy="4933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pic:cNvPicPr>
                      <a:picLocks noChangeAspect="1" noChangeArrowheads="1"/>
                    </pic:cNvPicPr>
                  </pic:nvPicPr>
                  <pic:blipFill>
                    <a:blip r:embed="rId130">
                      <a:extLst>
                        <a:ext uri="{28A0092B-C50C-407E-A947-70E740481C1C}">
                          <a14:useLocalDpi xmlns:a14="http://schemas.microsoft.com/office/drawing/2010/main" val="0"/>
                        </a:ext>
                      </a:extLst>
                    </a:blip>
                    <a:srcRect/>
                    <a:stretch>
                      <a:fillRect/>
                    </a:stretch>
                  </pic:blipFill>
                  <pic:spPr bwMode="auto">
                    <a:xfrm>
                      <a:off x="0" y="0"/>
                      <a:ext cx="5476875" cy="4933950"/>
                    </a:xfrm>
                    <a:prstGeom prst="rect">
                      <a:avLst/>
                    </a:prstGeom>
                    <a:noFill/>
                    <a:ln>
                      <a:noFill/>
                    </a:ln>
                  </pic:spPr>
                </pic:pic>
              </a:graphicData>
            </a:graphic>
          </wp:inline>
        </w:drawing>
      </w:r>
    </w:p>
    <w:p w:rsidR="006A21F7" w:rsidRPr="0049233F" w:rsidRDefault="006A21F7" w:rsidP="006A21F7">
      <w:pPr>
        <w:pStyle w:val="Caption"/>
        <w:ind w:left="2160"/>
        <w:rPr>
          <w:sz w:val="26"/>
          <w:szCs w:val="26"/>
          <w:lang w:val="pt-BR"/>
          <w:rPrChange w:id="1753" w:author="The Si Tran" w:date="2012-12-05T23:02:00Z">
            <w:rPr>
              <w:sz w:val="28"/>
              <w:szCs w:val="28"/>
              <w:lang w:val="pt-BR"/>
            </w:rPr>
          </w:rPrChange>
        </w:rPr>
      </w:pPr>
      <w:bookmarkStart w:id="1754" w:name="_Toc312142082"/>
      <w:r w:rsidRPr="0049233F">
        <w:rPr>
          <w:sz w:val="26"/>
          <w:szCs w:val="26"/>
          <w:lang w:val="pt-BR"/>
          <w:rPrChange w:id="1755" w:author="The Si Tran" w:date="2012-12-05T23:02:00Z">
            <w:rPr>
              <w:sz w:val="28"/>
              <w:szCs w:val="28"/>
              <w:lang w:val="pt-BR"/>
            </w:rPr>
          </w:rPrChange>
        </w:rPr>
        <w:t xml:space="preserve">Hình </w:t>
      </w:r>
      <w:r w:rsidRPr="0049233F">
        <w:rPr>
          <w:sz w:val="26"/>
          <w:szCs w:val="26"/>
          <w:rPrChange w:id="1756" w:author="The Si Tran" w:date="2012-12-05T23:02:00Z">
            <w:rPr>
              <w:sz w:val="28"/>
              <w:szCs w:val="28"/>
            </w:rPr>
          </w:rPrChange>
        </w:rPr>
        <w:fldChar w:fldCharType="begin"/>
      </w:r>
      <w:r w:rsidRPr="0049233F">
        <w:rPr>
          <w:sz w:val="26"/>
          <w:szCs w:val="26"/>
          <w:lang w:val="pt-BR"/>
          <w:rPrChange w:id="1757" w:author="The Si Tran" w:date="2012-12-05T23:02:00Z">
            <w:rPr>
              <w:sz w:val="28"/>
              <w:szCs w:val="28"/>
              <w:lang w:val="pt-BR"/>
            </w:rPr>
          </w:rPrChange>
        </w:rPr>
        <w:instrText xml:space="preserve"> SEQ Hình \* ARABIC </w:instrText>
      </w:r>
      <w:r w:rsidRPr="0049233F">
        <w:rPr>
          <w:sz w:val="26"/>
          <w:szCs w:val="26"/>
          <w:rPrChange w:id="1758" w:author="The Si Tran" w:date="2012-12-05T23:02:00Z">
            <w:rPr>
              <w:sz w:val="28"/>
              <w:szCs w:val="28"/>
            </w:rPr>
          </w:rPrChange>
        </w:rPr>
        <w:fldChar w:fldCharType="separate"/>
      </w:r>
      <w:r w:rsidRPr="0049233F">
        <w:rPr>
          <w:noProof/>
          <w:sz w:val="26"/>
          <w:szCs w:val="26"/>
          <w:lang w:val="pt-BR"/>
          <w:rPrChange w:id="1759" w:author="The Si Tran" w:date="2012-12-05T23:02:00Z">
            <w:rPr>
              <w:noProof/>
              <w:sz w:val="28"/>
              <w:szCs w:val="28"/>
              <w:lang w:val="pt-BR"/>
            </w:rPr>
          </w:rPrChange>
        </w:rPr>
        <w:t>8</w:t>
      </w:r>
      <w:r w:rsidRPr="0049233F">
        <w:rPr>
          <w:sz w:val="26"/>
          <w:szCs w:val="26"/>
          <w:rPrChange w:id="1760" w:author="The Si Tran" w:date="2012-12-05T23:02:00Z">
            <w:rPr>
              <w:sz w:val="28"/>
              <w:szCs w:val="28"/>
            </w:rPr>
          </w:rPrChange>
        </w:rPr>
        <w:fldChar w:fldCharType="end"/>
      </w:r>
      <w:r w:rsidRPr="0049233F">
        <w:rPr>
          <w:sz w:val="26"/>
          <w:szCs w:val="26"/>
          <w:lang w:val="pt-BR"/>
          <w:rPrChange w:id="1761" w:author="The Si Tran" w:date="2012-12-05T23:02:00Z">
            <w:rPr>
              <w:sz w:val="28"/>
              <w:szCs w:val="28"/>
              <w:lang w:val="pt-BR"/>
            </w:rPr>
          </w:rPrChange>
        </w:rPr>
        <w:t xml:space="preserve"> ACF và PACF của mô hình               </w:t>
      </w:r>
      <w:bookmarkEnd w:id="1754"/>
      <w:r w:rsidRPr="0049233F">
        <w:rPr>
          <w:position w:val="-12"/>
          <w:sz w:val="26"/>
          <w:szCs w:val="26"/>
          <w:lang w:val="pt-BR"/>
          <w:rPrChange w:id="1762" w:author="The Si Tran" w:date="2012-12-05T23:02:00Z">
            <w:rPr>
              <w:position w:val="-12"/>
              <w:sz w:val="26"/>
              <w:szCs w:val="26"/>
              <w:lang w:val="pt-BR"/>
            </w:rPr>
          </w:rPrChange>
        </w:rPr>
        <w:object w:dxaOrig="2740" w:dyaOrig="360">
          <v:shape id="_x0000_i1086" type="#_x0000_t75" style="width:162pt;height:21pt" o:ole="">
            <v:imagedata r:id="rId128" o:title=""/>
          </v:shape>
          <o:OLEObject Type="Embed" ProgID="Equation.DSMT4" ShapeID="_x0000_i1086" DrawAspect="Content" ObjectID="_1416335209" r:id="rId131"/>
        </w:object>
      </w:r>
    </w:p>
    <w:p w:rsidR="006A21F7" w:rsidRPr="0049233F" w:rsidRDefault="006A21F7" w:rsidP="006A21F7">
      <w:pPr>
        <w:pStyle w:val="Heading2"/>
        <w:rPr>
          <w:sz w:val="26"/>
          <w:szCs w:val="26"/>
          <w:lang w:val="pt-BR"/>
          <w:rPrChange w:id="1763" w:author="The Si Tran" w:date="2012-12-05T23:02:00Z">
            <w:rPr>
              <w:lang w:val="pt-BR"/>
            </w:rPr>
          </w:rPrChange>
        </w:rPr>
      </w:pPr>
      <w:bookmarkStart w:id="1764" w:name="_Toc312142552"/>
      <w:r w:rsidRPr="0049233F">
        <w:rPr>
          <w:sz w:val="26"/>
          <w:szCs w:val="26"/>
          <w:lang w:val="pt-BR"/>
          <w:rPrChange w:id="1765" w:author="The Si Tran" w:date="2012-12-05T23:02:00Z">
            <w:rPr>
              <w:lang w:val="pt-BR"/>
            </w:rPr>
          </w:rPrChange>
        </w:rPr>
        <w:t>Mô hình kết hợp tự hồi quy và trung bình di động, ARMA(p,q)</w:t>
      </w:r>
      <w:bookmarkEnd w:id="1764"/>
    </w:p>
    <w:p w:rsidR="00637F2A" w:rsidRPr="0049233F" w:rsidRDefault="00637F2A" w:rsidP="00637F2A">
      <w:pPr>
        <w:ind w:left="540"/>
        <w:rPr>
          <w:color w:val="FF0000"/>
          <w:szCs w:val="26"/>
          <w:lang w:val="pt-BR"/>
          <w:rPrChange w:id="1766" w:author="The Si Tran" w:date="2012-12-05T23:02:00Z">
            <w:rPr>
              <w:color w:val="FF0000"/>
              <w:sz w:val="32"/>
              <w:lang w:val="pt-BR"/>
            </w:rPr>
          </w:rPrChange>
        </w:rPr>
      </w:pPr>
      <w:r w:rsidRPr="0049233F">
        <w:rPr>
          <w:color w:val="FF0000"/>
          <w:szCs w:val="26"/>
          <w:lang w:val="pt-BR"/>
          <w:rPrChange w:id="1767" w:author="The Si Tran" w:date="2012-12-05T23:02:00Z">
            <w:rPr>
              <w:color w:val="FF0000"/>
              <w:sz w:val="32"/>
              <w:lang w:val="pt-BR"/>
            </w:rPr>
          </w:rPrChange>
        </w:rPr>
        <w:t>Lí do dẫn đến sự kết hợp này(tìm hiểu thêm)</w:t>
      </w:r>
    </w:p>
    <w:p w:rsidR="006A21F7" w:rsidRDefault="006A21F7" w:rsidP="006A21F7">
      <w:pPr>
        <w:ind w:firstLine="540"/>
        <w:rPr>
          <w:ins w:id="1768" w:author="The Si Tran" w:date="2012-12-06T01:39:00Z"/>
          <w:szCs w:val="26"/>
          <w:lang w:val="pt-BR"/>
        </w:rPr>
      </w:pPr>
      <w:r w:rsidRPr="0049233F">
        <w:rPr>
          <w:szCs w:val="26"/>
          <w:lang w:val="pt-BR"/>
          <w:rPrChange w:id="1769" w:author="The Si Tran" w:date="2012-12-05T23:02:00Z">
            <w:rPr>
              <w:sz w:val="28"/>
              <w:szCs w:val="28"/>
              <w:lang w:val="pt-BR"/>
            </w:rPr>
          </w:rPrChange>
        </w:rPr>
        <w:t>Mô hình ARMA(p,q) là sự kết hợp hai mô hình AR(p) và MA(q), nó được biểu diễn như sau</w:t>
      </w:r>
    </w:p>
    <w:p w:rsidR="00BC795D" w:rsidRPr="00BC795D" w:rsidDel="00267538" w:rsidRDefault="006E1C30">
      <w:pPr>
        <w:ind w:left="720" w:firstLine="720"/>
        <w:rPr>
          <w:del w:id="1770" w:author="The Si Tran" w:date="2012-12-06T01:42:00Z"/>
          <w:szCs w:val="26"/>
          <w:lang w:val="pt-BR"/>
          <w:rPrChange w:id="1771" w:author="The Si Tran" w:date="2012-12-06T01:39:00Z">
            <w:rPr>
              <w:del w:id="1772" w:author="The Si Tran" w:date="2012-12-06T01:42:00Z"/>
              <w:sz w:val="28"/>
              <w:szCs w:val="28"/>
              <w:lang w:val="pt-BR"/>
            </w:rPr>
          </w:rPrChange>
        </w:rPr>
        <w:pPrChange w:id="1773" w:author="The Si Tran" w:date="2012-12-06T01:42:00Z">
          <w:pPr>
            <w:ind w:firstLine="540"/>
          </w:pPr>
        </w:pPrChange>
      </w:pPr>
      <m:oMathPara>
        <m:oMathParaPr>
          <m:jc m:val="left"/>
        </m:oMathParaPr>
        <m:oMath>
          <m:sSub>
            <m:sSubPr>
              <m:ctrlPr>
                <w:ins w:id="1774" w:author="The Si Tran" w:date="2012-12-06T01:40:00Z">
                  <w:rPr>
                    <w:rFonts w:ascii="Cambria Math" w:hAnsi="Cambria Math"/>
                    <w:i/>
                    <w:szCs w:val="26"/>
                    <w:lang w:val="pt-BR"/>
                  </w:rPr>
                </w:ins>
              </m:ctrlPr>
            </m:sSubPr>
            <m:e>
              <w:ins w:id="1775" w:author="The Si Tran" w:date="2012-12-06T01:40:00Z">
                <m:r>
                  <w:rPr>
                    <w:rFonts w:ascii="Cambria Math" w:hAnsi="Cambria Math"/>
                    <w:szCs w:val="26"/>
                    <w:lang w:val="pt-BR"/>
                  </w:rPr>
                  <m:t>y</m:t>
                </m:r>
              </w:ins>
            </m:e>
            <m:sub>
              <w:ins w:id="1776" w:author="The Si Tran" w:date="2012-12-06T01:40:00Z">
                <m:r>
                  <w:rPr>
                    <w:rFonts w:ascii="Cambria Math" w:hAnsi="Cambria Math"/>
                    <w:szCs w:val="26"/>
                    <w:lang w:val="pt-BR"/>
                  </w:rPr>
                  <m:t>t</m:t>
                </m:r>
              </w:ins>
            </m:sub>
          </m:sSub>
          <w:ins w:id="1777" w:author="The Si Tran" w:date="2012-12-06T01:40:00Z">
            <m:r>
              <w:rPr>
                <w:rFonts w:ascii="Cambria Math" w:hAnsi="Cambria Math"/>
                <w:szCs w:val="26"/>
                <w:lang w:val="pt-BR"/>
              </w:rPr>
              <m:t>=δ+</m:t>
            </m:r>
          </w:ins>
          <m:nary>
            <m:naryPr>
              <m:chr m:val="∑"/>
              <m:limLoc m:val="subSup"/>
              <m:ctrlPr>
                <w:ins w:id="1778" w:author="The Si Tran" w:date="2012-12-06T01:40:00Z">
                  <w:rPr>
                    <w:rFonts w:ascii="Cambria Math" w:hAnsi="Cambria Math"/>
                    <w:i/>
                    <w:szCs w:val="26"/>
                    <w:lang w:val="pt-BR"/>
                  </w:rPr>
                </w:ins>
              </m:ctrlPr>
            </m:naryPr>
            <m:sub>
              <w:ins w:id="1779" w:author="The Si Tran" w:date="2012-12-06T01:40:00Z">
                <m:r>
                  <w:rPr>
                    <w:rFonts w:ascii="Cambria Math" w:hAnsi="Cambria Math"/>
                    <w:szCs w:val="26"/>
                    <w:lang w:val="pt-BR"/>
                  </w:rPr>
                  <m:t>i=1</m:t>
                </m:r>
              </w:ins>
            </m:sub>
            <m:sup>
              <w:ins w:id="1780" w:author="The Si Tran" w:date="2012-12-06T01:40:00Z">
                <m:r>
                  <w:rPr>
                    <w:rFonts w:ascii="Cambria Math" w:hAnsi="Cambria Math"/>
                    <w:szCs w:val="26"/>
                    <w:lang w:val="pt-BR"/>
                  </w:rPr>
                  <m:t>p</m:t>
                </m:r>
              </w:ins>
            </m:sup>
            <m:e>
              <m:sSub>
                <m:sSubPr>
                  <m:ctrlPr>
                    <w:ins w:id="1781" w:author="The Si Tran" w:date="2012-12-06T01:40:00Z">
                      <w:rPr>
                        <w:rFonts w:ascii="Cambria Math" w:hAnsi="Cambria Math"/>
                        <w:i/>
                        <w:szCs w:val="26"/>
                        <w:lang w:val="pt-BR"/>
                      </w:rPr>
                    </w:ins>
                  </m:ctrlPr>
                </m:sSubPr>
                <m:e>
                  <w:ins w:id="1782" w:author="The Si Tran" w:date="2012-12-06T01:40:00Z">
                    <m:r>
                      <w:rPr>
                        <w:rFonts w:ascii="Cambria Math" w:hAnsi="Cambria Math"/>
                        <w:szCs w:val="26"/>
                        <w:lang w:val="pt-BR"/>
                      </w:rPr>
                      <m:t>ϕ</m:t>
                    </m:r>
                  </w:ins>
                </m:e>
                <m:sub>
                  <w:ins w:id="1783" w:author="The Si Tran" w:date="2012-12-06T01:40:00Z">
                    <m:r>
                      <w:rPr>
                        <w:rFonts w:ascii="Cambria Math" w:hAnsi="Cambria Math"/>
                        <w:szCs w:val="26"/>
                        <w:lang w:val="pt-BR"/>
                      </w:rPr>
                      <m:t>t</m:t>
                    </m:r>
                  </w:ins>
                </m:sub>
              </m:sSub>
              <m:sSub>
                <m:sSubPr>
                  <m:ctrlPr>
                    <w:ins w:id="1784" w:author="The Si Tran" w:date="2012-12-06T01:40:00Z">
                      <w:rPr>
                        <w:rFonts w:ascii="Cambria Math" w:hAnsi="Cambria Math"/>
                        <w:i/>
                        <w:szCs w:val="26"/>
                        <w:lang w:val="pt-BR"/>
                      </w:rPr>
                    </w:ins>
                  </m:ctrlPr>
                </m:sSubPr>
                <m:e>
                  <w:ins w:id="1785" w:author="The Si Tran" w:date="2012-12-06T01:40:00Z">
                    <m:r>
                      <w:rPr>
                        <w:rFonts w:ascii="Cambria Math" w:hAnsi="Cambria Math"/>
                        <w:szCs w:val="26"/>
                        <w:lang w:val="pt-BR"/>
                      </w:rPr>
                      <m:t>y</m:t>
                    </m:r>
                  </w:ins>
                </m:e>
                <m:sub>
                  <w:ins w:id="1786" w:author="The Si Tran" w:date="2012-12-06T01:40:00Z">
                    <m:r>
                      <w:rPr>
                        <w:rFonts w:ascii="Cambria Math" w:hAnsi="Cambria Math"/>
                        <w:szCs w:val="26"/>
                        <w:lang w:val="pt-BR"/>
                      </w:rPr>
                      <m:t>t-i</m:t>
                    </m:r>
                  </w:ins>
                </m:sub>
              </m:sSub>
            </m:e>
          </m:nary>
          <w:ins w:id="1787" w:author="The Si Tran" w:date="2012-12-06T01:40:00Z">
            <m:r>
              <w:rPr>
                <w:rFonts w:ascii="Cambria Math" w:hAnsi="Cambria Math"/>
                <w:szCs w:val="26"/>
                <w:lang w:val="pt-BR"/>
              </w:rPr>
              <m:t>+</m:t>
            </m:r>
          </w:ins>
          <m:sSub>
            <m:sSubPr>
              <m:ctrlPr>
                <w:ins w:id="1788" w:author="The Si Tran" w:date="2012-12-06T01:41:00Z">
                  <w:rPr>
                    <w:rFonts w:ascii="Cambria Math" w:hAnsi="Cambria Math"/>
                    <w:i/>
                    <w:szCs w:val="26"/>
                    <w:lang w:val="pt-BR"/>
                  </w:rPr>
                </w:ins>
              </m:ctrlPr>
            </m:sSubPr>
            <m:e>
              <w:ins w:id="1789" w:author="The Si Tran" w:date="2012-12-06T01:41:00Z">
                <m:r>
                  <w:rPr>
                    <w:rFonts w:ascii="Cambria Math" w:hAnsi="Cambria Math"/>
                    <w:szCs w:val="26"/>
                    <w:lang w:val="pt-BR"/>
                  </w:rPr>
                  <m:t>ε</m:t>
                </m:r>
              </w:ins>
            </m:e>
            <m:sub>
              <w:ins w:id="1790" w:author="The Si Tran" w:date="2012-12-06T01:41:00Z">
                <m:r>
                  <w:rPr>
                    <w:rFonts w:ascii="Cambria Math" w:hAnsi="Cambria Math"/>
                    <w:szCs w:val="26"/>
                    <w:lang w:val="pt-BR"/>
                  </w:rPr>
                  <m:t>t</m:t>
                </m:r>
              </w:ins>
            </m:sub>
          </m:sSub>
          <w:ins w:id="1791" w:author="The Si Tran" w:date="2012-12-06T01:41:00Z">
            <m:r>
              <w:rPr>
                <w:rFonts w:ascii="Cambria Math" w:hAnsi="Cambria Math"/>
                <w:szCs w:val="26"/>
                <w:lang w:val="pt-BR"/>
              </w:rPr>
              <m:t>-</m:t>
            </m:r>
          </w:ins>
          <m:nary>
            <m:naryPr>
              <m:chr m:val="∑"/>
              <m:limLoc m:val="subSup"/>
              <m:ctrlPr>
                <w:ins w:id="1792" w:author="The Si Tran" w:date="2012-12-06T01:41:00Z">
                  <w:rPr>
                    <w:rFonts w:ascii="Cambria Math" w:hAnsi="Cambria Math"/>
                    <w:i/>
                    <w:szCs w:val="26"/>
                    <w:lang w:val="pt-BR"/>
                  </w:rPr>
                </w:ins>
              </m:ctrlPr>
            </m:naryPr>
            <m:sub>
              <w:ins w:id="1793" w:author="The Si Tran" w:date="2012-12-06T01:41:00Z">
                <m:r>
                  <w:rPr>
                    <w:rFonts w:ascii="Cambria Math" w:hAnsi="Cambria Math"/>
                    <w:szCs w:val="26"/>
                    <w:lang w:val="pt-BR"/>
                  </w:rPr>
                  <m:t>i=1</m:t>
                </m:r>
              </w:ins>
            </m:sub>
            <m:sup>
              <w:ins w:id="1794" w:author="The Si Tran" w:date="2012-12-06T01:41:00Z">
                <m:r>
                  <w:rPr>
                    <w:rFonts w:ascii="Cambria Math" w:hAnsi="Cambria Math"/>
                    <w:szCs w:val="26"/>
                    <w:lang w:val="pt-BR"/>
                  </w:rPr>
                  <m:t>q</m:t>
                </m:r>
              </w:ins>
            </m:sup>
            <m:e>
              <m:sSub>
                <m:sSubPr>
                  <m:ctrlPr>
                    <w:ins w:id="1795" w:author="The Si Tran" w:date="2012-12-06T01:41:00Z">
                      <w:rPr>
                        <w:rFonts w:ascii="Cambria Math" w:hAnsi="Cambria Math"/>
                        <w:i/>
                        <w:szCs w:val="26"/>
                        <w:lang w:val="pt-BR"/>
                      </w:rPr>
                    </w:ins>
                  </m:ctrlPr>
                </m:sSubPr>
                <m:e>
                  <w:ins w:id="1796" w:author="The Si Tran" w:date="2012-12-06T01:41:00Z">
                    <m:r>
                      <w:rPr>
                        <w:rFonts w:ascii="Cambria Math" w:hAnsi="Cambria Math"/>
                        <w:szCs w:val="26"/>
                        <w:lang w:val="pt-BR"/>
                      </w:rPr>
                      <m:t>θ</m:t>
                    </m:r>
                  </w:ins>
                </m:e>
                <m:sub>
                  <w:ins w:id="1797" w:author="The Si Tran" w:date="2012-12-06T01:41:00Z">
                    <m:r>
                      <w:rPr>
                        <w:rFonts w:ascii="Cambria Math" w:hAnsi="Cambria Math"/>
                        <w:szCs w:val="26"/>
                        <w:lang w:val="pt-BR"/>
                      </w:rPr>
                      <m:t>i</m:t>
                    </m:r>
                  </w:ins>
                </m:sub>
              </m:sSub>
              <m:sSub>
                <m:sSubPr>
                  <m:ctrlPr>
                    <w:ins w:id="1798" w:author="The Si Tran" w:date="2012-12-06T01:41:00Z">
                      <w:rPr>
                        <w:rFonts w:ascii="Cambria Math" w:hAnsi="Cambria Math"/>
                        <w:i/>
                        <w:szCs w:val="26"/>
                        <w:lang w:val="pt-BR"/>
                      </w:rPr>
                    </w:ins>
                  </m:ctrlPr>
                </m:sSubPr>
                <m:e>
                  <w:ins w:id="1799" w:author="The Si Tran" w:date="2012-12-06T01:41:00Z">
                    <m:r>
                      <w:rPr>
                        <w:rFonts w:ascii="Cambria Math" w:hAnsi="Cambria Math"/>
                        <w:szCs w:val="26"/>
                        <w:lang w:val="pt-BR"/>
                      </w:rPr>
                      <m:t>ε</m:t>
                    </m:r>
                  </w:ins>
                </m:e>
                <m:sub>
                  <w:ins w:id="1800" w:author="The Si Tran" w:date="2012-12-06T01:41:00Z">
                    <m:r>
                      <w:rPr>
                        <w:rFonts w:ascii="Cambria Math" w:hAnsi="Cambria Math"/>
                        <w:szCs w:val="26"/>
                        <w:lang w:val="pt-BR"/>
                      </w:rPr>
                      <m:t>t-i</m:t>
                    </m:r>
                  </w:ins>
                </m:sub>
              </m:sSub>
            </m:e>
          </m:nary>
        </m:oMath>
      </m:oMathPara>
    </w:p>
    <w:p w:rsidR="006A21F7" w:rsidRPr="0049233F" w:rsidRDefault="006A21F7">
      <w:pPr>
        <w:ind w:left="720" w:firstLine="720"/>
        <w:rPr>
          <w:b/>
          <w:szCs w:val="26"/>
          <w:lang w:val="pt-BR"/>
          <w:rPrChange w:id="1801" w:author="The Si Tran" w:date="2012-12-05T23:02:00Z">
            <w:rPr>
              <w:b/>
              <w:sz w:val="28"/>
              <w:szCs w:val="28"/>
              <w:lang w:val="pt-BR"/>
            </w:rPr>
          </w:rPrChange>
        </w:rPr>
        <w:pPrChange w:id="1802" w:author="The Si Tran" w:date="2012-12-06T01:42:00Z">
          <w:pPr>
            <w:ind w:firstLine="540"/>
          </w:pPr>
        </w:pPrChange>
      </w:pPr>
      <w:del w:id="1803" w:author="The Si Tran" w:date="2012-12-06T01:42:00Z">
        <w:r w:rsidRPr="00AF1345" w:rsidDel="00267538">
          <w:rPr>
            <w:position w:val="-28"/>
            <w:szCs w:val="26"/>
            <w:lang w:val="pt-BR"/>
          </w:rPr>
          <w:object w:dxaOrig="3019" w:dyaOrig="680">
            <v:shape id="_x0000_i1087" type="#_x0000_t75" style="width:234pt;height:52.5pt" o:ole="">
              <v:imagedata r:id="rId132" o:title=""/>
            </v:shape>
            <o:OLEObject Type="Embed" ProgID="Equation.DSMT4" ShapeID="_x0000_i1087" DrawAspect="Content" ObjectID="_1416335210" r:id="rId133"/>
          </w:object>
        </w:r>
        <w:r w:rsidRPr="0049233F" w:rsidDel="00267538">
          <w:rPr>
            <w:b/>
            <w:szCs w:val="26"/>
            <w:lang w:val="pt-BR"/>
            <w:rPrChange w:id="1804" w:author="The Si Tran" w:date="2012-12-05T23:02:00Z">
              <w:rPr>
                <w:b/>
                <w:sz w:val="28"/>
                <w:szCs w:val="28"/>
                <w:lang w:val="pt-BR"/>
              </w:rPr>
            </w:rPrChange>
          </w:rPr>
          <w:delText xml:space="preserve"> </w:delText>
        </w:r>
      </w:del>
    </w:p>
    <w:p w:rsidR="006A21F7" w:rsidRDefault="006A21F7" w:rsidP="006A21F7">
      <w:pPr>
        <w:ind w:firstLine="540"/>
        <w:rPr>
          <w:ins w:id="1805" w:author="The Si Tran" w:date="2012-12-06T01:42:00Z"/>
          <w:szCs w:val="26"/>
          <w:lang w:val="pt-BR"/>
        </w:rPr>
      </w:pPr>
      <w:r w:rsidRPr="0049233F">
        <w:rPr>
          <w:szCs w:val="26"/>
          <w:lang w:val="pt-BR"/>
          <w:rPrChange w:id="1806" w:author="The Si Tran" w:date="2012-12-05T23:02:00Z">
            <w:rPr>
              <w:sz w:val="28"/>
              <w:szCs w:val="28"/>
              <w:lang w:val="pt-BR"/>
            </w:rPr>
          </w:rPrChange>
        </w:rPr>
        <w:t xml:space="preserve">Hay </w:t>
      </w:r>
    </w:p>
    <w:p w:rsidR="00267538" w:rsidRPr="00267538" w:rsidRDefault="00267538">
      <w:pPr>
        <w:ind w:left="720" w:firstLine="720"/>
        <w:rPr>
          <w:szCs w:val="26"/>
          <w:lang w:val="pt-BR"/>
          <w:rPrChange w:id="1807" w:author="The Si Tran" w:date="2012-12-06T01:43:00Z">
            <w:rPr>
              <w:sz w:val="28"/>
              <w:szCs w:val="28"/>
              <w:lang w:val="pt-BR"/>
            </w:rPr>
          </w:rPrChange>
        </w:rPr>
        <w:pPrChange w:id="1808" w:author="The Si Tran" w:date="2012-12-06T01:43:00Z">
          <w:pPr>
            <w:ind w:firstLine="540"/>
          </w:pPr>
        </w:pPrChange>
      </w:pPr>
      <w:ins w:id="1809" w:author="The Si Tran" w:date="2012-12-06T01:42:00Z">
        <m:oMathPara>
          <m:oMathParaPr>
            <m:jc m:val="left"/>
          </m:oMathParaPr>
          <m:oMath>
            <m:r>
              <m:rPr>
                <m:sty m:val="p"/>
              </m:rPr>
              <w:rPr>
                <w:rFonts w:ascii="Cambria Math" w:hAnsi="Cambria Math" w:hint="eastAsia"/>
                <w:szCs w:val="26"/>
                <w:lang w:val="pt-BR"/>
              </w:rPr>
              <m:t>Φ</m:t>
            </m:r>
            <m:d>
              <m:dPr>
                <m:ctrlPr>
                  <w:rPr>
                    <w:rFonts w:ascii="Cambria Math" w:hAnsi="Cambria Math"/>
                    <w:i/>
                    <w:szCs w:val="26"/>
                    <w:lang w:val="pt-BR"/>
                  </w:rPr>
                </m:ctrlPr>
              </m:dPr>
              <m:e>
                <m:r>
                  <w:rPr>
                    <w:rFonts w:ascii="Cambria Math" w:hAnsi="Cambria Math"/>
                    <w:szCs w:val="26"/>
                    <w:lang w:val="pt-BR"/>
                  </w:rPr>
                  <m:t>B</m:t>
                </m:r>
              </m:e>
            </m:d>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m:t>
            </m:r>
          </m:oMath>
        </m:oMathPara>
      </w:ins>
      <w:ins w:id="1810" w:author="The Si Tran" w:date="2012-12-06T01:43:00Z">
        <m:oMathPara>
          <m:oMathParaPr>
            <m:jc m:val="left"/>
          </m:oMathParaPr>
          <m:oMath>
            <m:r>
              <w:rPr>
                <w:rFonts w:ascii="Cambria Math" w:hAnsi="Cambria Math"/>
                <w:szCs w:val="26"/>
                <w:lang w:val="pt-BR"/>
              </w:rPr>
              <m:t>δ+</m:t>
            </m:r>
            <m:r>
              <m:rPr>
                <m:sty m:val="p"/>
              </m:rPr>
              <w:rPr>
                <w:rFonts w:ascii="Cambria Math" w:hAnsi="Cambria Math" w:hint="eastAsia"/>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m:oMathPara>
      </w:ins>
    </w:p>
    <w:p w:rsidR="006A21F7" w:rsidRPr="0049233F" w:rsidDel="00720763" w:rsidRDefault="006A21F7" w:rsidP="006A21F7">
      <w:pPr>
        <w:ind w:firstLine="540"/>
        <w:rPr>
          <w:del w:id="1811" w:author="The Si Tran" w:date="2012-12-06T01:43:00Z"/>
          <w:szCs w:val="26"/>
          <w:lang w:val="pt-BR"/>
          <w:rPrChange w:id="1812" w:author="The Si Tran" w:date="2012-12-05T23:02:00Z">
            <w:rPr>
              <w:del w:id="1813" w:author="The Si Tran" w:date="2012-12-06T01:43:00Z"/>
              <w:sz w:val="28"/>
              <w:szCs w:val="28"/>
              <w:lang w:val="pt-BR"/>
            </w:rPr>
          </w:rPrChange>
        </w:rPr>
      </w:pPr>
      <w:del w:id="1814" w:author="The Si Tran" w:date="2012-12-06T01:43:00Z">
        <w:r w:rsidRPr="00AF1345" w:rsidDel="00720763">
          <w:rPr>
            <w:position w:val="-12"/>
            <w:szCs w:val="26"/>
            <w:lang w:val="pt-BR"/>
          </w:rPr>
          <w:object w:dxaOrig="2060" w:dyaOrig="360">
            <v:shape id="_x0000_i1088" type="#_x0000_t75" style="width:2in;height:25.5pt" o:ole="">
              <v:imagedata r:id="rId134" o:title=""/>
            </v:shape>
            <o:OLEObject Type="Embed" ProgID="Equation.DSMT4" ShapeID="_x0000_i1088" DrawAspect="Content" ObjectID="_1416335211" r:id="rId135"/>
          </w:object>
        </w:r>
      </w:del>
    </w:p>
    <w:p w:rsidR="006A21F7" w:rsidRPr="0049233F" w:rsidRDefault="006A21F7" w:rsidP="006A21F7">
      <w:pPr>
        <w:ind w:firstLine="540"/>
        <w:rPr>
          <w:szCs w:val="26"/>
          <w:lang w:val="pt-BR"/>
          <w:rPrChange w:id="1815" w:author="The Si Tran" w:date="2012-12-05T23:02:00Z">
            <w:rPr>
              <w:sz w:val="28"/>
              <w:szCs w:val="28"/>
              <w:lang w:val="pt-BR"/>
            </w:rPr>
          </w:rPrChange>
        </w:rPr>
      </w:pPr>
      <w:r w:rsidRPr="0049233F">
        <w:rPr>
          <w:szCs w:val="26"/>
          <w:lang w:val="pt-BR"/>
          <w:rPrChange w:id="1816" w:author="The Si Tran" w:date="2012-12-05T23:02:00Z">
            <w:rPr>
              <w:sz w:val="28"/>
              <w:szCs w:val="28"/>
              <w:lang w:val="pt-BR"/>
            </w:rPr>
          </w:rPrChange>
        </w:rPr>
        <w:t>Ý nghĩa của các ký hiệu giống như trong mô hình AR(p) và MA(q).</w:t>
      </w:r>
    </w:p>
    <w:p w:rsidR="006A21F7" w:rsidRPr="0049233F" w:rsidRDefault="006A21F7" w:rsidP="006A21F7">
      <w:pPr>
        <w:ind w:firstLine="540"/>
        <w:rPr>
          <w:szCs w:val="26"/>
          <w:lang w:val="pt-BR"/>
          <w:rPrChange w:id="1817" w:author="The Si Tran" w:date="2012-12-05T23:02:00Z">
            <w:rPr>
              <w:sz w:val="28"/>
              <w:szCs w:val="28"/>
              <w:lang w:val="pt-BR"/>
            </w:rPr>
          </w:rPrChange>
        </w:rPr>
      </w:pPr>
      <w:r w:rsidRPr="0049233F">
        <w:rPr>
          <w:szCs w:val="26"/>
          <w:lang w:val="pt-BR"/>
          <w:rPrChange w:id="1818" w:author="The Si Tran" w:date="2012-12-05T23:02:00Z">
            <w:rPr>
              <w:sz w:val="28"/>
              <w:szCs w:val="28"/>
              <w:lang w:val="pt-BR"/>
            </w:rPr>
          </w:rPrChange>
        </w:rPr>
        <w:t>Mô hình ARMA(p,q) có chứa đựng mô hình AR(p) và MA(q) nên hàm tự tương quan và hàm tự tương quan riêng phần của nó vừa thể hiện hành vi của mô hình AR(p) và MA(q). Tức là hàm tự tương quan riêng phần và hàm tự tương quan giảm dần về không.</w:t>
      </w:r>
    </w:p>
    <w:p w:rsidR="006A21F7" w:rsidRDefault="006A21F7" w:rsidP="006A21F7">
      <w:pPr>
        <w:ind w:firstLine="540"/>
        <w:rPr>
          <w:ins w:id="1819" w:author="The Si Tran" w:date="2012-12-06T20:19:00Z"/>
          <w:szCs w:val="26"/>
          <w:lang w:val="pt-BR"/>
        </w:rPr>
      </w:pPr>
      <w:r w:rsidRPr="0049233F">
        <w:rPr>
          <w:szCs w:val="26"/>
          <w:lang w:val="pt-BR"/>
          <w:rPrChange w:id="1820" w:author="The Si Tran" w:date="2012-12-05T23:02:00Z">
            <w:rPr>
              <w:sz w:val="28"/>
              <w:szCs w:val="28"/>
              <w:lang w:val="pt-BR"/>
            </w:rPr>
          </w:rPrChange>
        </w:rPr>
        <w:t>Ta dùng R mô phỏng mô hình ARMA(1,1) sau</w:t>
      </w:r>
    </w:p>
    <w:p w:rsidR="00AD35E8" w:rsidRPr="00AB2E63" w:rsidDel="00AB2E63" w:rsidRDefault="00AB2E63" w:rsidP="006A21F7">
      <w:pPr>
        <w:ind w:firstLine="540"/>
        <w:rPr>
          <w:del w:id="1821" w:author="The Si Tran" w:date="2012-12-06T20:20:00Z"/>
          <w:szCs w:val="26"/>
          <w:lang w:val="pt-BR"/>
          <w:rPrChange w:id="1822" w:author="The Si Tran" w:date="2012-12-06T20:20:00Z">
            <w:rPr>
              <w:del w:id="1823" w:author="The Si Tran" w:date="2012-12-06T20:20:00Z"/>
              <w:sz w:val="28"/>
              <w:szCs w:val="28"/>
              <w:lang w:val="pt-BR"/>
            </w:rPr>
          </w:rPrChange>
        </w:rPr>
      </w:pPr>
      <w:ins w:id="1824" w:author="The Si Tran" w:date="2012-12-06T20:20:00Z">
        <w:r>
          <w:rPr>
            <w:szCs w:val="26"/>
            <w:lang w:val="pt-BR"/>
          </w:rPr>
          <w:tab/>
        </w:r>
      </w:ins>
      <m:oMath>
        <m:sSub>
          <m:sSubPr>
            <m:ctrlPr>
              <w:ins w:id="1825" w:author="The Si Tran" w:date="2012-12-06T20:19:00Z">
                <w:rPr>
                  <w:rFonts w:ascii="Cambria Math" w:hAnsi="Cambria Math"/>
                  <w:i/>
                  <w:szCs w:val="26"/>
                  <w:lang w:val="pt-BR"/>
                </w:rPr>
              </w:ins>
            </m:ctrlPr>
          </m:sSubPr>
          <m:e>
            <w:ins w:id="1826" w:author="The Si Tran" w:date="2012-12-06T20:19:00Z">
              <m:r>
                <w:rPr>
                  <w:rFonts w:ascii="Cambria Math" w:hAnsi="Cambria Math"/>
                  <w:szCs w:val="26"/>
                  <w:lang w:val="pt-BR"/>
                </w:rPr>
                <m:t>y</m:t>
              </m:r>
            </w:ins>
          </m:e>
          <m:sub>
            <w:ins w:id="1827" w:author="The Si Tran" w:date="2012-12-06T20:19:00Z">
              <m:r>
                <w:rPr>
                  <w:rFonts w:ascii="Cambria Math" w:hAnsi="Cambria Math"/>
                  <w:szCs w:val="26"/>
                  <w:lang w:val="pt-BR"/>
                </w:rPr>
                <m:t>t</m:t>
              </m:r>
            </w:ins>
          </m:sub>
        </m:sSub>
        <w:ins w:id="1828" w:author="The Si Tran" w:date="2012-12-06T20:19:00Z">
          <m:r>
            <w:rPr>
              <w:rFonts w:ascii="Cambria Math" w:hAnsi="Cambria Math"/>
              <w:szCs w:val="26"/>
              <w:lang w:val="pt-BR"/>
            </w:rPr>
            <m:t>=16+0.6</m:t>
          </m:r>
        </w:ins>
        <m:sSub>
          <m:sSubPr>
            <m:ctrlPr>
              <w:ins w:id="1829" w:author="The Si Tran" w:date="2012-12-06T20:19:00Z">
                <w:rPr>
                  <w:rFonts w:ascii="Cambria Math" w:hAnsi="Cambria Math"/>
                  <w:i/>
                  <w:szCs w:val="26"/>
                  <w:lang w:val="pt-BR"/>
                </w:rPr>
              </w:ins>
            </m:ctrlPr>
          </m:sSubPr>
          <m:e>
            <w:ins w:id="1830" w:author="The Si Tran" w:date="2012-12-06T20:19:00Z">
              <m:r>
                <w:rPr>
                  <w:rFonts w:ascii="Cambria Math" w:hAnsi="Cambria Math"/>
                  <w:szCs w:val="26"/>
                  <w:lang w:val="pt-BR"/>
                </w:rPr>
                <m:t>y</m:t>
              </m:r>
            </w:ins>
          </m:e>
          <m:sub>
            <w:ins w:id="1831" w:author="The Si Tran" w:date="2012-12-06T20:20:00Z">
              <m:r>
                <w:rPr>
                  <w:rFonts w:ascii="Cambria Math" w:hAnsi="Cambria Math"/>
                  <w:szCs w:val="26"/>
                  <w:lang w:val="pt-BR"/>
                </w:rPr>
                <m:t>t-1</m:t>
              </m:r>
            </w:ins>
          </m:sub>
        </m:sSub>
        <w:ins w:id="1832" w:author="The Si Tran" w:date="2012-12-06T20:20:00Z">
          <m:r>
            <w:rPr>
              <w:rFonts w:ascii="Cambria Math" w:hAnsi="Cambria Math"/>
              <w:szCs w:val="26"/>
              <w:lang w:val="pt-BR"/>
            </w:rPr>
            <m:t>+</m:t>
          </m:r>
        </w:ins>
        <m:sSub>
          <m:sSubPr>
            <m:ctrlPr>
              <w:ins w:id="1833" w:author="The Si Tran" w:date="2012-12-06T20:20:00Z">
                <w:rPr>
                  <w:rFonts w:ascii="Cambria Math" w:hAnsi="Cambria Math"/>
                  <w:i/>
                  <w:szCs w:val="26"/>
                  <w:lang w:val="pt-BR"/>
                </w:rPr>
              </w:ins>
            </m:ctrlPr>
          </m:sSubPr>
          <m:e>
            <w:ins w:id="1834" w:author="The Si Tran" w:date="2012-12-06T20:20:00Z">
              <m:r>
                <w:rPr>
                  <w:rFonts w:ascii="Cambria Math" w:hAnsi="Cambria Math"/>
                  <w:szCs w:val="26"/>
                  <w:lang w:val="pt-BR"/>
                </w:rPr>
                <m:t>ε</m:t>
              </m:r>
            </w:ins>
          </m:e>
          <m:sub>
            <w:ins w:id="1835" w:author="The Si Tran" w:date="2012-12-06T20:20:00Z">
              <m:r>
                <w:rPr>
                  <w:rFonts w:ascii="Cambria Math" w:hAnsi="Cambria Math"/>
                  <w:szCs w:val="26"/>
                  <w:lang w:val="pt-BR"/>
                </w:rPr>
                <m:t>t</m:t>
              </m:r>
            </w:ins>
          </m:sub>
        </m:sSub>
        <w:ins w:id="1836" w:author="The Si Tran" w:date="2012-12-06T20:20:00Z">
          <m:r>
            <w:rPr>
              <w:rFonts w:ascii="Cambria Math" w:hAnsi="Cambria Math"/>
              <w:szCs w:val="26"/>
              <w:lang w:val="pt-BR"/>
            </w:rPr>
            <m:t>+0.8</m:t>
          </m:r>
        </w:ins>
        <m:sSub>
          <m:sSubPr>
            <m:ctrlPr>
              <w:ins w:id="1837" w:author="The Si Tran" w:date="2012-12-06T20:20:00Z">
                <w:rPr>
                  <w:rFonts w:ascii="Cambria Math" w:hAnsi="Cambria Math"/>
                  <w:i/>
                  <w:szCs w:val="26"/>
                  <w:lang w:val="pt-BR"/>
                </w:rPr>
              </w:ins>
            </m:ctrlPr>
          </m:sSubPr>
          <m:e>
            <w:ins w:id="1838" w:author="The Si Tran" w:date="2012-12-06T20:20:00Z">
              <m:r>
                <w:rPr>
                  <w:rFonts w:ascii="Cambria Math" w:hAnsi="Cambria Math"/>
                  <w:szCs w:val="26"/>
                  <w:lang w:val="pt-BR"/>
                </w:rPr>
                <m:t>ε</m:t>
              </m:r>
            </w:ins>
          </m:e>
          <m:sub>
            <w:ins w:id="1839" w:author="The Si Tran" w:date="2012-12-06T20:20:00Z">
              <m:r>
                <w:rPr>
                  <w:rFonts w:ascii="Cambria Math" w:hAnsi="Cambria Math"/>
                  <w:szCs w:val="26"/>
                  <w:lang w:val="pt-BR"/>
                </w:rPr>
                <m:t>t-1</m:t>
              </m:r>
            </w:ins>
          </m:sub>
        </m:sSub>
      </m:oMath>
    </w:p>
    <w:p w:rsidR="006A21F7" w:rsidRPr="0049233F" w:rsidDel="00AB2E63" w:rsidRDefault="006A21F7" w:rsidP="006A21F7">
      <w:pPr>
        <w:ind w:firstLine="540"/>
        <w:rPr>
          <w:del w:id="1840" w:author="The Si Tran" w:date="2012-12-06T20:20:00Z"/>
          <w:szCs w:val="26"/>
          <w:lang w:val="pt-BR"/>
          <w:rPrChange w:id="1841" w:author="The Si Tran" w:date="2012-12-05T23:02:00Z">
            <w:rPr>
              <w:del w:id="1842" w:author="The Si Tran" w:date="2012-12-06T20:20:00Z"/>
              <w:sz w:val="28"/>
              <w:szCs w:val="28"/>
              <w:lang w:val="pt-BR"/>
            </w:rPr>
          </w:rPrChange>
        </w:rPr>
      </w:pPr>
      <w:del w:id="1843" w:author="The Si Tran" w:date="2012-12-06T20:20:00Z">
        <w:r w:rsidRPr="00AF1345" w:rsidDel="00AB2E63">
          <w:rPr>
            <w:position w:val="-12"/>
            <w:szCs w:val="26"/>
            <w:lang w:val="pt-BR"/>
          </w:rPr>
          <w:object w:dxaOrig="2780" w:dyaOrig="360">
            <v:shape id="_x0000_i1089" type="#_x0000_t75" style="width:171pt;height:22.5pt" o:ole="">
              <v:imagedata r:id="rId136" o:title=""/>
            </v:shape>
            <o:OLEObject Type="Embed" ProgID="Equation.DSMT4" ShapeID="_x0000_i1089" DrawAspect="Content" ObjectID="_1416335212" r:id="rId137"/>
          </w:object>
        </w:r>
      </w:del>
    </w:p>
    <w:p w:rsidR="006A21F7" w:rsidRPr="0049233F" w:rsidRDefault="006A21F7" w:rsidP="006A21F7">
      <w:pPr>
        <w:ind w:firstLine="540"/>
        <w:rPr>
          <w:szCs w:val="26"/>
          <w:lang w:val="pt-BR"/>
          <w:rPrChange w:id="1844" w:author="The Si Tran" w:date="2012-12-05T23:02:00Z">
            <w:rPr>
              <w:sz w:val="28"/>
              <w:szCs w:val="28"/>
              <w:lang w:val="pt-BR"/>
            </w:rPr>
          </w:rPrChange>
        </w:rPr>
      </w:pPr>
    </w:p>
    <w:p w:rsidR="006A21F7" w:rsidRPr="0049233F" w:rsidRDefault="006A21F7" w:rsidP="006A21F7">
      <w:pPr>
        <w:ind w:firstLine="540"/>
        <w:rPr>
          <w:i/>
          <w:szCs w:val="26"/>
          <w:rPrChange w:id="1845" w:author="The Si Tran" w:date="2012-12-05T23:02:00Z">
            <w:rPr>
              <w:i/>
              <w:sz w:val="28"/>
              <w:szCs w:val="28"/>
            </w:rPr>
          </w:rPrChange>
        </w:rPr>
      </w:pPr>
      <w:r w:rsidRPr="0049233F">
        <w:rPr>
          <w:i/>
          <w:szCs w:val="26"/>
          <w:rPrChange w:id="1846" w:author="The Si Tran" w:date="2012-12-05T23:02:00Z">
            <w:rPr>
              <w:i/>
              <w:sz w:val="28"/>
              <w:szCs w:val="28"/>
            </w:rPr>
          </w:rPrChange>
        </w:rPr>
        <w:t xml:space="preserve">&gt; </w:t>
      </w:r>
      <w:proofErr w:type="gramStart"/>
      <w:r w:rsidRPr="0049233F">
        <w:rPr>
          <w:i/>
          <w:szCs w:val="26"/>
          <w:rPrChange w:id="1847" w:author="The Si Tran" w:date="2012-12-05T23:02:00Z">
            <w:rPr>
              <w:i/>
              <w:sz w:val="28"/>
              <w:szCs w:val="28"/>
            </w:rPr>
          </w:rPrChange>
        </w:rPr>
        <w:t>set.seed(</w:t>
      </w:r>
      <w:proofErr w:type="gramEnd"/>
      <w:r w:rsidRPr="0049233F">
        <w:rPr>
          <w:i/>
          <w:szCs w:val="26"/>
          <w:rPrChange w:id="1848" w:author="The Si Tran" w:date="2012-12-05T23:02:00Z">
            <w:rPr>
              <w:i/>
              <w:sz w:val="28"/>
              <w:szCs w:val="28"/>
            </w:rPr>
          </w:rPrChange>
        </w:rPr>
        <w:t>1)</w:t>
      </w:r>
    </w:p>
    <w:p w:rsidR="006A21F7" w:rsidRPr="0049233F" w:rsidRDefault="006A21F7" w:rsidP="006A21F7">
      <w:pPr>
        <w:ind w:firstLine="540"/>
        <w:rPr>
          <w:i/>
          <w:szCs w:val="26"/>
          <w:rPrChange w:id="1849" w:author="The Si Tran" w:date="2012-12-05T23:02:00Z">
            <w:rPr>
              <w:i/>
              <w:sz w:val="28"/>
              <w:szCs w:val="28"/>
            </w:rPr>
          </w:rPrChange>
        </w:rPr>
      </w:pPr>
      <w:r w:rsidRPr="0049233F">
        <w:rPr>
          <w:i/>
          <w:szCs w:val="26"/>
          <w:rPrChange w:id="1850" w:author="The Si Tran" w:date="2012-12-05T23:02:00Z">
            <w:rPr>
              <w:i/>
              <w:sz w:val="28"/>
              <w:szCs w:val="28"/>
            </w:rPr>
          </w:rPrChange>
        </w:rPr>
        <w:t xml:space="preserve">&gt; y &lt;- e &lt;- </w:t>
      </w:r>
      <w:proofErr w:type="gramStart"/>
      <w:r w:rsidRPr="0049233F">
        <w:rPr>
          <w:i/>
          <w:szCs w:val="26"/>
          <w:rPrChange w:id="1851" w:author="The Si Tran" w:date="2012-12-05T23:02:00Z">
            <w:rPr>
              <w:i/>
              <w:sz w:val="28"/>
              <w:szCs w:val="28"/>
            </w:rPr>
          </w:rPrChange>
        </w:rPr>
        <w:t>rnorm(</w:t>
      </w:r>
      <w:proofErr w:type="gramEnd"/>
      <w:r w:rsidRPr="0049233F">
        <w:rPr>
          <w:i/>
          <w:szCs w:val="26"/>
          <w:rPrChange w:id="1852" w:author="The Si Tran" w:date="2012-12-05T23:02:00Z">
            <w:rPr>
              <w:i/>
              <w:sz w:val="28"/>
              <w:szCs w:val="28"/>
            </w:rPr>
          </w:rPrChange>
        </w:rPr>
        <w:t>1000)</w:t>
      </w:r>
    </w:p>
    <w:p w:rsidR="006A21F7" w:rsidRPr="0049233F" w:rsidRDefault="006A21F7" w:rsidP="006A21F7">
      <w:pPr>
        <w:ind w:firstLine="540"/>
        <w:rPr>
          <w:i/>
          <w:szCs w:val="26"/>
          <w:lang w:val="fr-FR"/>
          <w:rPrChange w:id="1853" w:author="The Si Tran" w:date="2012-12-05T23:02:00Z">
            <w:rPr>
              <w:i/>
              <w:sz w:val="28"/>
              <w:szCs w:val="28"/>
              <w:lang w:val="fr-FR"/>
            </w:rPr>
          </w:rPrChange>
        </w:rPr>
      </w:pPr>
      <w:r w:rsidRPr="0049233F">
        <w:rPr>
          <w:i/>
          <w:szCs w:val="26"/>
          <w:lang w:val="fr-FR"/>
          <w:rPrChange w:id="1854" w:author="The Si Tran" w:date="2012-12-05T23:02:00Z">
            <w:rPr>
              <w:i/>
              <w:sz w:val="28"/>
              <w:szCs w:val="28"/>
              <w:lang w:val="fr-FR"/>
            </w:rPr>
          </w:rPrChange>
        </w:rPr>
        <w:t>&gt; for(t in 2:1000</w:t>
      </w:r>
      <w:proofErr w:type="gramStart"/>
      <w:r w:rsidRPr="0049233F">
        <w:rPr>
          <w:i/>
          <w:szCs w:val="26"/>
          <w:lang w:val="fr-FR"/>
          <w:rPrChange w:id="1855" w:author="The Si Tran" w:date="2012-12-05T23:02:00Z">
            <w:rPr>
              <w:i/>
              <w:sz w:val="28"/>
              <w:szCs w:val="28"/>
              <w:lang w:val="fr-FR"/>
            </w:rPr>
          </w:rPrChange>
        </w:rPr>
        <w:t>){</w:t>
      </w:r>
      <w:proofErr w:type="gramEnd"/>
    </w:p>
    <w:p w:rsidR="006A21F7" w:rsidRPr="0049233F" w:rsidRDefault="006A21F7" w:rsidP="006A21F7">
      <w:pPr>
        <w:ind w:firstLine="540"/>
        <w:rPr>
          <w:i/>
          <w:szCs w:val="26"/>
          <w:lang w:val="fr-FR"/>
          <w:rPrChange w:id="1856" w:author="The Si Tran" w:date="2012-12-05T23:02:00Z">
            <w:rPr>
              <w:i/>
              <w:sz w:val="28"/>
              <w:szCs w:val="28"/>
              <w:lang w:val="fr-FR"/>
            </w:rPr>
          </w:rPrChange>
        </w:rPr>
      </w:pPr>
      <w:r w:rsidRPr="0049233F">
        <w:rPr>
          <w:i/>
          <w:szCs w:val="26"/>
          <w:lang w:val="fr-FR"/>
          <w:rPrChange w:id="1857" w:author="The Si Tran" w:date="2012-12-05T23:02:00Z">
            <w:rPr>
              <w:i/>
              <w:sz w:val="28"/>
              <w:szCs w:val="28"/>
              <w:lang w:val="fr-FR"/>
            </w:rPr>
          </w:rPrChange>
        </w:rPr>
        <w:t>+   y[t] &lt;- 16 + 0.6*y[t-1</w:t>
      </w:r>
      <w:proofErr w:type="gramStart"/>
      <w:r w:rsidRPr="0049233F">
        <w:rPr>
          <w:i/>
          <w:szCs w:val="26"/>
          <w:lang w:val="fr-FR"/>
          <w:rPrChange w:id="1858" w:author="The Si Tran" w:date="2012-12-05T23:02:00Z">
            <w:rPr>
              <w:i/>
              <w:sz w:val="28"/>
              <w:szCs w:val="28"/>
              <w:lang w:val="fr-FR"/>
            </w:rPr>
          </w:rPrChange>
        </w:rPr>
        <w:t>]+</w:t>
      </w:r>
      <w:proofErr w:type="gramEnd"/>
      <w:r w:rsidRPr="0049233F">
        <w:rPr>
          <w:i/>
          <w:szCs w:val="26"/>
          <w:lang w:val="fr-FR"/>
          <w:rPrChange w:id="1859" w:author="The Si Tran" w:date="2012-12-05T23:02:00Z">
            <w:rPr>
              <w:i/>
              <w:sz w:val="28"/>
              <w:szCs w:val="28"/>
              <w:lang w:val="fr-FR"/>
            </w:rPr>
          </w:rPrChange>
        </w:rPr>
        <w:t xml:space="preserve"> e[t] + 0.8*e[t-1] </w:t>
      </w:r>
    </w:p>
    <w:p w:rsidR="006A21F7" w:rsidRPr="0049233F" w:rsidRDefault="006A21F7" w:rsidP="006A21F7">
      <w:pPr>
        <w:ind w:firstLine="540"/>
        <w:rPr>
          <w:i/>
          <w:szCs w:val="26"/>
          <w:lang w:val="pt-BR"/>
          <w:rPrChange w:id="1860" w:author="The Si Tran" w:date="2012-12-05T23:02:00Z">
            <w:rPr>
              <w:i/>
              <w:sz w:val="28"/>
              <w:szCs w:val="28"/>
              <w:lang w:val="pt-BR"/>
            </w:rPr>
          </w:rPrChange>
        </w:rPr>
      </w:pPr>
      <w:r w:rsidRPr="0049233F">
        <w:rPr>
          <w:i/>
          <w:szCs w:val="26"/>
          <w:lang w:val="pt-BR"/>
          <w:rPrChange w:id="1861" w:author="The Si Tran" w:date="2012-12-05T23:02:00Z">
            <w:rPr>
              <w:i/>
              <w:sz w:val="28"/>
              <w:szCs w:val="28"/>
              <w:lang w:val="pt-BR"/>
            </w:rPr>
          </w:rPrChange>
        </w:rPr>
        <w:t>+ }</w:t>
      </w:r>
    </w:p>
    <w:p w:rsidR="006A21F7" w:rsidRPr="0049233F" w:rsidRDefault="006A21F7" w:rsidP="006A21F7">
      <w:pPr>
        <w:ind w:firstLine="540"/>
        <w:rPr>
          <w:i/>
          <w:szCs w:val="26"/>
          <w:lang w:val="pt-BR"/>
          <w:rPrChange w:id="1862" w:author="The Si Tran" w:date="2012-12-05T23:02:00Z">
            <w:rPr>
              <w:i/>
              <w:sz w:val="28"/>
              <w:szCs w:val="28"/>
              <w:lang w:val="pt-BR"/>
            </w:rPr>
          </w:rPrChange>
        </w:rPr>
      </w:pPr>
      <w:r w:rsidRPr="0049233F">
        <w:rPr>
          <w:i/>
          <w:szCs w:val="26"/>
          <w:lang w:val="pt-BR"/>
          <w:rPrChange w:id="1863" w:author="The Si Tran" w:date="2012-12-05T23:02:00Z">
            <w:rPr>
              <w:i/>
              <w:sz w:val="28"/>
              <w:szCs w:val="28"/>
              <w:lang w:val="pt-BR"/>
            </w:rPr>
          </w:rPrChange>
        </w:rPr>
        <w:t>&gt; layout(1:2)</w:t>
      </w:r>
    </w:p>
    <w:p w:rsidR="006A21F7" w:rsidRPr="0049233F" w:rsidRDefault="006A21F7" w:rsidP="006A21F7">
      <w:pPr>
        <w:ind w:firstLine="540"/>
        <w:rPr>
          <w:i/>
          <w:szCs w:val="26"/>
          <w:lang w:val="pt-BR"/>
          <w:rPrChange w:id="1864" w:author="The Si Tran" w:date="2012-12-05T23:02:00Z">
            <w:rPr>
              <w:i/>
              <w:sz w:val="28"/>
              <w:szCs w:val="28"/>
              <w:lang w:val="pt-BR"/>
            </w:rPr>
          </w:rPrChange>
        </w:rPr>
      </w:pPr>
      <w:r w:rsidRPr="0049233F">
        <w:rPr>
          <w:i/>
          <w:szCs w:val="26"/>
          <w:lang w:val="pt-BR"/>
          <w:rPrChange w:id="1865" w:author="The Si Tran" w:date="2012-12-05T23:02:00Z">
            <w:rPr>
              <w:i/>
              <w:sz w:val="28"/>
              <w:szCs w:val="28"/>
              <w:lang w:val="pt-BR"/>
            </w:rPr>
          </w:rPrChange>
        </w:rPr>
        <w:t>&gt; acf(y)</w:t>
      </w:r>
    </w:p>
    <w:p w:rsidR="006A21F7" w:rsidRPr="0049233F" w:rsidRDefault="006A21F7" w:rsidP="006A21F7">
      <w:pPr>
        <w:ind w:firstLine="540"/>
        <w:rPr>
          <w:i/>
          <w:szCs w:val="26"/>
          <w:lang w:val="pt-BR"/>
          <w:rPrChange w:id="1866" w:author="The Si Tran" w:date="2012-12-05T23:02:00Z">
            <w:rPr>
              <w:i/>
              <w:sz w:val="28"/>
              <w:szCs w:val="28"/>
              <w:lang w:val="pt-BR"/>
            </w:rPr>
          </w:rPrChange>
        </w:rPr>
      </w:pPr>
      <w:r w:rsidRPr="0049233F">
        <w:rPr>
          <w:i/>
          <w:szCs w:val="26"/>
          <w:lang w:val="pt-BR"/>
          <w:rPrChange w:id="1867" w:author="The Si Tran" w:date="2012-12-05T23:02:00Z">
            <w:rPr>
              <w:i/>
              <w:sz w:val="28"/>
              <w:szCs w:val="28"/>
              <w:lang w:val="pt-BR"/>
            </w:rPr>
          </w:rPrChange>
        </w:rPr>
        <w:t>&gt; pacf(y)</w:t>
      </w:r>
    </w:p>
    <w:p w:rsidR="006A21F7" w:rsidRPr="0049233F" w:rsidRDefault="006A21F7" w:rsidP="006A21F7">
      <w:pPr>
        <w:ind w:firstLine="540"/>
        <w:rPr>
          <w:szCs w:val="26"/>
          <w:lang w:val="pt-BR"/>
          <w:rPrChange w:id="1868" w:author="The Si Tran" w:date="2012-12-05T23:02:00Z">
            <w:rPr>
              <w:sz w:val="28"/>
              <w:szCs w:val="28"/>
              <w:lang w:val="pt-BR"/>
            </w:rPr>
          </w:rPrChange>
        </w:rPr>
      </w:pPr>
    </w:p>
    <w:p w:rsidR="006A21F7" w:rsidRPr="0049233F" w:rsidRDefault="006A21F7" w:rsidP="006A21F7">
      <w:pPr>
        <w:ind w:firstLine="540"/>
        <w:rPr>
          <w:szCs w:val="26"/>
          <w:lang w:val="pt-BR"/>
          <w:rPrChange w:id="1869" w:author="The Si Tran" w:date="2012-12-05T23:02:00Z">
            <w:rPr>
              <w:sz w:val="28"/>
              <w:szCs w:val="28"/>
              <w:lang w:val="pt-BR"/>
            </w:rPr>
          </w:rPrChange>
        </w:rPr>
      </w:pPr>
      <w:r w:rsidRPr="0049233F">
        <w:rPr>
          <w:szCs w:val="26"/>
          <w:lang w:val="pt-BR"/>
          <w:rPrChange w:id="1870" w:author="The Si Tran" w:date="2012-12-05T23:02:00Z">
            <w:rPr>
              <w:sz w:val="28"/>
              <w:szCs w:val="28"/>
              <w:lang w:val="pt-BR"/>
            </w:rPr>
          </w:rPrChange>
        </w:rPr>
        <w:t>Hình 9 là hình ảnh của hàm tự tương quan và tự tương quan riêng phần của chuỗi thời gian sinh ra bằng mô hình trên. Ta thấy hàm tự tương quan và hàm tự tương quan riêng phần giảm dần về không.</w:t>
      </w:r>
    </w:p>
    <w:p w:rsidR="006A21F7" w:rsidRPr="0049233F" w:rsidRDefault="006A21F7" w:rsidP="006A21F7">
      <w:pPr>
        <w:ind w:firstLine="540"/>
        <w:rPr>
          <w:szCs w:val="26"/>
          <w:lang w:val="pt-BR"/>
          <w:rPrChange w:id="1871" w:author="The Si Tran" w:date="2012-12-05T23:02:00Z">
            <w:rPr>
              <w:sz w:val="28"/>
              <w:szCs w:val="28"/>
              <w:lang w:val="pt-BR"/>
            </w:rPr>
          </w:rPrChange>
        </w:rPr>
      </w:pPr>
    </w:p>
    <w:p w:rsidR="006A21F7" w:rsidRPr="0049233F" w:rsidRDefault="006A21F7" w:rsidP="006A21F7">
      <w:pPr>
        <w:ind w:firstLine="540"/>
        <w:rPr>
          <w:szCs w:val="26"/>
          <w:lang w:val="pt-BR"/>
          <w:rPrChange w:id="1872" w:author="The Si Tran" w:date="2012-12-05T23:02:00Z">
            <w:rPr>
              <w:sz w:val="28"/>
              <w:szCs w:val="28"/>
              <w:lang w:val="pt-BR"/>
            </w:rPr>
          </w:rPrChange>
        </w:rPr>
      </w:pPr>
      <w:r w:rsidRPr="0049233F">
        <w:rPr>
          <w:noProof/>
          <w:szCs w:val="26"/>
          <w:rPrChange w:id="1873" w:author="The Si Tran" w:date="2012-12-05T23:02:00Z">
            <w:rPr>
              <w:noProof/>
              <w:sz w:val="28"/>
              <w:szCs w:val="28"/>
            </w:rPr>
          </w:rPrChange>
        </w:rPr>
        <w:lastRenderedPageBreak/>
        <w:drawing>
          <wp:inline distT="0" distB="0" distL="0" distR="0">
            <wp:extent cx="5495925" cy="5410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pic:cNvPicPr>
                      <a:picLocks noChangeAspect="1" noChangeArrowheads="1"/>
                    </pic:cNvPicPr>
                  </pic:nvPicPr>
                  <pic:blipFill>
                    <a:blip r:embed="rId138">
                      <a:extLst>
                        <a:ext uri="{28A0092B-C50C-407E-A947-70E740481C1C}">
                          <a14:useLocalDpi xmlns:a14="http://schemas.microsoft.com/office/drawing/2010/main" val="0"/>
                        </a:ext>
                      </a:extLst>
                    </a:blip>
                    <a:srcRect/>
                    <a:stretch>
                      <a:fillRect/>
                    </a:stretch>
                  </pic:blipFill>
                  <pic:spPr bwMode="auto">
                    <a:xfrm>
                      <a:off x="0" y="0"/>
                      <a:ext cx="5495925" cy="5410200"/>
                    </a:xfrm>
                    <a:prstGeom prst="rect">
                      <a:avLst/>
                    </a:prstGeom>
                    <a:noFill/>
                    <a:ln>
                      <a:noFill/>
                    </a:ln>
                  </pic:spPr>
                </pic:pic>
              </a:graphicData>
            </a:graphic>
          </wp:inline>
        </w:drawing>
      </w:r>
    </w:p>
    <w:p w:rsidR="006A21F7" w:rsidRPr="0049233F" w:rsidRDefault="006A21F7" w:rsidP="006A21F7">
      <w:pPr>
        <w:pStyle w:val="Caption"/>
        <w:ind w:left="1620"/>
        <w:rPr>
          <w:sz w:val="26"/>
          <w:szCs w:val="26"/>
          <w:lang w:val="pt-BR"/>
          <w:rPrChange w:id="1874" w:author="The Si Tran" w:date="2012-12-05T23:02:00Z">
            <w:rPr>
              <w:sz w:val="28"/>
              <w:szCs w:val="28"/>
              <w:lang w:val="pt-BR"/>
            </w:rPr>
          </w:rPrChange>
        </w:rPr>
      </w:pPr>
      <w:bookmarkStart w:id="1875" w:name="_Toc312142083"/>
      <w:r w:rsidRPr="0049233F">
        <w:rPr>
          <w:sz w:val="26"/>
          <w:szCs w:val="26"/>
          <w:lang w:val="pt-BR"/>
          <w:rPrChange w:id="1876" w:author="The Si Tran" w:date="2012-12-05T23:02:00Z">
            <w:rPr>
              <w:sz w:val="28"/>
              <w:szCs w:val="28"/>
              <w:lang w:val="pt-BR"/>
            </w:rPr>
          </w:rPrChange>
        </w:rPr>
        <w:t xml:space="preserve">Hình </w:t>
      </w:r>
      <w:r w:rsidRPr="0049233F">
        <w:rPr>
          <w:sz w:val="26"/>
          <w:szCs w:val="26"/>
          <w:rPrChange w:id="1877" w:author="The Si Tran" w:date="2012-12-05T23:02:00Z">
            <w:rPr>
              <w:sz w:val="28"/>
              <w:szCs w:val="28"/>
            </w:rPr>
          </w:rPrChange>
        </w:rPr>
        <w:fldChar w:fldCharType="begin"/>
      </w:r>
      <w:r w:rsidRPr="0049233F">
        <w:rPr>
          <w:sz w:val="26"/>
          <w:szCs w:val="26"/>
          <w:lang w:val="pt-BR"/>
          <w:rPrChange w:id="1878" w:author="The Si Tran" w:date="2012-12-05T23:02:00Z">
            <w:rPr>
              <w:sz w:val="28"/>
              <w:szCs w:val="28"/>
              <w:lang w:val="pt-BR"/>
            </w:rPr>
          </w:rPrChange>
        </w:rPr>
        <w:instrText xml:space="preserve"> SEQ Hình \* ARABIC </w:instrText>
      </w:r>
      <w:r w:rsidRPr="0049233F">
        <w:rPr>
          <w:sz w:val="26"/>
          <w:szCs w:val="26"/>
          <w:rPrChange w:id="1879" w:author="The Si Tran" w:date="2012-12-05T23:02:00Z">
            <w:rPr>
              <w:sz w:val="28"/>
              <w:szCs w:val="28"/>
            </w:rPr>
          </w:rPrChange>
        </w:rPr>
        <w:fldChar w:fldCharType="separate"/>
      </w:r>
      <w:r w:rsidRPr="0049233F">
        <w:rPr>
          <w:noProof/>
          <w:sz w:val="26"/>
          <w:szCs w:val="26"/>
          <w:lang w:val="pt-BR"/>
          <w:rPrChange w:id="1880" w:author="The Si Tran" w:date="2012-12-05T23:02:00Z">
            <w:rPr>
              <w:noProof/>
              <w:sz w:val="28"/>
              <w:szCs w:val="28"/>
              <w:lang w:val="pt-BR"/>
            </w:rPr>
          </w:rPrChange>
        </w:rPr>
        <w:t>9</w:t>
      </w:r>
      <w:r w:rsidRPr="0049233F">
        <w:rPr>
          <w:sz w:val="26"/>
          <w:szCs w:val="26"/>
          <w:rPrChange w:id="1881" w:author="The Si Tran" w:date="2012-12-05T23:02:00Z">
            <w:rPr>
              <w:sz w:val="28"/>
              <w:szCs w:val="28"/>
            </w:rPr>
          </w:rPrChange>
        </w:rPr>
        <w:fldChar w:fldCharType="end"/>
      </w:r>
      <w:r w:rsidRPr="0049233F">
        <w:rPr>
          <w:sz w:val="26"/>
          <w:szCs w:val="26"/>
          <w:lang w:val="pt-BR"/>
          <w:rPrChange w:id="1882" w:author="The Si Tran" w:date="2012-12-05T23:02:00Z">
            <w:rPr>
              <w:sz w:val="28"/>
              <w:szCs w:val="28"/>
              <w:lang w:val="pt-BR"/>
            </w:rPr>
          </w:rPrChange>
        </w:rPr>
        <w:t xml:space="preserve"> Hàm tự tương quan và tự tương quan riêng phần của mô hình </w:t>
      </w:r>
      <w:bookmarkEnd w:id="1875"/>
      <m:oMath>
        <m:sSub>
          <m:sSubPr>
            <m:ctrlPr>
              <w:ins w:id="1883" w:author="The Si Tran" w:date="2012-12-06T20:21:00Z">
                <w:rPr>
                  <w:rFonts w:ascii="Cambria Math" w:hAnsi="Cambria Math"/>
                  <w:b w:val="0"/>
                  <w:bCs w:val="0"/>
                  <w:i/>
                  <w:sz w:val="26"/>
                  <w:szCs w:val="26"/>
                  <w:lang w:val="pt-BR"/>
                </w:rPr>
              </w:ins>
            </m:ctrlPr>
          </m:sSubPr>
          <m:e>
            <w:ins w:id="1884" w:author="The Si Tran" w:date="2012-12-06T20:21:00Z">
              <m:r>
                <m:rPr>
                  <m:sty m:val="bi"/>
                </m:rPr>
                <w:rPr>
                  <w:rFonts w:ascii="Cambria Math" w:hAnsi="Cambria Math"/>
                  <w:sz w:val="26"/>
                  <w:szCs w:val="26"/>
                  <w:lang w:val="pt-BR"/>
                  <w:rPrChange w:id="1885" w:author="The Si Tran" w:date="2012-12-06T20:21:00Z">
                    <w:rPr>
                      <w:rFonts w:ascii="Cambria Math" w:hAnsi="Cambria Math"/>
                      <w:szCs w:val="26"/>
                      <w:lang w:val="pt-BR"/>
                    </w:rPr>
                  </w:rPrChange>
                </w:rPr>
                <m:t>y</m:t>
              </m:r>
            </w:ins>
          </m:e>
          <m:sub>
            <w:ins w:id="1886" w:author="The Si Tran" w:date="2012-12-06T20:21:00Z">
              <m:r>
                <m:rPr>
                  <m:sty m:val="bi"/>
                </m:rPr>
                <w:rPr>
                  <w:rFonts w:ascii="Cambria Math" w:hAnsi="Cambria Math"/>
                  <w:sz w:val="26"/>
                  <w:szCs w:val="26"/>
                  <w:lang w:val="pt-BR"/>
                  <w:rPrChange w:id="1887" w:author="The Si Tran" w:date="2012-12-06T20:21:00Z">
                    <w:rPr>
                      <w:rFonts w:ascii="Cambria Math" w:hAnsi="Cambria Math"/>
                      <w:szCs w:val="26"/>
                      <w:lang w:val="pt-BR"/>
                    </w:rPr>
                  </w:rPrChange>
                </w:rPr>
                <m:t>t</m:t>
              </m:r>
            </w:ins>
          </m:sub>
        </m:sSub>
        <w:ins w:id="1888" w:author="The Si Tran" w:date="2012-12-06T20:21:00Z">
          <m:r>
            <m:rPr>
              <m:sty m:val="bi"/>
            </m:rPr>
            <w:rPr>
              <w:rFonts w:ascii="Cambria Math" w:hAnsi="Cambria Math"/>
              <w:sz w:val="26"/>
              <w:szCs w:val="26"/>
              <w:lang w:val="pt-BR"/>
              <w:rPrChange w:id="1889" w:author="The Si Tran" w:date="2012-12-06T20:21:00Z">
                <w:rPr>
                  <w:rFonts w:ascii="Cambria Math" w:hAnsi="Cambria Math"/>
                  <w:szCs w:val="26"/>
                  <w:lang w:val="pt-BR"/>
                </w:rPr>
              </w:rPrChange>
            </w:rPr>
            <m:t>=16+0.6</m:t>
          </m:r>
        </w:ins>
        <m:sSub>
          <m:sSubPr>
            <m:ctrlPr>
              <w:ins w:id="1890" w:author="The Si Tran" w:date="2012-12-06T20:21:00Z">
                <w:rPr>
                  <w:rFonts w:ascii="Cambria Math" w:hAnsi="Cambria Math"/>
                  <w:b w:val="0"/>
                  <w:bCs w:val="0"/>
                  <w:i/>
                  <w:sz w:val="26"/>
                  <w:szCs w:val="26"/>
                  <w:lang w:val="pt-BR"/>
                </w:rPr>
              </w:ins>
            </m:ctrlPr>
          </m:sSubPr>
          <m:e>
            <w:ins w:id="1891" w:author="The Si Tran" w:date="2012-12-06T20:21:00Z">
              <m:r>
                <m:rPr>
                  <m:sty m:val="bi"/>
                </m:rPr>
                <w:rPr>
                  <w:rFonts w:ascii="Cambria Math" w:hAnsi="Cambria Math"/>
                  <w:sz w:val="26"/>
                  <w:szCs w:val="26"/>
                  <w:lang w:val="pt-BR"/>
                  <w:rPrChange w:id="1892" w:author="The Si Tran" w:date="2012-12-06T20:21:00Z">
                    <w:rPr>
                      <w:rFonts w:ascii="Cambria Math" w:hAnsi="Cambria Math"/>
                      <w:szCs w:val="26"/>
                      <w:lang w:val="pt-BR"/>
                    </w:rPr>
                  </w:rPrChange>
                </w:rPr>
                <m:t>y</m:t>
              </m:r>
            </w:ins>
          </m:e>
          <m:sub>
            <w:ins w:id="1893" w:author="The Si Tran" w:date="2012-12-06T20:21:00Z">
              <m:r>
                <m:rPr>
                  <m:sty m:val="bi"/>
                </m:rPr>
                <w:rPr>
                  <w:rFonts w:ascii="Cambria Math" w:hAnsi="Cambria Math"/>
                  <w:sz w:val="26"/>
                  <w:szCs w:val="26"/>
                  <w:lang w:val="pt-BR"/>
                  <w:rPrChange w:id="1894" w:author="The Si Tran" w:date="2012-12-06T20:21:00Z">
                    <w:rPr>
                      <w:rFonts w:ascii="Cambria Math" w:hAnsi="Cambria Math"/>
                      <w:szCs w:val="26"/>
                      <w:lang w:val="pt-BR"/>
                    </w:rPr>
                  </w:rPrChange>
                </w:rPr>
                <m:t>t-1</m:t>
              </m:r>
            </w:ins>
          </m:sub>
        </m:sSub>
        <w:ins w:id="1895" w:author="The Si Tran" w:date="2012-12-06T20:21:00Z">
          <m:r>
            <m:rPr>
              <m:sty m:val="bi"/>
            </m:rPr>
            <w:rPr>
              <w:rFonts w:ascii="Cambria Math" w:hAnsi="Cambria Math"/>
              <w:sz w:val="26"/>
              <w:szCs w:val="26"/>
              <w:lang w:val="pt-BR"/>
              <w:rPrChange w:id="1896" w:author="The Si Tran" w:date="2012-12-06T20:21:00Z">
                <w:rPr>
                  <w:rFonts w:ascii="Cambria Math" w:hAnsi="Cambria Math"/>
                  <w:szCs w:val="26"/>
                  <w:lang w:val="pt-BR"/>
                </w:rPr>
              </w:rPrChange>
            </w:rPr>
            <m:t>+</m:t>
          </m:r>
        </w:ins>
        <m:sSub>
          <m:sSubPr>
            <m:ctrlPr>
              <w:ins w:id="1897" w:author="The Si Tran" w:date="2012-12-06T20:21:00Z">
                <w:rPr>
                  <w:rFonts w:ascii="Cambria Math" w:hAnsi="Cambria Math"/>
                  <w:b w:val="0"/>
                  <w:bCs w:val="0"/>
                  <w:i/>
                  <w:sz w:val="26"/>
                  <w:szCs w:val="26"/>
                  <w:lang w:val="pt-BR"/>
                </w:rPr>
              </w:ins>
            </m:ctrlPr>
          </m:sSubPr>
          <m:e>
            <w:ins w:id="1898" w:author="The Si Tran" w:date="2012-12-06T20:21:00Z">
              <m:r>
                <m:rPr>
                  <m:sty m:val="bi"/>
                </m:rPr>
                <w:rPr>
                  <w:rFonts w:ascii="Cambria Math" w:hAnsi="Cambria Math"/>
                  <w:sz w:val="26"/>
                  <w:szCs w:val="26"/>
                  <w:lang w:val="pt-BR"/>
                  <w:rPrChange w:id="1899" w:author="The Si Tran" w:date="2012-12-06T20:21:00Z">
                    <w:rPr>
                      <w:rFonts w:ascii="Cambria Math" w:hAnsi="Cambria Math"/>
                      <w:szCs w:val="26"/>
                      <w:lang w:val="pt-BR"/>
                    </w:rPr>
                  </w:rPrChange>
                </w:rPr>
                <m:t>ε</m:t>
              </m:r>
            </w:ins>
          </m:e>
          <m:sub>
            <w:ins w:id="1900" w:author="The Si Tran" w:date="2012-12-06T20:21:00Z">
              <m:r>
                <m:rPr>
                  <m:sty m:val="bi"/>
                </m:rPr>
                <w:rPr>
                  <w:rFonts w:ascii="Cambria Math" w:hAnsi="Cambria Math"/>
                  <w:sz w:val="26"/>
                  <w:szCs w:val="26"/>
                  <w:lang w:val="pt-BR"/>
                  <w:rPrChange w:id="1901" w:author="The Si Tran" w:date="2012-12-06T20:21:00Z">
                    <w:rPr>
                      <w:rFonts w:ascii="Cambria Math" w:hAnsi="Cambria Math"/>
                      <w:szCs w:val="26"/>
                      <w:lang w:val="pt-BR"/>
                    </w:rPr>
                  </w:rPrChange>
                </w:rPr>
                <m:t>t</m:t>
              </m:r>
            </w:ins>
          </m:sub>
        </m:sSub>
        <w:ins w:id="1902" w:author="The Si Tran" w:date="2012-12-06T20:21:00Z">
          <m:r>
            <m:rPr>
              <m:sty m:val="bi"/>
            </m:rPr>
            <w:rPr>
              <w:rFonts w:ascii="Cambria Math" w:hAnsi="Cambria Math"/>
              <w:sz w:val="26"/>
              <w:szCs w:val="26"/>
              <w:lang w:val="pt-BR"/>
              <w:rPrChange w:id="1903" w:author="The Si Tran" w:date="2012-12-06T20:21:00Z">
                <w:rPr>
                  <w:rFonts w:ascii="Cambria Math" w:hAnsi="Cambria Math"/>
                  <w:szCs w:val="26"/>
                  <w:lang w:val="pt-BR"/>
                </w:rPr>
              </w:rPrChange>
            </w:rPr>
            <m:t>+0.8</m:t>
          </m:r>
        </w:ins>
        <m:sSub>
          <m:sSubPr>
            <m:ctrlPr>
              <w:ins w:id="1904" w:author="The Si Tran" w:date="2012-12-06T20:21:00Z">
                <w:rPr>
                  <w:rFonts w:ascii="Cambria Math" w:hAnsi="Cambria Math"/>
                  <w:b w:val="0"/>
                  <w:bCs w:val="0"/>
                  <w:i/>
                  <w:sz w:val="26"/>
                  <w:szCs w:val="26"/>
                  <w:lang w:val="pt-BR"/>
                </w:rPr>
              </w:ins>
            </m:ctrlPr>
          </m:sSubPr>
          <m:e>
            <w:ins w:id="1905" w:author="The Si Tran" w:date="2012-12-06T20:21:00Z">
              <m:r>
                <m:rPr>
                  <m:sty m:val="bi"/>
                </m:rPr>
                <w:rPr>
                  <w:rFonts w:ascii="Cambria Math" w:hAnsi="Cambria Math"/>
                  <w:sz w:val="26"/>
                  <w:szCs w:val="26"/>
                  <w:lang w:val="pt-BR"/>
                  <w:rPrChange w:id="1906" w:author="The Si Tran" w:date="2012-12-06T20:21:00Z">
                    <w:rPr>
                      <w:rFonts w:ascii="Cambria Math" w:hAnsi="Cambria Math"/>
                      <w:szCs w:val="26"/>
                      <w:lang w:val="pt-BR"/>
                    </w:rPr>
                  </w:rPrChange>
                </w:rPr>
                <m:t>ε</m:t>
              </m:r>
            </w:ins>
          </m:e>
          <m:sub>
            <w:ins w:id="1907" w:author="The Si Tran" w:date="2012-12-06T20:21:00Z">
              <m:r>
                <m:rPr>
                  <m:sty m:val="bi"/>
                </m:rPr>
                <w:rPr>
                  <w:rFonts w:ascii="Cambria Math" w:hAnsi="Cambria Math"/>
                  <w:sz w:val="26"/>
                  <w:szCs w:val="26"/>
                  <w:lang w:val="pt-BR"/>
                  <w:rPrChange w:id="1908" w:author="The Si Tran" w:date="2012-12-06T20:21:00Z">
                    <w:rPr>
                      <w:rFonts w:ascii="Cambria Math" w:hAnsi="Cambria Math"/>
                      <w:szCs w:val="26"/>
                      <w:lang w:val="pt-BR"/>
                    </w:rPr>
                  </w:rPrChange>
                </w:rPr>
                <m:t>t-1</m:t>
              </m:r>
            </w:ins>
          </m:sub>
        </m:sSub>
      </m:oMath>
      <w:del w:id="1909" w:author="The Si Tran" w:date="2012-12-06T20:21:00Z">
        <w:r w:rsidRPr="0049233F" w:rsidDel="00A96CBA">
          <w:rPr>
            <w:position w:val="-12"/>
            <w:sz w:val="26"/>
            <w:szCs w:val="26"/>
            <w:lang w:val="pt-BR"/>
            <w:rPrChange w:id="1910" w:author="The Si Tran" w:date="2012-12-05T23:02:00Z">
              <w:rPr>
                <w:position w:val="-12"/>
                <w:sz w:val="26"/>
                <w:szCs w:val="26"/>
                <w:lang w:val="pt-BR"/>
              </w:rPr>
            </w:rPrChange>
          </w:rPr>
          <w:object w:dxaOrig="2780" w:dyaOrig="360">
            <v:shape id="_x0000_i1090" type="#_x0000_t75" style="width:171pt;height:22.5pt" o:ole="">
              <v:imagedata r:id="rId136" o:title=""/>
            </v:shape>
            <o:OLEObject Type="Embed" ProgID="Equation.DSMT4" ShapeID="_x0000_i1090" DrawAspect="Content" ObjectID="_1416335213" r:id="rId139"/>
          </w:object>
        </w:r>
      </w:del>
    </w:p>
    <w:p w:rsidR="006A21F7" w:rsidRPr="0049233F" w:rsidRDefault="006A21F7" w:rsidP="006A21F7">
      <w:pPr>
        <w:pStyle w:val="Heading2"/>
        <w:rPr>
          <w:sz w:val="26"/>
          <w:szCs w:val="26"/>
          <w:lang w:val="pt-BR"/>
          <w:rPrChange w:id="1911" w:author="The Si Tran" w:date="2012-12-05T23:02:00Z">
            <w:rPr>
              <w:lang w:val="pt-BR"/>
            </w:rPr>
          </w:rPrChange>
        </w:rPr>
      </w:pPr>
      <w:bookmarkStart w:id="1912" w:name="_Toc312142553"/>
      <w:r w:rsidRPr="0049233F">
        <w:rPr>
          <w:sz w:val="26"/>
          <w:szCs w:val="26"/>
          <w:lang w:val="pt-BR"/>
          <w:rPrChange w:id="1913" w:author="The Si Tran" w:date="2012-12-05T23:02:00Z">
            <w:rPr>
              <w:lang w:val="pt-BR"/>
            </w:rPr>
          </w:rPrChange>
        </w:rPr>
        <w:t>Mô hình tự hồi quy kết hợp với trung bình di động, ARIMA(p,d,q)</w:t>
      </w:r>
      <w:bookmarkEnd w:id="1912"/>
    </w:p>
    <w:p w:rsidR="006A21F7" w:rsidRPr="0049233F" w:rsidRDefault="006A21F7" w:rsidP="006A21F7">
      <w:pPr>
        <w:ind w:firstLine="540"/>
        <w:rPr>
          <w:szCs w:val="26"/>
          <w:lang w:val="pt-BR"/>
          <w:rPrChange w:id="1914" w:author="The Si Tran" w:date="2012-12-05T23:02:00Z">
            <w:rPr>
              <w:sz w:val="28"/>
              <w:szCs w:val="28"/>
              <w:lang w:val="pt-BR"/>
            </w:rPr>
          </w:rPrChange>
        </w:rPr>
      </w:pPr>
      <w:r w:rsidRPr="0049233F">
        <w:rPr>
          <w:szCs w:val="26"/>
          <w:lang w:val="pt-BR"/>
          <w:rPrChange w:id="1915" w:author="The Si Tran" w:date="2012-12-05T23:02:00Z">
            <w:rPr>
              <w:sz w:val="28"/>
              <w:szCs w:val="28"/>
              <w:lang w:val="pt-BR"/>
            </w:rPr>
          </w:rPrChange>
        </w:rPr>
        <w:t>Mô hình ARMA(p,q) làm việc tốt với các dữ liệu tĩnh, tức là không có thành phần xu hướng (trend). Nhưng trong thực tế dữ liệu thường có một xu hướng đi lên hay đi xuống nào đó, đặc biệt với các chuỗi thời gian trong kinh tế.</w:t>
      </w:r>
    </w:p>
    <w:p w:rsidR="006A21F7" w:rsidRPr="0049233F" w:rsidRDefault="006A21F7" w:rsidP="006A21F7">
      <w:pPr>
        <w:ind w:firstLine="540"/>
        <w:rPr>
          <w:szCs w:val="26"/>
          <w:lang w:val="pt-BR"/>
          <w:rPrChange w:id="1916" w:author="The Si Tran" w:date="2012-12-05T23:02:00Z">
            <w:rPr>
              <w:sz w:val="28"/>
              <w:szCs w:val="28"/>
              <w:lang w:val="pt-BR"/>
            </w:rPr>
          </w:rPrChange>
        </w:rPr>
      </w:pPr>
      <w:r w:rsidRPr="0049233F">
        <w:rPr>
          <w:szCs w:val="26"/>
          <w:lang w:val="pt-BR"/>
          <w:rPrChange w:id="1917" w:author="The Si Tran" w:date="2012-12-05T23:02:00Z">
            <w:rPr>
              <w:sz w:val="28"/>
              <w:szCs w:val="28"/>
              <w:lang w:val="pt-BR"/>
            </w:rPr>
          </w:rPrChange>
        </w:rPr>
        <w:t xml:space="preserve">Đối với các chuỗi thời gian có xu hướng tuyến tính ta cần chuyển nó thành tuyến tính rồi mới áp dụng mô hình ARMA. Một trong những cách chuyển một chuỗi thời gian có xu hướng về chuỗi thời gian tĩnh là phương pháp lấy hiệu như đã nói ở chương 2. Do đó người </w:t>
      </w:r>
      <w:r w:rsidRPr="0049233F">
        <w:rPr>
          <w:szCs w:val="26"/>
          <w:lang w:val="pt-BR"/>
          <w:rPrChange w:id="1918" w:author="The Si Tran" w:date="2012-12-05T23:02:00Z">
            <w:rPr>
              <w:sz w:val="28"/>
              <w:szCs w:val="28"/>
              <w:lang w:val="pt-BR"/>
            </w:rPr>
          </w:rPrChange>
        </w:rPr>
        <w:lastRenderedPageBreak/>
        <w:t>ta đưa thêm một hệ số d vào mô hình ARMA(p,q) để tạo thành mô hình ARIMA(p,d,q), với d là số lần lấy hiệu để chuỗi thời gian trở thành chuỗi tĩnh. Khi d bằng không thì mô hình ARIMA(p,d,q) trở thành mô hình ARMA(p,q). Mô hình ARIMA có thể làm việc tốt với dữ liệu tĩnh lẫn dữ liệu có xu hướng tuyến tính.</w:t>
      </w:r>
    </w:p>
    <w:p w:rsidR="006A21F7" w:rsidRDefault="006A21F7" w:rsidP="006A21F7">
      <w:pPr>
        <w:ind w:firstLine="540"/>
        <w:rPr>
          <w:ins w:id="1919" w:author="The Si Tran" w:date="2012-12-06T01:44:00Z"/>
          <w:szCs w:val="26"/>
          <w:lang w:val="pt-BR"/>
        </w:rPr>
      </w:pPr>
      <w:r w:rsidRPr="0049233F">
        <w:rPr>
          <w:szCs w:val="26"/>
          <w:lang w:val="pt-BR"/>
          <w:rPrChange w:id="1920" w:author="The Si Tran" w:date="2012-12-05T23:02:00Z">
            <w:rPr>
              <w:sz w:val="28"/>
              <w:szCs w:val="28"/>
              <w:lang w:val="pt-BR"/>
            </w:rPr>
          </w:rPrChange>
        </w:rPr>
        <w:t>Dạng toán học của mô hình ARIMA(p,d,q) là</w:t>
      </w:r>
    </w:p>
    <w:p w:rsidR="00720763" w:rsidRPr="00720763" w:rsidDel="0076673F" w:rsidRDefault="00720763">
      <w:pPr>
        <w:rPr>
          <w:del w:id="1921" w:author="The Si Tran" w:date="2012-12-06T01:44:00Z"/>
          <w:szCs w:val="26"/>
          <w:lang w:val="pt-BR"/>
          <w:rPrChange w:id="1922" w:author="The Si Tran" w:date="2012-12-06T01:44:00Z">
            <w:rPr>
              <w:del w:id="1923" w:author="The Si Tran" w:date="2012-12-06T01:44:00Z"/>
              <w:sz w:val="28"/>
              <w:szCs w:val="28"/>
              <w:lang w:val="pt-BR"/>
            </w:rPr>
          </w:rPrChange>
        </w:rPr>
        <w:pPrChange w:id="1924" w:author="The Si Tran" w:date="2012-12-06T01:44:00Z">
          <w:pPr>
            <w:ind w:firstLine="540"/>
          </w:pPr>
        </w:pPrChange>
      </w:pPr>
      <w:ins w:id="1925" w:author="The Si Tran" w:date="2012-12-06T01:44:00Z">
        <w:r>
          <w:rPr>
            <w:szCs w:val="26"/>
            <w:lang w:val="pt-BR"/>
          </w:rPr>
          <w:t xml:space="preserve">         </w:t>
        </w:r>
        <m:oMath>
          <m:r>
            <m:rPr>
              <m:sty m:val="p"/>
            </m:rPr>
            <w:rPr>
              <w:rFonts w:ascii="Cambria Math" w:hAnsi="Cambria Math"/>
              <w:szCs w:val="26"/>
              <w:lang w:val="pt-BR"/>
            </w:rPr>
            <m:t>Φ</m:t>
          </m:r>
          <m:d>
            <m:dPr>
              <m:ctrlPr>
                <w:rPr>
                  <w:rFonts w:ascii="Cambria Math" w:hAnsi="Cambria Math"/>
                  <w:i/>
                  <w:szCs w:val="26"/>
                  <w:lang w:val="pt-BR"/>
                </w:rPr>
              </m:ctrlPr>
            </m:dPr>
            <m:e>
              <m:r>
                <w:rPr>
                  <w:rFonts w:ascii="Cambria Math" w:hAnsi="Cambria Math"/>
                  <w:szCs w:val="26"/>
                  <w:lang w:val="pt-BR"/>
                </w:rPr>
                <m:t>B</m:t>
              </m:r>
            </m:e>
          </m:d>
          <m:sSup>
            <m:sSupPr>
              <m:ctrlPr>
                <w:rPr>
                  <w:rFonts w:ascii="Cambria Math" w:hAnsi="Cambria Math"/>
                  <w:i/>
                  <w:szCs w:val="26"/>
                  <w:lang w:val="pt-BR"/>
                </w:rPr>
              </m:ctrlPr>
            </m:sSupPr>
            <m:e>
              <m:r>
                <w:rPr>
                  <w:rFonts w:ascii="Cambria Math" w:hAnsi="Cambria Math"/>
                  <w:szCs w:val="26"/>
                  <w:lang w:val="pt-BR"/>
                </w:rPr>
                <m:t>(1-B)</m:t>
              </m:r>
            </m:e>
            <m:sup>
              <m:r>
                <w:rPr>
                  <w:rFonts w:ascii="Cambria Math" w:hAnsi="Cambria Math"/>
                  <w:szCs w:val="26"/>
                  <w:lang w:val="pt-BR"/>
                </w:rPr>
                <m:t>d</m:t>
              </m:r>
            </m:sup>
          </m:sSup>
          <m:sSub>
            <m:sSubPr>
              <m:ctrlPr>
                <w:rPr>
                  <w:rFonts w:ascii="Cambria Math" w:hAnsi="Cambria Math"/>
                  <w:i/>
                  <w:szCs w:val="26"/>
                  <w:lang w:val="pt-BR"/>
                </w:rPr>
              </m:ctrlPr>
            </m:sSubPr>
            <m:e>
              <m:r>
                <w:rPr>
                  <w:rFonts w:ascii="Cambria Math" w:hAnsi="Cambria Math"/>
                  <w:szCs w:val="26"/>
                  <w:lang w:val="pt-BR"/>
                </w:rPr>
                <m:t>y</m:t>
              </m:r>
            </m:e>
            <m:sub>
              <m:r>
                <w:rPr>
                  <w:rFonts w:ascii="Cambria Math" w:hAnsi="Cambria Math"/>
                  <w:szCs w:val="26"/>
                  <w:lang w:val="pt-BR"/>
                </w:rPr>
                <m:t>t</m:t>
              </m:r>
            </m:sub>
          </m:sSub>
          <m:r>
            <w:rPr>
              <w:rFonts w:ascii="Cambria Math" w:hAnsi="Cambria Math"/>
              <w:szCs w:val="26"/>
              <w:lang w:val="pt-BR"/>
            </w:rPr>
            <m:t>=δ+</m:t>
          </m:r>
          <m:r>
            <m:rPr>
              <m:sty m:val="p"/>
            </m:rPr>
            <w:rPr>
              <w:rFonts w:ascii="Cambria Math" w:hAnsi="Cambria Math"/>
              <w:szCs w:val="26"/>
              <w:lang w:val="pt-BR"/>
            </w:rPr>
            <m:t>Θ</m:t>
          </m:r>
          <m:r>
            <w:rPr>
              <w:rFonts w:ascii="Cambria Math" w:hAnsi="Cambria Math"/>
              <w:szCs w:val="26"/>
              <w:lang w:val="pt-BR"/>
            </w:rPr>
            <m:t>(B)</m:t>
          </m:r>
          <m:sSub>
            <m:sSubPr>
              <m:ctrlPr>
                <w:rPr>
                  <w:rFonts w:ascii="Cambria Math" w:hAnsi="Cambria Math"/>
                  <w:i/>
                  <w:szCs w:val="26"/>
                  <w:lang w:val="pt-BR"/>
                </w:rPr>
              </m:ctrlPr>
            </m:sSubPr>
            <m:e>
              <m:r>
                <w:rPr>
                  <w:rFonts w:ascii="Cambria Math" w:hAnsi="Cambria Math"/>
                  <w:szCs w:val="26"/>
                  <w:lang w:val="pt-BR"/>
                </w:rPr>
                <m:t>ε</m:t>
              </m:r>
            </m:e>
            <m:sub>
              <m:r>
                <w:rPr>
                  <w:rFonts w:ascii="Cambria Math" w:hAnsi="Cambria Math"/>
                  <w:szCs w:val="26"/>
                  <w:lang w:val="pt-BR"/>
                </w:rPr>
                <m:t>t</m:t>
              </m:r>
            </m:sub>
          </m:sSub>
        </m:oMath>
      </w:ins>
    </w:p>
    <w:p w:rsidR="006A21F7" w:rsidRPr="0049233F" w:rsidRDefault="006A21F7">
      <w:pPr>
        <w:rPr>
          <w:szCs w:val="26"/>
          <w:lang w:val="pt-BR"/>
          <w:rPrChange w:id="1926" w:author="The Si Tran" w:date="2012-12-05T23:02:00Z">
            <w:rPr>
              <w:sz w:val="28"/>
              <w:szCs w:val="28"/>
              <w:lang w:val="pt-BR"/>
            </w:rPr>
          </w:rPrChange>
        </w:rPr>
        <w:pPrChange w:id="1927" w:author="The Si Tran" w:date="2012-12-06T01:44:00Z">
          <w:pPr>
            <w:ind w:firstLine="540"/>
          </w:pPr>
        </w:pPrChange>
      </w:pPr>
      <w:del w:id="1928" w:author="The Si Tran" w:date="2012-12-06T01:44:00Z">
        <w:r w:rsidRPr="00AF1345" w:rsidDel="0076673F">
          <w:rPr>
            <w:position w:val="-12"/>
            <w:szCs w:val="26"/>
            <w:lang w:val="pt-BR"/>
          </w:rPr>
          <w:object w:dxaOrig="2799" w:dyaOrig="380">
            <v:shape id="_x0000_i1091" type="#_x0000_t75" style="width:198pt;height:26.25pt" o:ole="">
              <v:imagedata r:id="rId140" o:title=""/>
            </v:shape>
            <o:OLEObject Type="Embed" ProgID="Equation.DSMT4" ShapeID="_x0000_i1091" DrawAspect="Content" ObjectID="_1416335214" r:id="rId141"/>
          </w:object>
        </w:r>
      </w:del>
    </w:p>
    <w:p w:rsidR="006A21F7" w:rsidRPr="0049233F" w:rsidRDefault="006A21F7" w:rsidP="006A21F7">
      <w:pPr>
        <w:ind w:firstLine="540"/>
        <w:rPr>
          <w:szCs w:val="26"/>
          <w:lang w:val="pt-BR"/>
          <w:rPrChange w:id="1929" w:author="The Si Tran" w:date="2012-12-05T23:02:00Z">
            <w:rPr>
              <w:sz w:val="28"/>
              <w:szCs w:val="28"/>
              <w:lang w:val="pt-BR"/>
            </w:rPr>
          </w:rPrChange>
        </w:rPr>
      </w:pPr>
      <w:r w:rsidRPr="0049233F">
        <w:rPr>
          <w:szCs w:val="26"/>
          <w:lang w:val="pt-BR"/>
          <w:rPrChange w:id="1930" w:author="The Si Tran" w:date="2012-12-05T23:02:00Z">
            <w:rPr>
              <w:sz w:val="28"/>
              <w:szCs w:val="28"/>
              <w:lang w:val="pt-BR"/>
            </w:rPr>
          </w:rPrChange>
        </w:rPr>
        <w:t>Ý nghĩa của các ký hiệu giống như mô hình AR(p) và MA(q).</w:t>
      </w:r>
    </w:p>
    <w:p w:rsidR="006A21F7" w:rsidRPr="0049233F" w:rsidRDefault="006A21F7" w:rsidP="006A21F7">
      <w:pPr>
        <w:pStyle w:val="Heading2"/>
        <w:rPr>
          <w:sz w:val="26"/>
          <w:szCs w:val="26"/>
          <w:lang w:val="pt-BR"/>
          <w:rPrChange w:id="1931" w:author="The Si Tran" w:date="2012-12-05T23:02:00Z">
            <w:rPr>
              <w:lang w:val="pt-BR"/>
            </w:rPr>
          </w:rPrChange>
        </w:rPr>
      </w:pPr>
      <w:bookmarkStart w:id="1932" w:name="_Toc312142554"/>
      <w:r w:rsidRPr="0049233F">
        <w:rPr>
          <w:sz w:val="26"/>
          <w:szCs w:val="26"/>
          <w:lang w:val="pt-BR"/>
          <w:rPrChange w:id="1933" w:author="The Si Tran" w:date="2012-12-05T23:02:00Z">
            <w:rPr>
              <w:lang w:val="pt-BR"/>
            </w:rPr>
          </w:rPrChange>
        </w:rPr>
        <w:t>Mô hình ARIMA có tính mùa</w:t>
      </w:r>
      <w:bookmarkEnd w:id="1932"/>
    </w:p>
    <w:p w:rsidR="006A21F7" w:rsidRPr="0049233F" w:rsidRDefault="006A21F7" w:rsidP="006A21F7">
      <w:pPr>
        <w:ind w:firstLine="540"/>
        <w:rPr>
          <w:szCs w:val="26"/>
          <w:lang w:val="pt-BR"/>
          <w:rPrChange w:id="1934" w:author="The Si Tran" w:date="2012-12-05T23:02:00Z">
            <w:rPr>
              <w:sz w:val="28"/>
              <w:szCs w:val="28"/>
              <w:lang w:val="pt-BR"/>
            </w:rPr>
          </w:rPrChange>
        </w:rPr>
      </w:pPr>
      <w:r w:rsidRPr="0049233F">
        <w:rPr>
          <w:szCs w:val="26"/>
          <w:lang w:val="pt-BR"/>
          <w:rPrChange w:id="1935" w:author="The Si Tran" w:date="2012-12-05T23:02:00Z">
            <w:rPr>
              <w:sz w:val="28"/>
              <w:szCs w:val="28"/>
              <w:lang w:val="pt-BR"/>
            </w:rPr>
          </w:rPrChange>
        </w:rPr>
        <w:t>Mô hình ARIMA có thể làm việc tốt với dữ liệu có xu hướng tuyến tính nhưng vẫn chưa xử lý tốt các chuỗi thời gian có tính mùa, tức là chuỗi thời gian có những thành phần thể hiện sự biến đổi lặp đi lặp lại tại từng thời điểm cố định theo từng năm. Do đó người ta đưa vào bốn hệ số P,D,Q,s vào mô hình ARIMA(p,d,q) để tạo thành mô hình ARIMA(p,d,q) x (P,D,Q)</w:t>
      </w:r>
      <w:r w:rsidRPr="0049233F">
        <w:rPr>
          <w:szCs w:val="26"/>
          <w:vertAlign w:val="subscript"/>
          <w:lang w:val="pt-BR"/>
          <w:rPrChange w:id="1936" w:author="The Si Tran" w:date="2012-12-05T23:02:00Z">
            <w:rPr>
              <w:sz w:val="28"/>
              <w:szCs w:val="28"/>
              <w:vertAlign w:val="subscript"/>
              <w:lang w:val="pt-BR"/>
            </w:rPr>
          </w:rPrChange>
        </w:rPr>
        <w:t>s</w:t>
      </w:r>
      <w:r w:rsidRPr="0049233F">
        <w:rPr>
          <w:szCs w:val="26"/>
          <w:lang w:val="pt-BR"/>
          <w:rPrChange w:id="1937" w:author="The Si Tran" w:date="2012-12-05T23:02:00Z">
            <w:rPr>
              <w:sz w:val="28"/>
              <w:szCs w:val="28"/>
              <w:lang w:val="pt-BR"/>
            </w:rPr>
          </w:rPrChange>
        </w:rPr>
        <w:t>. Ở đây s chính là thời điểm mà thành phần mùa sẽ lặp lại, nếu dữ liệu được quan sát theo tháng thì s = 12, nếu dữ liệu quan sát theo quý thì s = 4. Mô hình ARIMA cho dữ liệu có tính mùa đôi khi còn được gọi mô hình SARIMA.</w:t>
      </w:r>
    </w:p>
    <w:p w:rsidR="00F43FFA" w:rsidRDefault="006A21F7">
      <w:pPr>
        <w:ind w:firstLine="540"/>
        <w:rPr>
          <w:ins w:id="1938" w:author="The Si Tran" w:date="2012-12-06T01:47:00Z"/>
          <w:szCs w:val="26"/>
          <w:lang w:val="pt-BR"/>
        </w:rPr>
      </w:pPr>
      <w:r w:rsidRPr="0049233F">
        <w:rPr>
          <w:szCs w:val="26"/>
          <w:lang w:val="pt-BR"/>
          <w:rPrChange w:id="1939" w:author="The Si Tran" w:date="2012-12-05T23:02:00Z">
            <w:rPr>
              <w:sz w:val="28"/>
              <w:szCs w:val="28"/>
              <w:lang w:val="pt-BR"/>
            </w:rPr>
          </w:rPrChange>
        </w:rPr>
        <w:t>Dạng toán học của mô hình ARIMA(p,d,q) x (P,D,Q)</w:t>
      </w:r>
      <w:r w:rsidRPr="0049233F">
        <w:rPr>
          <w:szCs w:val="26"/>
          <w:vertAlign w:val="subscript"/>
          <w:lang w:val="pt-BR"/>
          <w:rPrChange w:id="1940" w:author="The Si Tran" w:date="2012-12-05T23:02:00Z">
            <w:rPr>
              <w:sz w:val="28"/>
              <w:szCs w:val="28"/>
              <w:vertAlign w:val="subscript"/>
              <w:lang w:val="pt-BR"/>
            </w:rPr>
          </w:rPrChange>
        </w:rPr>
        <w:t>s</w:t>
      </w:r>
      <w:r w:rsidRPr="0049233F">
        <w:rPr>
          <w:szCs w:val="26"/>
          <w:lang w:val="pt-BR"/>
          <w:rPrChange w:id="1941" w:author="The Si Tran" w:date="2012-12-05T23:02:00Z">
            <w:rPr>
              <w:sz w:val="28"/>
              <w:szCs w:val="28"/>
              <w:lang w:val="pt-BR"/>
            </w:rPr>
          </w:rPrChange>
        </w:rPr>
        <w:t xml:space="preserve"> là</w:t>
      </w:r>
    </w:p>
    <w:p w:rsidR="0076673F" w:rsidRPr="00F43FFA" w:rsidRDefault="00F43FFA">
      <w:pPr>
        <w:ind w:firstLine="540"/>
        <w:rPr>
          <w:szCs w:val="26"/>
          <w:lang w:val="pt-BR"/>
          <w:rPrChange w:id="1942" w:author="The Si Tran" w:date="2012-12-06T01:47:00Z">
            <w:rPr>
              <w:sz w:val="28"/>
              <w:szCs w:val="28"/>
              <w:lang w:val="pt-BR"/>
            </w:rPr>
          </w:rPrChange>
        </w:rPr>
      </w:pPr>
      <w:ins w:id="1943" w:author="The Si Tran" w:date="2012-12-06T01:47:00Z">
        <w:r>
          <w:rPr>
            <w:szCs w:val="26"/>
            <w:lang w:val="pt-BR"/>
          </w:rPr>
          <w:t xml:space="preserve"> </w:t>
        </w:r>
      </w:ins>
      <m:oMath>
        <m:sSup>
          <m:sSupPr>
            <m:ctrlPr>
              <w:ins w:id="1944" w:author="The Si Tran" w:date="2012-12-06T01:45:00Z">
                <w:rPr>
                  <w:rFonts w:ascii="Cambria Math" w:hAnsi="Cambria Math"/>
                  <w:szCs w:val="26"/>
                  <w:lang w:val="pt-BR"/>
                </w:rPr>
              </w:ins>
            </m:ctrlPr>
          </m:sSupPr>
          <m:e>
            <w:ins w:id="1945" w:author="The Si Tran" w:date="2012-12-06T01:46:00Z">
              <m:r>
                <m:rPr>
                  <m:sty m:val="p"/>
                </m:rPr>
                <w:rPr>
                  <w:rFonts w:ascii="Cambria Math" w:hAnsi="Cambria Math" w:hint="eastAsia"/>
                  <w:szCs w:val="26"/>
                  <w:lang w:val="pt-BR"/>
                </w:rPr>
                <m:t>Φ</m:t>
              </m:r>
            </w:ins>
          </m:e>
          <m:sup>
            <w:ins w:id="1946" w:author="The Si Tran" w:date="2012-12-06T01:46:00Z">
              <m:r>
                <w:rPr>
                  <w:rFonts w:ascii="Cambria Math" w:hAnsi="Cambria Math"/>
                  <w:szCs w:val="26"/>
                  <w:lang w:val="pt-BR"/>
                </w:rPr>
                <m:t>*</m:t>
              </m:r>
            </w:ins>
          </m:sup>
        </m:sSup>
        <m:d>
          <m:dPr>
            <m:ctrlPr>
              <w:ins w:id="1947" w:author="The Si Tran" w:date="2012-12-06T01:45:00Z">
                <w:rPr>
                  <w:rFonts w:ascii="Cambria Math" w:hAnsi="Cambria Math"/>
                  <w:i/>
                  <w:szCs w:val="26"/>
                  <w:lang w:val="pt-BR"/>
                </w:rPr>
              </w:ins>
            </m:ctrlPr>
          </m:dPr>
          <m:e>
            <m:sSup>
              <m:sSupPr>
                <m:ctrlPr>
                  <w:ins w:id="1948" w:author="The Si Tran" w:date="2012-12-06T01:45:00Z">
                    <w:rPr>
                      <w:rFonts w:ascii="Cambria Math" w:hAnsi="Cambria Math"/>
                      <w:i/>
                      <w:szCs w:val="26"/>
                      <w:lang w:val="pt-BR"/>
                    </w:rPr>
                  </w:ins>
                </m:ctrlPr>
              </m:sSupPr>
              <m:e>
                <w:ins w:id="1949" w:author="The Si Tran" w:date="2012-12-06T01:45:00Z">
                  <m:r>
                    <w:rPr>
                      <w:rFonts w:ascii="Cambria Math" w:hAnsi="Cambria Math"/>
                      <w:szCs w:val="26"/>
                      <w:lang w:val="pt-BR"/>
                    </w:rPr>
                    <m:t>B</m:t>
                  </m:r>
                </w:ins>
              </m:e>
              <m:sup>
                <w:ins w:id="1950" w:author="The Si Tran" w:date="2012-12-06T01:45:00Z">
                  <m:r>
                    <w:rPr>
                      <w:rFonts w:ascii="Cambria Math" w:hAnsi="Cambria Math"/>
                      <w:szCs w:val="26"/>
                      <w:lang w:val="pt-BR"/>
                    </w:rPr>
                    <m:t>S</m:t>
                  </m:r>
                </w:ins>
              </m:sup>
            </m:sSup>
          </m:e>
        </m:d>
        <w:ins w:id="1951" w:author="The Si Tran" w:date="2012-12-06T01:45:00Z">
          <m:r>
            <m:rPr>
              <m:sty m:val="p"/>
            </m:rPr>
            <w:rPr>
              <w:rFonts w:ascii="Cambria Math" w:hAnsi="Cambria Math"/>
              <w:szCs w:val="26"/>
              <w:lang w:val="pt-BR"/>
            </w:rPr>
            <m:t>Φ</m:t>
          </m:r>
        </w:ins>
        <m:d>
          <m:dPr>
            <m:ctrlPr>
              <w:ins w:id="1952" w:author="The Si Tran" w:date="2012-12-06T01:45:00Z">
                <w:rPr>
                  <w:rFonts w:ascii="Cambria Math" w:hAnsi="Cambria Math"/>
                  <w:i/>
                  <w:szCs w:val="26"/>
                  <w:lang w:val="pt-BR"/>
                </w:rPr>
              </w:ins>
            </m:ctrlPr>
          </m:dPr>
          <m:e>
            <w:ins w:id="1953" w:author="The Si Tran" w:date="2012-12-06T01:45:00Z">
              <m:r>
                <w:rPr>
                  <w:rFonts w:ascii="Cambria Math" w:hAnsi="Cambria Math"/>
                  <w:szCs w:val="26"/>
                  <w:lang w:val="pt-BR"/>
                </w:rPr>
                <m:t>B</m:t>
              </m:r>
            </w:ins>
          </m:e>
        </m:d>
        <m:sSup>
          <m:sSupPr>
            <m:ctrlPr>
              <w:ins w:id="1954" w:author="The Si Tran" w:date="2012-12-06T01:45:00Z">
                <w:rPr>
                  <w:rFonts w:ascii="Cambria Math" w:hAnsi="Cambria Math"/>
                  <w:i/>
                  <w:szCs w:val="26"/>
                  <w:lang w:val="pt-BR"/>
                </w:rPr>
              </w:ins>
            </m:ctrlPr>
          </m:sSupPr>
          <m:e>
            <w:ins w:id="1955" w:author="The Si Tran" w:date="2012-12-06T01:45:00Z">
              <m:r>
                <w:rPr>
                  <w:rFonts w:ascii="Cambria Math" w:hAnsi="Cambria Math"/>
                  <w:szCs w:val="26"/>
                  <w:lang w:val="pt-BR"/>
                </w:rPr>
                <m:t>(1-B)</m:t>
              </m:r>
            </w:ins>
          </m:e>
          <m:sup>
            <w:ins w:id="1956" w:author="The Si Tran" w:date="2012-12-06T01:45:00Z">
              <m:r>
                <w:rPr>
                  <w:rFonts w:ascii="Cambria Math" w:hAnsi="Cambria Math"/>
                  <w:szCs w:val="26"/>
                  <w:lang w:val="pt-BR"/>
                </w:rPr>
                <m:t>d</m:t>
              </m:r>
            </w:ins>
          </m:sup>
        </m:sSup>
        <m:sSub>
          <m:sSubPr>
            <m:ctrlPr>
              <w:ins w:id="1957" w:author="The Si Tran" w:date="2012-12-06T01:45:00Z">
                <w:rPr>
                  <w:rFonts w:ascii="Cambria Math" w:hAnsi="Cambria Math"/>
                  <w:i/>
                  <w:szCs w:val="26"/>
                  <w:lang w:val="pt-BR"/>
                </w:rPr>
              </w:ins>
            </m:ctrlPr>
          </m:sSubPr>
          <m:e>
            <m:sSup>
              <m:sSupPr>
                <m:ctrlPr>
                  <w:ins w:id="1958" w:author="The Si Tran" w:date="2012-12-06T01:46:00Z">
                    <w:rPr>
                      <w:rFonts w:ascii="Cambria Math" w:hAnsi="Cambria Math"/>
                      <w:i/>
                      <w:szCs w:val="26"/>
                      <w:lang w:val="pt-BR"/>
                    </w:rPr>
                  </w:ins>
                </m:ctrlPr>
              </m:sSupPr>
              <m:e>
                <w:ins w:id="1959" w:author="The Si Tran" w:date="2012-12-06T01:46:00Z">
                  <m:r>
                    <w:rPr>
                      <w:rFonts w:ascii="Cambria Math" w:hAnsi="Cambria Math"/>
                      <w:szCs w:val="26"/>
                      <w:lang w:val="pt-BR"/>
                    </w:rPr>
                    <m:t>(1-</m:t>
                  </m:r>
                </w:ins>
                <m:sSup>
                  <m:sSupPr>
                    <m:ctrlPr>
                      <w:ins w:id="1960" w:author="The Si Tran" w:date="2012-12-06T01:46:00Z">
                        <w:rPr>
                          <w:rFonts w:ascii="Cambria Math" w:hAnsi="Cambria Math"/>
                          <w:i/>
                          <w:szCs w:val="26"/>
                          <w:lang w:val="pt-BR"/>
                        </w:rPr>
                      </w:ins>
                    </m:ctrlPr>
                  </m:sSupPr>
                  <m:e>
                    <w:ins w:id="1961" w:author="The Si Tran" w:date="2012-12-06T01:46:00Z">
                      <m:r>
                        <w:rPr>
                          <w:rFonts w:ascii="Cambria Math" w:hAnsi="Cambria Math"/>
                          <w:szCs w:val="26"/>
                          <w:lang w:val="pt-BR"/>
                        </w:rPr>
                        <m:t>B</m:t>
                      </m:r>
                    </w:ins>
                  </m:e>
                  <m:sup>
                    <w:ins w:id="1962" w:author="The Si Tran" w:date="2012-12-06T01:46:00Z">
                      <m:r>
                        <w:rPr>
                          <w:rFonts w:ascii="Cambria Math" w:hAnsi="Cambria Math"/>
                          <w:szCs w:val="26"/>
                          <w:lang w:val="pt-BR"/>
                        </w:rPr>
                        <m:t>S</m:t>
                      </m:r>
                    </w:ins>
                  </m:sup>
                </m:sSup>
                <w:ins w:id="1963" w:author="The Si Tran" w:date="2012-12-06T01:46:00Z">
                  <m:r>
                    <w:rPr>
                      <w:rFonts w:ascii="Cambria Math" w:hAnsi="Cambria Math"/>
                      <w:szCs w:val="26"/>
                      <w:lang w:val="pt-BR"/>
                    </w:rPr>
                    <m:t>)</m:t>
                  </m:r>
                </w:ins>
              </m:e>
              <m:sup>
                <w:ins w:id="1964" w:author="The Si Tran" w:date="2012-12-06T01:46:00Z">
                  <m:r>
                    <w:rPr>
                      <w:rFonts w:ascii="Cambria Math" w:hAnsi="Cambria Math"/>
                      <w:szCs w:val="26"/>
                      <w:lang w:val="pt-BR"/>
                    </w:rPr>
                    <m:t>D</m:t>
                  </m:r>
                </w:ins>
              </m:sup>
            </m:sSup>
            <w:ins w:id="1965" w:author="The Si Tran" w:date="2012-12-06T01:45:00Z">
              <m:r>
                <w:rPr>
                  <w:rFonts w:ascii="Cambria Math" w:hAnsi="Cambria Math"/>
                  <w:szCs w:val="26"/>
                  <w:lang w:val="pt-BR"/>
                </w:rPr>
                <m:t>y</m:t>
              </m:r>
            </w:ins>
          </m:e>
          <m:sub>
            <w:ins w:id="1966" w:author="The Si Tran" w:date="2012-12-06T01:45:00Z">
              <m:r>
                <w:rPr>
                  <w:rFonts w:ascii="Cambria Math" w:hAnsi="Cambria Math"/>
                  <w:szCs w:val="26"/>
                  <w:lang w:val="pt-BR"/>
                </w:rPr>
                <m:t>t</m:t>
              </m:r>
            </w:ins>
          </m:sub>
        </m:sSub>
        <w:ins w:id="1967" w:author="The Si Tran" w:date="2012-12-06T01:45:00Z">
          <m:r>
            <w:rPr>
              <w:rFonts w:ascii="Cambria Math" w:hAnsi="Cambria Math"/>
              <w:szCs w:val="26"/>
              <w:lang w:val="pt-BR"/>
            </w:rPr>
            <m:t>=δ+</m:t>
          </m:r>
        </w:ins>
        <m:sSup>
          <m:sSupPr>
            <m:ctrlPr>
              <w:ins w:id="1968" w:author="The Si Tran" w:date="2012-12-06T01:46:00Z">
                <w:rPr>
                  <w:rFonts w:ascii="Cambria Math" w:hAnsi="Cambria Math"/>
                  <w:szCs w:val="26"/>
                  <w:lang w:val="pt-BR"/>
                </w:rPr>
              </w:ins>
            </m:ctrlPr>
          </m:sSupPr>
          <m:e>
            <w:ins w:id="1969" w:author="The Si Tran" w:date="2012-12-06T01:47:00Z">
              <m:r>
                <m:rPr>
                  <m:sty m:val="p"/>
                </m:rPr>
                <w:rPr>
                  <w:rFonts w:ascii="Cambria Math" w:hAnsi="Cambria Math" w:hint="eastAsia"/>
                  <w:szCs w:val="26"/>
                  <w:lang w:val="pt-BR"/>
                </w:rPr>
                <m:t>Θ</m:t>
              </m:r>
            </w:ins>
          </m:e>
          <m:sup>
            <w:ins w:id="1970" w:author="The Si Tran" w:date="2012-12-06T01:46:00Z">
              <m:r>
                <w:rPr>
                  <w:rFonts w:ascii="Cambria Math" w:hAnsi="Cambria Math"/>
                  <w:szCs w:val="26"/>
                  <w:lang w:val="pt-BR"/>
                </w:rPr>
                <m:t>*</m:t>
              </m:r>
            </w:ins>
          </m:sup>
        </m:sSup>
        <m:d>
          <m:dPr>
            <m:ctrlPr>
              <w:ins w:id="1971" w:author="The Si Tran" w:date="2012-12-06T01:46:00Z">
                <w:rPr>
                  <w:rFonts w:ascii="Cambria Math" w:hAnsi="Cambria Math"/>
                  <w:i/>
                  <w:szCs w:val="26"/>
                  <w:lang w:val="pt-BR"/>
                </w:rPr>
              </w:ins>
            </m:ctrlPr>
          </m:dPr>
          <m:e>
            <m:sSup>
              <m:sSupPr>
                <m:ctrlPr>
                  <w:ins w:id="1972" w:author="The Si Tran" w:date="2012-12-06T01:46:00Z">
                    <w:rPr>
                      <w:rFonts w:ascii="Cambria Math" w:hAnsi="Cambria Math"/>
                      <w:i/>
                      <w:szCs w:val="26"/>
                      <w:lang w:val="pt-BR"/>
                    </w:rPr>
                  </w:ins>
                </m:ctrlPr>
              </m:sSupPr>
              <m:e>
                <w:ins w:id="1973" w:author="The Si Tran" w:date="2012-12-06T01:46:00Z">
                  <m:r>
                    <w:rPr>
                      <w:rFonts w:ascii="Cambria Math" w:hAnsi="Cambria Math"/>
                      <w:szCs w:val="26"/>
                      <w:lang w:val="pt-BR"/>
                    </w:rPr>
                    <m:t>B</m:t>
                  </m:r>
                </w:ins>
              </m:e>
              <m:sup>
                <w:ins w:id="1974" w:author="The Si Tran" w:date="2012-12-06T01:46:00Z">
                  <m:r>
                    <w:rPr>
                      <w:rFonts w:ascii="Cambria Math" w:hAnsi="Cambria Math"/>
                      <w:szCs w:val="26"/>
                      <w:lang w:val="pt-BR"/>
                    </w:rPr>
                    <m:t>S</m:t>
                  </m:r>
                </w:ins>
              </m:sup>
            </m:sSup>
          </m:e>
        </m:d>
        <w:ins w:id="1975" w:author="The Si Tran" w:date="2012-12-06T01:45:00Z">
          <m:r>
            <m:rPr>
              <m:sty m:val="p"/>
            </m:rPr>
            <w:rPr>
              <w:rFonts w:ascii="Cambria Math" w:hAnsi="Cambria Math"/>
              <w:szCs w:val="26"/>
              <w:lang w:val="pt-BR"/>
            </w:rPr>
            <m:t>Θ</m:t>
          </m:r>
          <m:r>
            <w:rPr>
              <w:rFonts w:ascii="Cambria Math" w:hAnsi="Cambria Math"/>
              <w:szCs w:val="26"/>
              <w:lang w:val="pt-BR"/>
            </w:rPr>
            <m:t>(B)</m:t>
          </m:r>
        </w:ins>
        <m:sSub>
          <m:sSubPr>
            <m:ctrlPr>
              <w:ins w:id="1976" w:author="The Si Tran" w:date="2012-12-06T01:45:00Z">
                <w:rPr>
                  <w:rFonts w:ascii="Cambria Math" w:hAnsi="Cambria Math"/>
                  <w:i/>
                  <w:szCs w:val="26"/>
                  <w:lang w:val="pt-BR"/>
                </w:rPr>
              </w:ins>
            </m:ctrlPr>
          </m:sSubPr>
          <m:e>
            <w:ins w:id="1977" w:author="The Si Tran" w:date="2012-12-06T01:45:00Z">
              <m:r>
                <w:rPr>
                  <w:rFonts w:ascii="Cambria Math" w:hAnsi="Cambria Math"/>
                  <w:szCs w:val="26"/>
                  <w:lang w:val="pt-BR"/>
                </w:rPr>
                <m:t>ε</m:t>
              </m:r>
            </w:ins>
          </m:e>
          <m:sub>
            <w:ins w:id="1978" w:author="The Si Tran" w:date="2012-12-06T01:45:00Z">
              <m:r>
                <w:rPr>
                  <w:rFonts w:ascii="Cambria Math" w:hAnsi="Cambria Math"/>
                  <w:szCs w:val="26"/>
                  <w:lang w:val="pt-BR"/>
                </w:rPr>
                <m:t>t</m:t>
              </m:r>
            </w:ins>
          </m:sub>
        </m:sSub>
      </m:oMath>
    </w:p>
    <w:p w:rsidR="006A21F7" w:rsidRPr="0049233F" w:rsidDel="007850C8" w:rsidRDefault="006A21F7" w:rsidP="006A21F7">
      <w:pPr>
        <w:ind w:firstLine="540"/>
        <w:rPr>
          <w:del w:id="1979" w:author="The Si Tran" w:date="2012-12-06T01:47:00Z"/>
          <w:szCs w:val="26"/>
          <w:lang w:val="pt-BR"/>
          <w:rPrChange w:id="1980" w:author="The Si Tran" w:date="2012-12-05T23:02:00Z">
            <w:rPr>
              <w:del w:id="1981" w:author="The Si Tran" w:date="2012-12-06T01:47:00Z"/>
              <w:sz w:val="28"/>
              <w:szCs w:val="28"/>
              <w:lang w:val="pt-BR"/>
            </w:rPr>
          </w:rPrChange>
        </w:rPr>
      </w:pPr>
      <w:del w:id="1982" w:author="The Si Tran" w:date="2012-12-06T01:47:00Z">
        <w:r w:rsidRPr="00AF1345" w:rsidDel="00F43FFA">
          <w:rPr>
            <w:position w:val="-12"/>
            <w:szCs w:val="26"/>
            <w:lang w:val="pt-BR"/>
          </w:rPr>
          <w:object w:dxaOrig="5040" w:dyaOrig="380">
            <v:shape id="_x0000_i1092" type="#_x0000_t75" style="width:342pt;height:25.5pt" o:ole="">
              <v:imagedata r:id="rId142" o:title=""/>
            </v:shape>
            <o:OLEObject Type="Embed" ProgID="Equation.DSMT4" ShapeID="_x0000_i1092" DrawAspect="Content" ObjectID="_1416335215" r:id="rId143"/>
          </w:object>
        </w:r>
      </w:del>
    </w:p>
    <w:p w:rsidR="006A21F7" w:rsidRDefault="006A21F7" w:rsidP="006A21F7">
      <w:pPr>
        <w:ind w:firstLine="540"/>
        <w:rPr>
          <w:ins w:id="1983" w:author="The Si Tran" w:date="2012-12-06T01:48:00Z"/>
          <w:szCs w:val="26"/>
          <w:lang w:val="pt-BR"/>
        </w:rPr>
      </w:pPr>
      <w:r w:rsidRPr="0049233F">
        <w:rPr>
          <w:szCs w:val="26"/>
          <w:lang w:val="pt-BR"/>
          <w:rPrChange w:id="1984" w:author="The Si Tran" w:date="2012-12-05T23:02:00Z">
            <w:rPr>
              <w:sz w:val="28"/>
              <w:szCs w:val="28"/>
              <w:lang w:val="pt-BR"/>
            </w:rPr>
          </w:rPrChange>
        </w:rPr>
        <w:t xml:space="preserve">Với </w:t>
      </w:r>
    </w:p>
    <w:p w:rsidR="007850C8" w:rsidRPr="007850C8" w:rsidRDefault="006E1C30" w:rsidP="006A21F7">
      <w:pPr>
        <w:ind w:firstLine="540"/>
        <w:rPr>
          <w:ins w:id="1985" w:author="The Si Tran" w:date="2012-12-06T01:49:00Z"/>
          <w:szCs w:val="26"/>
          <w:lang w:val="pt-BR"/>
        </w:rPr>
      </w:pPr>
      <m:oMathPara>
        <m:oMath>
          <m:sSup>
            <m:sSupPr>
              <m:ctrlPr>
                <w:ins w:id="1986" w:author="The Si Tran" w:date="2012-12-06T01:48:00Z">
                  <w:rPr>
                    <w:rFonts w:ascii="Cambria Math" w:hAnsi="Cambria Math"/>
                    <w:szCs w:val="26"/>
                    <w:lang w:val="pt-BR"/>
                  </w:rPr>
                </w:ins>
              </m:ctrlPr>
            </m:sSupPr>
            <m:e>
              <w:ins w:id="1987" w:author="The Si Tran" w:date="2012-12-06T01:48:00Z">
                <m:r>
                  <m:rPr>
                    <m:sty m:val="p"/>
                  </m:rPr>
                  <w:rPr>
                    <w:rFonts w:ascii="Cambria Math" w:hAnsi="Cambria Math"/>
                    <w:szCs w:val="26"/>
                    <w:lang w:val="pt-BR"/>
                  </w:rPr>
                  <m:t>Φ</m:t>
                </m:r>
              </w:ins>
            </m:e>
            <m:sup>
              <w:ins w:id="1988" w:author="The Si Tran" w:date="2012-12-06T01:48:00Z">
                <m:r>
                  <w:rPr>
                    <w:rFonts w:ascii="Cambria Math" w:hAnsi="Cambria Math"/>
                    <w:szCs w:val="26"/>
                    <w:lang w:val="pt-BR"/>
                  </w:rPr>
                  <m:t>*</m:t>
                </m:r>
              </w:ins>
            </m:sup>
          </m:sSup>
          <m:d>
            <m:dPr>
              <m:ctrlPr>
                <w:ins w:id="1989" w:author="The Si Tran" w:date="2012-12-06T01:48:00Z">
                  <w:rPr>
                    <w:rFonts w:ascii="Cambria Math" w:hAnsi="Cambria Math"/>
                    <w:i/>
                    <w:szCs w:val="26"/>
                    <w:lang w:val="pt-BR"/>
                  </w:rPr>
                </w:ins>
              </m:ctrlPr>
            </m:dPr>
            <m:e>
              <m:sSup>
                <m:sSupPr>
                  <m:ctrlPr>
                    <w:ins w:id="1990" w:author="The Si Tran" w:date="2012-12-06T01:48:00Z">
                      <w:rPr>
                        <w:rFonts w:ascii="Cambria Math" w:hAnsi="Cambria Math"/>
                        <w:i/>
                        <w:szCs w:val="26"/>
                        <w:lang w:val="pt-BR"/>
                      </w:rPr>
                    </w:ins>
                  </m:ctrlPr>
                </m:sSupPr>
                <m:e>
                  <w:ins w:id="1991" w:author="The Si Tran" w:date="2012-12-06T01:48:00Z">
                    <m:r>
                      <w:rPr>
                        <w:rFonts w:ascii="Cambria Math" w:hAnsi="Cambria Math"/>
                        <w:szCs w:val="26"/>
                        <w:lang w:val="pt-BR"/>
                      </w:rPr>
                      <m:t>B</m:t>
                    </m:r>
                  </w:ins>
                </m:e>
                <m:sup>
                  <w:ins w:id="1992" w:author="The Si Tran" w:date="2012-12-06T01:48:00Z">
                    <m:r>
                      <w:rPr>
                        <w:rFonts w:ascii="Cambria Math" w:hAnsi="Cambria Math"/>
                        <w:szCs w:val="26"/>
                        <w:lang w:val="pt-BR"/>
                      </w:rPr>
                      <m:t>S</m:t>
                    </m:r>
                  </w:ins>
                </m:sup>
              </m:sSup>
            </m:e>
          </m:d>
          <w:ins w:id="1993" w:author="The Si Tran" w:date="2012-12-06T01:48:00Z">
            <m:r>
              <w:rPr>
                <w:rFonts w:ascii="Cambria Math" w:hAnsi="Cambria Math"/>
                <w:szCs w:val="26"/>
                <w:lang w:val="pt-BR"/>
              </w:rPr>
              <m:t>=1-</m:t>
            </m:r>
          </w:ins>
          <m:sSubSup>
            <m:sSubSupPr>
              <m:ctrlPr>
                <w:ins w:id="1994" w:author="The Si Tran" w:date="2012-12-06T01:49:00Z">
                  <w:rPr>
                    <w:rFonts w:ascii="Cambria Math" w:hAnsi="Cambria Math"/>
                    <w:szCs w:val="26"/>
                    <w:lang w:val="pt-BR"/>
                  </w:rPr>
                </w:ins>
              </m:ctrlPr>
            </m:sSubSupPr>
            <m:e>
              <w:ins w:id="1995" w:author="The Si Tran" w:date="2012-12-06T01:50:00Z">
                <m:r>
                  <m:rPr>
                    <m:sty m:val="p"/>
                  </m:rPr>
                  <w:rPr>
                    <w:rFonts w:ascii="Cambria Math" w:hAnsi="Cambria Math"/>
                    <w:szCs w:val="26"/>
                    <w:lang w:val="pt-BR"/>
                  </w:rPr>
                  <m:t>ϕ</m:t>
                </m:r>
              </w:ins>
            </m:e>
            <m:sub>
              <w:ins w:id="1996" w:author="The Si Tran" w:date="2012-12-06T01:49:00Z">
                <m:r>
                  <w:rPr>
                    <w:rFonts w:ascii="Cambria Math" w:hAnsi="Cambria Math"/>
                    <w:szCs w:val="26"/>
                    <w:lang w:val="pt-BR"/>
                  </w:rPr>
                  <m:t>1</m:t>
                </m:r>
              </w:ins>
            </m:sub>
            <m:sup>
              <w:ins w:id="1997" w:author="The Si Tran" w:date="2012-12-06T01:49:00Z">
                <m:r>
                  <w:rPr>
                    <w:rFonts w:ascii="Cambria Math" w:hAnsi="Cambria Math"/>
                    <w:szCs w:val="26"/>
                    <w:lang w:val="pt-BR"/>
                  </w:rPr>
                  <m:t>*</m:t>
                </m:r>
              </w:ins>
            </m:sup>
          </m:sSubSup>
          <m:d>
            <m:dPr>
              <m:ctrlPr>
                <w:ins w:id="1998" w:author="The Si Tran" w:date="2012-12-06T01:48:00Z">
                  <w:rPr>
                    <w:rFonts w:ascii="Cambria Math" w:hAnsi="Cambria Math"/>
                    <w:i/>
                    <w:szCs w:val="26"/>
                    <w:lang w:val="pt-BR"/>
                  </w:rPr>
                </w:ins>
              </m:ctrlPr>
            </m:dPr>
            <m:e>
              <m:sSup>
                <m:sSupPr>
                  <m:ctrlPr>
                    <w:ins w:id="1999" w:author="The Si Tran" w:date="2012-12-06T01:48:00Z">
                      <w:rPr>
                        <w:rFonts w:ascii="Cambria Math" w:hAnsi="Cambria Math"/>
                        <w:i/>
                        <w:szCs w:val="26"/>
                        <w:lang w:val="pt-BR"/>
                      </w:rPr>
                    </w:ins>
                  </m:ctrlPr>
                </m:sSupPr>
                <m:e>
                  <w:ins w:id="2000" w:author="The Si Tran" w:date="2012-12-06T01:48:00Z">
                    <m:r>
                      <w:rPr>
                        <w:rFonts w:ascii="Cambria Math" w:hAnsi="Cambria Math"/>
                        <w:szCs w:val="26"/>
                        <w:lang w:val="pt-BR"/>
                      </w:rPr>
                      <m:t>B</m:t>
                    </m:r>
                  </w:ins>
                </m:e>
                <m:sup>
                  <w:ins w:id="2001" w:author="The Si Tran" w:date="2012-12-06T01:48:00Z">
                    <m:r>
                      <w:rPr>
                        <w:rFonts w:ascii="Cambria Math" w:hAnsi="Cambria Math"/>
                        <w:szCs w:val="26"/>
                        <w:lang w:val="pt-BR"/>
                      </w:rPr>
                      <m:t>1S</m:t>
                    </m:r>
                  </w:ins>
                </m:sup>
              </m:sSup>
            </m:e>
          </m:d>
          <w:ins w:id="2002" w:author="The Si Tran" w:date="2012-12-06T01:48:00Z">
            <m:r>
              <w:rPr>
                <w:rFonts w:ascii="Cambria Math" w:hAnsi="Cambria Math"/>
                <w:szCs w:val="26"/>
                <w:lang w:val="pt-BR"/>
              </w:rPr>
              <m:t>-</m:t>
            </m:r>
          </w:ins>
          <m:sSubSup>
            <m:sSubSupPr>
              <m:ctrlPr>
                <w:ins w:id="2003" w:author="The Si Tran" w:date="2012-12-06T01:49:00Z">
                  <w:rPr>
                    <w:rFonts w:ascii="Cambria Math" w:hAnsi="Cambria Math"/>
                    <w:szCs w:val="26"/>
                    <w:lang w:val="pt-BR"/>
                  </w:rPr>
                </w:ins>
              </m:ctrlPr>
            </m:sSubSupPr>
            <m:e>
              <w:ins w:id="2004" w:author="The Si Tran" w:date="2012-12-06T01:50:00Z">
                <m:r>
                  <m:rPr>
                    <m:sty m:val="p"/>
                  </m:rPr>
                  <w:rPr>
                    <w:rFonts w:ascii="Cambria Math" w:hAnsi="Cambria Math"/>
                    <w:szCs w:val="26"/>
                    <w:lang w:val="pt-BR"/>
                  </w:rPr>
                  <m:t>ϕ</m:t>
                </m:r>
              </w:ins>
            </m:e>
            <m:sub>
              <w:ins w:id="2005" w:author="The Si Tran" w:date="2012-12-06T01:49:00Z">
                <m:r>
                  <w:rPr>
                    <w:rFonts w:ascii="Cambria Math" w:hAnsi="Cambria Math"/>
                    <w:szCs w:val="26"/>
                    <w:lang w:val="pt-BR"/>
                  </w:rPr>
                  <m:t>2</m:t>
                </m:r>
              </w:ins>
            </m:sub>
            <m:sup>
              <w:ins w:id="2006" w:author="The Si Tran" w:date="2012-12-06T01:49:00Z">
                <m:r>
                  <w:rPr>
                    <w:rFonts w:ascii="Cambria Math" w:hAnsi="Cambria Math"/>
                    <w:szCs w:val="26"/>
                    <w:lang w:val="pt-BR"/>
                  </w:rPr>
                  <m:t>*</m:t>
                </m:r>
              </w:ins>
            </m:sup>
          </m:sSubSup>
          <m:d>
            <m:dPr>
              <m:ctrlPr>
                <w:ins w:id="2007" w:author="The Si Tran" w:date="2012-12-06T01:48:00Z">
                  <w:rPr>
                    <w:rFonts w:ascii="Cambria Math" w:hAnsi="Cambria Math"/>
                    <w:i/>
                    <w:szCs w:val="26"/>
                    <w:lang w:val="pt-BR"/>
                  </w:rPr>
                </w:ins>
              </m:ctrlPr>
            </m:dPr>
            <m:e>
              <m:sSup>
                <m:sSupPr>
                  <m:ctrlPr>
                    <w:ins w:id="2008" w:author="The Si Tran" w:date="2012-12-06T01:48:00Z">
                      <w:rPr>
                        <w:rFonts w:ascii="Cambria Math" w:hAnsi="Cambria Math"/>
                        <w:i/>
                        <w:szCs w:val="26"/>
                        <w:lang w:val="pt-BR"/>
                      </w:rPr>
                    </w:ins>
                  </m:ctrlPr>
                </m:sSupPr>
                <m:e>
                  <w:ins w:id="2009" w:author="The Si Tran" w:date="2012-12-06T01:48:00Z">
                    <m:r>
                      <w:rPr>
                        <w:rFonts w:ascii="Cambria Math" w:hAnsi="Cambria Math"/>
                        <w:szCs w:val="26"/>
                        <w:lang w:val="pt-BR"/>
                      </w:rPr>
                      <m:t>B</m:t>
                    </m:r>
                  </w:ins>
                </m:e>
                <m:sup>
                  <w:ins w:id="2010" w:author="The Si Tran" w:date="2012-12-06T01:48:00Z">
                    <m:r>
                      <w:rPr>
                        <w:rFonts w:ascii="Cambria Math" w:hAnsi="Cambria Math"/>
                        <w:szCs w:val="26"/>
                        <w:lang w:val="pt-BR"/>
                      </w:rPr>
                      <m:t>2S</m:t>
                    </m:r>
                  </w:ins>
                </m:sup>
              </m:sSup>
            </m:e>
          </m:d>
          <w:ins w:id="2011" w:author="The Si Tran" w:date="2012-12-06T01:48:00Z">
            <m:r>
              <w:rPr>
                <w:rFonts w:ascii="Cambria Math" w:hAnsi="Cambria Math"/>
                <w:szCs w:val="26"/>
                <w:lang w:val="pt-BR"/>
              </w:rPr>
              <m:t>-…-</m:t>
            </m:r>
          </w:ins>
          <m:sSubSup>
            <m:sSubSupPr>
              <m:ctrlPr>
                <w:ins w:id="2012" w:author="The Si Tran" w:date="2012-12-06T01:49:00Z">
                  <w:rPr>
                    <w:rFonts w:ascii="Cambria Math" w:hAnsi="Cambria Math"/>
                    <w:szCs w:val="26"/>
                    <w:lang w:val="pt-BR"/>
                  </w:rPr>
                </w:ins>
              </m:ctrlPr>
            </m:sSubSupPr>
            <m:e>
              <w:ins w:id="2013" w:author="The Si Tran" w:date="2012-12-06T01:50:00Z">
                <m:r>
                  <m:rPr>
                    <m:sty m:val="p"/>
                  </m:rPr>
                  <w:rPr>
                    <w:rFonts w:ascii="Cambria Math" w:hAnsi="Cambria Math"/>
                    <w:szCs w:val="26"/>
                    <w:lang w:val="pt-BR"/>
                  </w:rPr>
                  <m:t>ϕ</m:t>
                </m:r>
              </w:ins>
            </m:e>
            <m:sub>
              <w:ins w:id="2014" w:author="The Si Tran" w:date="2012-12-06T01:49:00Z">
                <m:r>
                  <w:rPr>
                    <w:rFonts w:ascii="Cambria Math" w:hAnsi="Cambria Math"/>
                    <w:szCs w:val="26"/>
                    <w:lang w:val="pt-BR"/>
                  </w:rPr>
                  <m:t>P</m:t>
                </m:r>
              </w:ins>
            </m:sub>
            <m:sup>
              <w:ins w:id="2015" w:author="The Si Tran" w:date="2012-12-06T01:49:00Z">
                <m:r>
                  <w:rPr>
                    <w:rFonts w:ascii="Cambria Math" w:hAnsi="Cambria Math"/>
                    <w:szCs w:val="26"/>
                    <w:lang w:val="pt-BR"/>
                  </w:rPr>
                  <m:t>*</m:t>
                </m:r>
              </w:ins>
            </m:sup>
          </m:sSubSup>
          <m:d>
            <m:dPr>
              <m:ctrlPr>
                <w:ins w:id="2016" w:author="The Si Tran" w:date="2012-12-06T01:48:00Z">
                  <w:rPr>
                    <w:rFonts w:ascii="Cambria Math" w:hAnsi="Cambria Math"/>
                    <w:i/>
                    <w:szCs w:val="26"/>
                    <w:lang w:val="pt-BR"/>
                  </w:rPr>
                </w:ins>
              </m:ctrlPr>
            </m:dPr>
            <m:e>
              <m:sSup>
                <m:sSupPr>
                  <m:ctrlPr>
                    <w:ins w:id="2017" w:author="The Si Tran" w:date="2012-12-06T01:48:00Z">
                      <w:rPr>
                        <w:rFonts w:ascii="Cambria Math" w:hAnsi="Cambria Math"/>
                        <w:i/>
                        <w:szCs w:val="26"/>
                        <w:lang w:val="pt-BR"/>
                      </w:rPr>
                    </w:ins>
                  </m:ctrlPr>
                </m:sSupPr>
                <m:e>
                  <w:ins w:id="2018" w:author="The Si Tran" w:date="2012-12-06T01:48:00Z">
                    <m:r>
                      <w:rPr>
                        <w:rFonts w:ascii="Cambria Math" w:hAnsi="Cambria Math"/>
                        <w:szCs w:val="26"/>
                        <w:lang w:val="pt-BR"/>
                      </w:rPr>
                      <m:t>B</m:t>
                    </m:r>
                  </w:ins>
                </m:e>
                <m:sup>
                  <w:ins w:id="2019" w:author="The Si Tran" w:date="2012-12-06T01:48:00Z">
                    <m:r>
                      <w:rPr>
                        <w:rFonts w:ascii="Cambria Math" w:hAnsi="Cambria Math"/>
                        <w:szCs w:val="26"/>
                        <w:lang w:val="pt-BR"/>
                      </w:rPr>
                      <m:t>PS</m:t>
                    </m:r>
                  </w:ins>
                </m:sup>
              </m:sSup>
            </m:e>
          </m:d>
        </m:oMath>
      </m:oMathPara>
    </w:p>
    <w:p w:rsidR="007850C8" w:rsidRPr="0049233F" w:rsidDel="007850C8" w:rsidRDefault="006E1C30">
      <w:pPr>
        <w:ind w:firstLine="540"/>
        <w:rPr>
          <w:del w:id="2020" w:author="The Si Tran" w:date="2012-12-06T01:51:00Z"/>
          <w:szCs w:val="26"/>
          <w:lang w:val="pt-BR"/>
          <w:rPrChange w:id="2021" w:author="The Si Tran" w:date="2012-12-05T23:02:00Z">
            <w:rPr>
              <w:del w:id="2022" w:author="The Si Tran" w:date="2012-12-06T01:51:00Z"/>
              <w:sz w:val="28"/>
              <w:szCs w:val="28"/>
              <w:lang w:val="pt-BR"/>
            </w:rPr>
          </w:rPrChange>
        </w:rPr>
      </w:pPr>
      <m:oMathPara>
        <m:oMath>
          <m:sSup>
            <m:sSupPr>
              <m:ctrlPr>
                <w:ins w:id="2023" w:author="The Si Tran" w:date="2012-12-06T01:49:00Z">
                  <w:rPr>
                    <w:rFonts w:ascii="Cambria Math" w:hAnsi="Cambria Math"/>
                    <w:szCs w:val="26"/>
                    <w:lang w:val="pt-BR"/>
                  </w:rPr>
                </w:ins>
              </m:ctrlPr>
            </m:sSupPr>
            <m:e>
              <w:ins w:id="2024" w:author="The Si Tran" w:date="2012-12-06T01:50:00Z">
                <m:r>
                  <m:rPr>
                    <m:sty m:val="p"/>
                  </m:rPr>
                  <w:rPr>
                    <w:rFonts w:ascii="Cambria Math" w:hAnsi="Cambria Math"/>
                    <w:szCs w:val="26"/>
                    <w:lang w:val="pt-BR"/>
                  </w:rPr>
                  <m:t>Θ</m:t>
                </m:r>
              </w:ins>
            </m:e>
            <m:sup>
              <w:ins w:id="2025" w:author="The Si Tran" w:date="2012-12-06T01:49:00Z">
                <m:r>
                  <w:rPr>
                    <w:rFonts w:ascii="Cambria Math" w:hAnsi="Cambria Math"/>
                    <w:szCs w:val="26"/>
                    <w:lang w:val="pt-BR"/>
                  </w:rPr>
                  <m:t>*</m:t>
                </m:r>
              </w:ins>
            </m:sup>
          </m:sSup>
          <m:d>
            <m:dPr>
              <m:ctrlPr>
                <w:ins w:id="2026" w:author="The Si Tran" w:date="2012-12-06T01:49:00Z">
                  <w:rPr>
                    <w:rFonts w:ascii="Cambria Math" w:hAnsi="Cambria Math"/>
                    <w:i/>
                    <w:szCs w:val="26"/>
                    <w:lang w:val="pt-BR"/>
                  </w:rPr>
                </w:ins>
              </m:ctrlPr>
            </m:dPr>
            <m:e>
              <m:sSup>
                <m:sSupPr>
                  <m:ctrlPr>
                    <w:ins w:id="2027" w:author="The Si Tran" w:date="2012-12-06T01:49:00Z">
                      <w:rPr>
                        <w:rFonts w:ascii="Cambria Math" w:hAnsi="Cambria Math"/>
                        <w:i/>
                        <w:szCs w:val="26"/>
                        <w:lang w:val="pt-BR"/>
                      </w:rPr>
                    </w:ins>
                  </m:ctrlPr>
                </m:sSupPr>
                <m:e>
                  <w:ins w:id="2028" w:author="The Si Tran" w:date="2012-12-06T01:49:00Z">
                    <m:r>
                      <w:rPr>
                        <w:rFonts w:ascii="Cambria Math" w:hAnsi="Cambria Math"/>
                        <w:szCs w:val="26"/>
                        <w:lang w:val="pt-BR"/>
                      </w:rPr>
                      <m:t>B</m:t>
                    </m:r>
                  </w:ins>
                </m:e>
                <m:sup>
                  <w:ins w:id="2029" w:author="The Si Tran" w:date="2012-12-06T01:49:00Z">
                    <m:r>
                      <w:rPr>
                        <w:rFonts w:ascii="Cambria Math" w:hAnsi="Cambria Math"/>
                        <w:szCs w:val="26"/>
                        <w:lang w:val="pt-BR"/>
                      </w:rPr>
                      <m:t>S</m:t>
                    </m:r>
                  </w:ins>
                </m:sup>
              </m:sSup>
            </m:e>
          </m:d>
          <w:ins w:id="2030" w:author="The Si Tran" w:date="2012-12-06T01:49:00Z">
            <m:r>
              <w:rPr>
                <w:rFonts w:ascii="Cambria Math" w:hAnsi="Cambria Math"/>
                <w:szCs w:val="26"/>
                <w:lang w:val="pt-BR"/>
              </w:rPr>
              <m:t>=1-</m:t>
            </m:r>
          </w:ins>
          <m:sSubSup>
            <m:sSubSupPr>
              <m:ctrlPr>
                <w:ins w:id="2031" w:author="The Si Tran" w:date="2012-12-06T01:49:00Z">
                  <w:rPr>
                    <w:rFonts w:ascii="Cambria Math" w:hAnsi="Cambria Math"/>
                    <w:szCs w:val="26"/>
                    <w:lang w:val="pt-BR"/>
                  </w:rPr>
                </w:ins>
              </m:ctrlPr>
            </m:sSubSupPr>
            <m:e>
              <w:ins w:id="2032" w:author="The Si Tran" w:date="2012-12-06T01:51:00Z">
                <m:r>
                  <w:rPr>
                    <w:rFonts w:ascii="Cambria Math" w:hAnsi="Cambria Math"/>
                    <w:szCs w:val="26"/>
                    <w:lang w:val="pt-BR"/>
                  </w:rPr>
                  <m:t>θ</m:t>
                </m:r>
              </w:ins>
            </m:e>
            <m:sub>
              <w:ins w:id="2033" w:author="The Si Tran" w:date="2012-12-06T01:49:00Z">
                <m:r>
                  <w:rPr>
                    <w:rFonts w:ascii="Cambria Math" w:hAnsi="Cambria Math"/>
                    <w:szCs w:val="26"/>
                    <w:lang w:val="pt-BR"/>
                  </w:rPr>
                  <m:t>1</m:t>
                </m:r>
              </w:ins>
            </m:sub>
            <m:sup>
              <w:ins w:id="2034" w:author="The Si Tran" w:date="2012-12-06T01:49:00Z">
                <m:r>
                  <w:rPr>
                    <w:rFonts w:ascii="Cambria Math" w:hAnsi="Cambria Math"/>
                    <w:szCs w:val="26"/>
                    <w:lang w:val="pt-BR"/>
                  </w:rPr>
                  <m:t>*</m:t>
                </m:r>
              </w:ins>
            </m:sup>
          </m:sSubSup>
          <m:d>
            <m:dPr>
              <m:ctrlPr>
                <w:ins w:id="2035" w:author="The Si Tran" w:date="2012-12-06T01:49:00Z">
                  <w:rPr>
                    <w:rFonts w:ascii="Cambria Math" w:hAnsi="Cambria Math"/>
                    <w:i/>
                    <w:szCs w:val="26"/>
                    <w:lang w:val="pt-BR"/>
                  </w:rPr>
                </w:ins>
              </m:ctrlPr>
            </m:dPr>
            <m:e>
              <m:sSup>
                <m:sSupPr>
                  <m:ctrlPr>
                    <w:ins w:id="2036" w:author="The Si Tran" w:date="2012-12-06T01:49:00Z">
                      <w:rPr>
                        <w:rFonts w:ascii="Cambria Math" w:hAnsi="Cambria Math"/>
                        <w:i/>
                        <w:szCs w:val="26"/>
                        <w:lang w:val="pt-BR"/>
                      </w:rPr>
                    </w:ins>
                  </m:ctrlPr>
                </m:sSupPr>
                <m:e>
                  <w:ins w:id="2037" w:author="The Si Tran" w:date="2012-12-06T01:49:00Z">
                    <m:r>
                      <w:rPr>
                        <w:rFonts w:ascii="Cambria Math" w:hAnsi="Cambria Math"/>
                        <w:szCs w:val="26"/>
                        <w:lang w:val="pt-BR"/>
                      </w:rPr>
                      <m:t>B</m:t>
                    </m:r>
                  </w:ins>
                </m:e>
                <m:sup>
                  <w:ins w:id="2038" w:author="The Si Tran" w:date="2012-12-06T01:49:00Z">
                    <m:r>
                      <w:rPr>
                        <w:rFonts w:ascii="Cambria Math" w:hAnsi="Cambria Math"/>
                        <w:szCs w:val="26"/>
                        <w:lang w:val="pt-BR"/>
                      </w:rPr>
                      <m:t>1S</m:t>
                    </m:r>
                  </w:ins>
                </m:sup>
              </m:sSup>
            </m:e>
          </m:d>
          <w:ins w:id="2039" w:author="The Si Tran" w:date="2012-12-06T01:49:00Z">
            <m:r>
              <w:rPr>
                <w:rFonts w:ascii="Cambria Math" w:hAnsi="Cambria Math"/>
                <w:szCs w:val="26"/>
                <w:lang w:val="pt-BR"/>
              </w:rPr>
              <m:t>-</m:t>
            </m:r>
          </w:ins>
          <m:sSubSup>
            <m:sSubSupPr>
              <m:ctrlPr>
                <w:ins w:id="2040" w:author="The Si Tran" w:date="2012-12-06T01:49:00Z">
                  <w:rPr>
                    <w:rFonts w:ascii="Cambria Math" w:hAnsi="Cambria Math"/>
                    <w:szCs w:val="26"/>
                    <w:lang w:val="pt-BR"/>
                  </w:rPr>
                </w:ins>
              </m:ctrlPr>
            </m:sSubSupPr>
            <m:e>
              <w:ins w:id="2041" w:author="The Si Tran" w:date="2012-12-06T01:51:00Z">
                <m:r>
                  <m:rPr>
                    <m:sty m:val="p"/>
                  </m:rPr>
                  <w:rPr>
                    <w:rFonts w:ascii="Cambria Math" w:hAnsi="Cambria Math"/>
                    <w:szCs w:val="26"/>
                    <w:lang w:val="pt-BR"/>
                  </w:rPr>
                  <m:t>θ</m:t>
                </m:r>
              </w:ins>
            </m:e>
            <m:sub>
              <w:ins w:id="2042" w:author="The Si Tran" w:date="2012-12-06T01:49:00Z">
                <m:r>
                  <w:rPr>
                    <w:rFonts w:ascii="Cambria Math" w:hAnsi="Cambria Math"/>
                    <w:szCs w:val="26"/>
                    <w:lang w:val="pt-BR"/>
                  </w:rPr>
                  <m:t>2</m:t>
                </m:r>
              </w:ins>
            </m:sub>
            <m:sup>
              <w:ins w:id="2043" w:author="The Si Tran" w:date="2012-12-06T01:49:00Z">
                <m:r>
                  <w:rPr>
                    <w:rFonts w:ascii="Cambria Math" w:hAnsi="Cambria Math"/>
                    <w:szCs w:val="26"/>
                    <w:lang w:val="pt-BR"/>
                  </w:rPr>
                  <m:t>*</m:t>
                </m:r>
              </w:ins>
            </m:sup>
          </m:sSubSup>
          <m:d>
            <m:dPr>
              <m:ctrlPr>
                <w:ins w:id="2044" w:author="The Si Tran" w:date="2012-12-06T01:49:00Z">
                  <w:rPr>
                    <w:rFonts w:ascii="Cambria Math" w:hAnsi="Cambria Math"/>
                    <w:i/>
                    <w:szCs w:val="26"/>
                    <w:lang w:val="pt-BR"/>
                  </w:rPr>
                </w:ins>
              </m:ctrlPr>
            </m:dPr>
            <m:e>
              <m:sSup>
                <m:sSupPr>
                  <m:ctrlPr>
                    <w:ins w:id="2045" w:author="The Si Tran" w:date="2012-12-06T01:49:00Z">
                      <w:rPr>
                        <w:rFonts w:ascii="Cambria Math" w:hAnsi="Cambria Math"/>
                        <w:i/>
                        <w:szCs w:val="26"/>
                        <w:lang w:val="pt-BR"/>
                      </w:rPr>
                    </w:ins>
                  </m:ctrlPr>
                </m:sSupPr>
                <m:e>
                  <w:ins w:id="2046" w:author="The Si Tran" w:date="2012-12-06T01:49:00Z">
                    <m:r>
                      <w:rPr>
                        <w:rFonts w:ascii="Cambria Math" w:hAnsi="Cambria Math"/>
                        <w:szCs w:val="26"/>
                        <w:lang w:val="pt-BR"/>
                      </w:rPr>
                      <m:t>B</m:t>
                    </m:r>
                  </w:ins>
                </m:e>
                <m:sup>
                  <w:ins w:id="2047" w:author="The Si Tran" w:date="2012-12-06T01:49:00Z">
                    <m:r>
                      <w:rPr>
                        <w:rFonts w:ascii="Cambria Math" w:hAnsi="Cambria Math"/>
                        <w:szCs w:val="26"/>
                        <w:lang w:val="pt-BR"/>
                      </w:rPr>
                      <m:t>2S</m:t>
                    </m:r>
                  </w:ins>
                </m:sup>
              </m:sSup>
            </m:e>
          </m:d>
          <w:ins w:id="2048" w:author="The Si Tran" w:date="2012-12-06T01:49:00Z">
            <m:r>
              <w:rPr>
                <w:rFonts w:ascii="Cambria Math" w:hAnsi="Cambria Math"/>
                <w:szCs w:val="26"/>
                <w:lang w:val="pt-BR"/>
              </w:rPr>
              <m:t>-…-</m:t>
            </m:r>
          </w:ins>
          <m:sSubSup>
            <m:sSubSupPr>
              <m:ctrlPr>
                <w:ins w:id="2049" w:author="The Si Tran" w:date="2012-12-06T01:49:00Z">
                  <w:rPr>
                    <w:rFonts w:ascii="Cambria Math" w:hAnsi="Cambria Math"/>
                    <w:szCs w:val="26"/>
                    <w:lang w:val="pt-BR"/>
                  </w:rPr>
                </w:ins>
              </m:ctrlPr>
            </m:sSubSupPr>
            <m:e>
              <w:ins w:id="2050" w:author="The Si Tran" w:date="2012-12-06T01:51:00Z">
                <m:r>
                  <m:rPr>
                    <m:sty m:val="p"/>
                  </m:rPr>
                  <w:rPr>
                    <w:rFonts w:ascii="Cambria Math" w:hAnsi="Cambria Math"/>
                    <w:szCs w:val="26"/>
                    <w:lang w:val="pt-BR"/>
                  </w:rPr>
                  <m:t>θ</m:t>
                </m:r>
              </w:ins>
            </m:e>
            <m:sub>
              <w:ins w:id="2051" w:author="The Si Tran" w:date="2012-12-06T01:49:00Z">
                <m:r>
                  <w:rPr>
                    <w:rFonts w:ascii="Cambria Math" w:hAnsi="Cambria Math"/>
                    <w:szCs w:val="26"/>
                    <w:lang w:val="pt-BR"/>
                  </w:rPr>
                  <m:t>P</m:t>
                </m:r>
              </w:ins>
            </m:sub>
            <m:sup>
              <w:ins w:id="2052" w:author="The Si Tran" w:date="2012-12-06T01:49:00Z">
                <m:r>
                  <w:rPr>
                    <w:rFonts w:ascii="Cambria Math" w:hAnsi="Cambria Math"/>
                    <w:szCs w:val="26"/>
                    <w:lang w:val="pt-BR"/>
                  </w:rPr>
                  <m:t>*</m:t>
                </m:r>
              </w:ins>
            </m:sup>
          </m:sSubSup>
          <m:d>
            <m:dPr>
              <m:ctrlPr>
                <w:ins w:id="2053" w:author="The Si Tran" w:date="2012-12-06T01:49:00Z">
                  <w:rPr>
                    <w:rFonts w:ascii="Cambria Math" w:hAnsi="Cambria Math"/>
                    <w:i/>
                    <w:szCs w:val="26"/>
                    <w:lang w:val="pt-BR"/>
                  </w:rPr>
                </w:ins>
              </m:ctrlPr>
            </m:dPr>
            <m:e>
              <m:sSup>
                <m:sSupPr>
                  <m:ctrlPr>
                    <w:ins w:id="2054" w:author="The Si Tran" w:date="2012-12-06T01:49:00Z">
                      <w:rPr>
                        <w:rFonts w:ascii="Cambria Math" w:hAnsi="Cambria Math"/>
                        <w:i/>
                        <w:szCs w:val="26"/>
                        <w:lang w:val="pt-BR"/>
                      </w:rPr>
                    </w:ins>
                  </m:ctrlPr>
                </m:sSupPr>
                <m:e>
                  <w:ins w:id="2055" w:author="The Si Tran" w:date="2012-12-06T01:49:00Z">
                    <m:r>
                      <w:rPr>
                        <w:rFonts w:ascii="Cambria Math" w:hAnsi="Cambria Math"/>
                        <w:szCs w:val="26"/>
                        <w:lang w:val="pt-BR"/>
                      </w:rPr>
                      <m:t>B</m:t>
                    </m:r>
                  </w:ins>
                </m:e>
                <m:sup>
                  <w:ins w:id="2056" w:author="The Si Tran" w:date="2012-12-06T01:49:00Z">
                    <m:r>
                      <w:rPr>
                        <w:rFonts w:ascii="Cambria Math" w:hAnsi="Cambria Math"/>
                        <w:szCs w:val="26"/>
                        <w:lang w:val="pt-BR"/>
                      </w:rPr>
                      <m:t>PS</m:t>
                    </m:r>
                  </w:ins>
                </m:sup>
              </m:sSup>
            </m:e>
          </m:d>
        </m:oMath>
      </m:oMathPara>
    </w:p>
    <w:p w:rsidR="006A21F7" w:rsidRPr="0049233F" w:rsidDel="007850C8" w:rsidRDefault="006A21F7">
      <w:pPr>
        <w:rPr>
          <w:del w:id="2057" w:author="The Si Tran" w:date="2012-12-06T01:51:00Z"/>
          <w:szCs w:val="26"/>
          <w:lang w:val="pt-BR"/>
          <w:rPrChange w:id="2058" w:author="The Si Tran" w:date="2012-12-05T23:02:00Z">
            <w:rPr>
              <w:del w:id="2059" w:author="The Si Tran" w:date="2012-12-06T01:51:00Z"/>
              <w:sz w:val="28"/>
              <w:szCs w:val="28"/>
              <w:lang w:val="pt-BR"/>
            </w:rPr>
          </w:rPrChange>
        </w:rPr>
        <w:pPrChange w:id="2060" w:author="The Si Tran" w:date="2012-12-06T01:51:00Z">
          <w:pPr>
            <w:ind w:firstLine="540"/>
          </w:pPr>
        </w:pPrChange>
      </w:pPr>
      <w:del w:id="2061" w:author="The Si Tran" w:date="2012-12-06T01:51:00Z">
        <w:r w:rsidRPr="00AF1345" w:rsidDel="007850C8">
          <w:rPr>
            <w:position w:val="-12"/>
            <w:szCs w:val="26"/>
            <w:lang w:val="pt-BR"/>
          </w:rPr>
          <w:object w:dxaOrig="3600" w:dyaOrig="380">
            <v:shape id="_x0000_i1093" type="#_x0000_t75" style="width:240pt;height:24.75pt" o:ole="">
              <v:imagedata r:id="rId144" o:title=""/>
            </v:shape>
            <o:OLEObject Type="Embed" ProgID="Equation.DSMT4" ShapeID="_x0000_i1093" DrawAspect="Content" ObjectID="_1416335216" r:id="rId145"/>
          </w:object>
        </w:r>
        <w:r w:rsidRPr="0049233F" w:rsidDel="007850C8">
          <w:rPr>
            <w:szCs w:val="26"/>
            <w:lang w:val="pt-BR"/>
            <w:rPrChange w:id="2062" w:author="The Si Tran" w:date="2012-12-05T23:02:00Z">
              <w:rPr>
                <w:sz w:val="28"/>
                <w:szCs w:val="28"/>
                <w:lang w:val="pt-BR"/>
              </w:rPr>
            </w:rPrChange>
          </w:rPr>
          <w:delText>,</w:delText>
        </w:r>
      </w:del>
    </w:p>
    <w:p w:rsidR="006A21F7" w:rsidRPr="0049233F" w:rsidRDefault="006A21F7">
      <w:pPr>
        <w:rPr>
          <w:szCs w:val="26"/>
          <w:lang w:val="pt-BR"/>
          <w:rPrChange w:id="2063" w:author="The Si Tran" w:date="2012-12-05T23:02:00Z">
            <w:rPr>
              <w:sz w:val="28"/>
              <w:szCs w:val="28"/>
              <w:lang w:val="pt-BR"/>
            </w:rPr>
          </w:rPrChange>
        </w:rPr>
        <w:pPrChange w:id="2064" w:author="The Si Tran" w:date="2012-12-06T01:51:00Z">
          <w:pPr>
            <w:ind w:firstLine="540"/>
          </w:pPr>
        </w:pPrChange>
      </w:pPr>
      <w:del w:id="2065" w:author="The Si Tran" w:date="2012-12-06T01:51:00Z">
        <w:r w:rsidRPr="00AF1345" w:rsidDel="007850C8">
          <w:rPr>
            <w:position w:val="-14"/>
            <w:szCs w:val="26"/>
            <w:lang w:val="pt-BR"/>
          </w:rPr>
          <w:object w:dxaOrig="3620" w:dyaOrig="400">
            <v:shape id="_x0000_i1094" type="#_x0000_t75" style="width:240.75pt;height:26.25pt" o:ole="">
              <v:imagedata r:id="rId146" o:title=""/>
            </v:shape>
            <o:OLEObject Type="Embed" ProgID="Equation.DSMT4" ShapeID="_x0000_i1094" DrawAspect="Content" ObjectID="_1416335217" r:id="rId147"/>
          </w:object>
        </w:r>
      </w:del>
    </w:p>
    <w:p w:rsidR="006A21F7" w:rsidRPr="0049233F" w:rsidRDefault="006A21F7" w:rsidP="006A21F7">
      <w:pPr>
        <w:ind w:firstLine="540"/>
        <w:rPr>
          <w:szCs w:val="26"/>
          <w:lang w:val="pt-BR"/>
          <w:rPrChange w:id="2066" w:author="The Si Tran" w:date="2012-12-05T23:02:00Z">
            <w:rPr>
              <w:sz w:val="28"/>
              <w:szCs w:val="28"/>
              <w:lang w:val="pt-BR"/>
            </w:rPr>
          </w:rPrChange>
        </w:rPr>
      </w:pPr>
      <w:r w:rsidRPr="0049233F">
        <w:rPr>
          <w:szCs w:val="26"/>
          <w:lang w:val="pt-BR"/>
          <w:rPrChange w:id="2067" w:author="The Si Tran" w:date="2012-12-05T23:02:00Z">
            <w:rPr>
              <w:sz w:val="28"/>
              <w:szCs w:val="28"/>
              <w:lang w:val="pt-BR"/>
            </w:rPr>
          </w:rPrChange>
        </w:rPr>
        <w:t>Việc xác định các thông số P, D, Q tương tự như việc xác định các hệ số p, d, q thông thường chỉ khác ở chỗ các dấu hiệu của hàm tự tương quan và hàm tự tương quan riêng phần khác thể hiện theo các độ trễ là bội của s.</w:t>
      </w:r>
    </w:p>
    <w:p w:rsidR="006A21F7" w:rsidRPr="0049233F" w:rsidRDefault="006A21F7" w:rsidP="006A21F7">
      <w:pPr>
        <w:pStyle w:val="Heading2"/>
        <w:rPr>
          <w:sz w:val="26"/>
          <w:szCs w:val="26"/>
          <w:lang w:val="pt-BR"/>
          <w:rPrChange w:id="2068" w:author="The Si Tran" w:date="2012-12-05T23:02:00Z">
            <w:rPr>
              <w:lang w:val="pt-BR"/>
            </w:rPr>
          </w:rPrChange>
        </w:rPr>
      </w:pPr>
      <w:bookmarkStart w:id="2069" w:name="_Toc312142555"/>
      <w:r w:rsidRPr="0049233F">
        <w:rPr>
          <w:sz w:val="26"/>
          <w:szCs w:val="26"/>
          <w:lang w:val="pt-BR"/>
          <w:rPrChange w:id="2070" w:author="The Si Tran" w:date="2012-12-05T23:02:00Z">
            <w:rPr>
              <w:lang w:val="pt-BR"/>
            </w:rPr>
          </w:rPrChange>
        </w:rPr>
        <w:lastRenderedPageBreak/>
        <w:t>Các bước xây dựng mô hình ARIMA</w:t>
      </w:r>
      <w:bookmarkEnd w:id="2069"/>
    </w:p>
    <w:p w:rsidR="006A21F7" w:rsidRPr="0049233F" w:rsidRDefault="006A21F7" w:rsidP="006A21F7">
      <w:pPr>
        <w:ind w:firstLine="540"/>
        <w:rPr>
          <w:szCs w:val="26"/>
          <w:lang w:val="pt-BR"/>
          <w:rPrChange w:id="2071" w:author="The Si Tran" w:date="2012-12-05T23:02:00Z">
            <w:rPr>
              <w:sz w:val="28"/>
              <w:szCs w:val="28"/>
              <w:lang w:val="pt-BR"/>
            </w:rPr>
          </w:rPrChange>
        </w:rPr>
      </w:pPr>
      <w:r w:rsidRPr="0049233F">
        <w:rPr>
          <w:szCs w:val="26"/>
          <w:lang w:val="pt-BR"/>
          <w:rPrChange w:id="2072" w:author="The Si Tran" w:date="2012-12-05T23:02:00Z">
            <w:rPr>
              <w:sz w:val="28"/>
              <w:szCs w:val="28"/>
              <w:lang w:val="pt-BR"/>
            </w:rPr>
          </w:rPrChange>
        </w:rPr>
        <w:t>Trong việc dự đoán chuỗi thời gian dựa trên mô hình ARIMA, công việc chủ yếu của người dự báo là xác định được bậc của mô hình. Công việc này được thực hiện thông qua một thủ tục lặp. Ban đầu một mô hình dự tuyển được xây dựng, tiếp theo kiểm tra xem mô hình đó có mô tả đầy đủ chuỗi thời gian không, nếu mô hình không đầy đủ thì tạo mô hình mới cải tiến hơn mô hình cũ. Quá trình này được lặp đi lặp lại cho đến khi tìm được một mô hình đầy đủ. Hình 10 minh họa cho quá trình xây dựng mô hình</w:t>
      </w:r>
    </w:p>
    <w:p w:rsidR="006A21F7" w:rsidRPr="0049233F" w:rsidRDefault="006A21F7" w:rsidP="006A21F7">
      <w:pPr>
        <w:ind w:firstLine="540"/>
        <w:rPr>
          <w:szCs w:val="26"/>
          <w:lang w:val="pt-BR"/>
          <w:rPrChange w:id="2073" w:author="The Si Tran" w:date="2012-12-05T23:02:00Z">
            <w:rPr>
              <w:sz w:val="28"/>
              <w:szCs w:val="28"/>
              <w:lang w:val="pt-BR"/>
            </w:rPr>
          </w:rPrChange>
        </w:rPr>
      </w:pPr>
      <w:r w:rsidRPr="0049233F">
        <w:rPr>
          <w:noProof/>
          <w:szCs w:val="26"/>
          <w:rPrChange w:id="2074" w:author="The Si Tran" w:date="2012-12-05T23:02:00Z">
            <w:rPr>
              <w:noProof/>
              <w:sz w:val="28"/>
              <w:szCs w:val="28"/>
            </w:rPr>
          </w:rPrChange>
        </w:rPr>
        <w:lastRenderedPageBreak/>
        <w:drawing>
          <wp:inline distT="0" distB="0" distL="0" distR="0">
            <wp:extent cx="3438525" cy="6648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438525" cy="6648450"/>
                    </a:xfrm>
                    <a:prstGeom prst="rect">
                      <a:avLst/>
                    </a:prstGeom>
                    <a:noFill/>
                    <a:ln>
                      <a:noFill/>
                    </a:ln>
                  </pic:spPr>
                </pic:pic>
              </a:graphicData>
            </a:graphic>
          </wp:inline>
        </w:drawing>
      </w:r>
    </w:p>
    <w:p w:rsidR="006A21F7" w:rsidRPr="0049233F" w:rsidRDefault="006A21F7" w:rsidP="006A21F7">
      <w:pPr>
        <w:pStyle w:val="Caption"/>
        <w:rPr>
          <w:sz w:val="26"/>
          <w:szCs w:val="26"/>
          <w:lang w:val="pt-BR"/>
          <w:rPrChange w:id="2075" w:author="The Si Tran" w:date="2012-12-05T23:02:00Z">
            <w:rPr>
              <w:sz w:val="28"/>
              <w:szCs w:val="28"/>
              <w:lang w:val="pt-BR"/>
            </w:rPr>
          </w:rPrChange>
        </w:rPr>
      </w:pPr>
      <w:r w:rsidRPr="0049233F">
        <w:rPr>
          <w:sz w:val="26"/>
          <w:szCs w:val="26"/>
          <w:lang w:val="pt-BR"/>
          <w:rPrChange w:id="2076" w:author="The Si Tran" w:date="2012-12-05T23:02:00Z">
            <w:rPr>
              <w:sz w:val="28"/>
              <w:szCs w:val="28"/>
              <w:lang w:val="pt-BR"/>
            </w:rPr>
          </w:rPrChange>
        </w:rPr>
        <w:tab/>
      </w:r>
      <w:r w:rsidRPr="0049233F">
        <w:rPr>
          <w:sz w:val="26"/>
          <w:szCs w:val="26"/>
          <w:lang w:val="pt-BR"/>
          <w:rPrChange w:id="2077" w:author="The Si Tran" w:date="2012-12-05T23:02:00Z">
            <w:rPr>
              <w:sz w:val="28"/>
              <w:szCs w:val="28"/>
              <w:lang w:val="pt-BR"/>
            </w:rPr>
          </w:rPrChange>
        </w:rPr>
        <w:tab/>
      </w:r>
      <w:bookmarkStart w:id="2078" w:name="_Toc312142084"/>
      <w:r w:rsidRPr="0049233F">
        <w:rPr>
          <w:sz w:val="26"/>
          <w:szCs w:val="26"/>
          <w:lang w:val="pt-BR"/>
          <w:rPrChange w:id="2079" w:author="The Si Tran" w:date="2012-12-05T23:02:00Z">
            <w:rPr>
              <w:sz w:val="28"/>
              <w:szCs w:val="28"/>
              <w:lang w:val="pt-BR"/>
            </w:rPr>
          </w:rPrChange>
        </w:rPr>
        <w:t xml:space="preserve">Hình </w:t>
      </w:r>
      <w:r w:rsidRPr="0049233F">
        <w:rPr>
          <w:sz w:val="26"/>
          <w:szCs w:val="26"/>
          <w:rPrChange w:id="2080" w:author="The Si Tran" w:date="2012-12-05T23:02:00Z">
            <w:rPr>
              <w:sz w:val="28"/>
              <w:szCs w:val="28"/>
            </w:rPr>
          </w:rPrChange>
        </w:rPr>
        <w:fldChar w:fldCharType="begin"/>
      </w:r>
      <w:r w:rsidRPr="0049233F">
        <w:rPr>
          <w:sz w:val="26"/>
          <w:szCs w:val="26"/>
          <w:lang w:val="pt-BR"/>
          <w:rPrChange w:id="2081" w:author="The Si Tran" w:date="2012-12-05T23:02:00Z">
            <w:rPr>
              <w:sz w:val="28"/>
              <w:szCs w:val="28"/>
              <w:lang w:val="pt-BR"/>
            </w:rPr>
          </w:rPrChange>
        </w:rPr>
        <w:instrText xml:space="preserve"> SEQ Hình \* ARABIC </w:instrText>
      </w:r>
      <w:r w:rsidRPr="0049233F">
        <w:rPr>
          <w:sz w:val="26"/>
          <w:szCs w:val="26"/>
          <w:rPrChange w:id="2082" w:author="The Si Tran" w:date="2012-12-05T23:02:00Z">
            <w:rPr>
              <w:sz w:val="28"/>
              <w:szCs w:val="28"/>
            </w:rPr>
          </w:rPrChange>
        </w:rPr>
        <w:fldChar w:fldCharType="separate"/>
      </w:r>
      <w:r w:rsidRPr="0049233F">
        <w:rPr>
          <w:noProof/>
          <w:sz w:val="26"/>
          <w:szCs w:val="26"/>
          <w:lang w:val="pt-BR"/>
          <w:rPrChange w:id="2083" w:author="The Si Tran" w:date="2012-12-05T23:02:00Z">
            <w:rPr>
              <w:noProof/>
              <w:sz w:val="28"/>
              <w:szCs w:val="28"/>
              <w:lang w:val="pt-BR"/>
            </w:rPr>
          </w:rPrChange>
        </w:rPr>
        <w:t>10</w:t>
      </w:r>
      <w:r w:rsidRPr="0049233F">
        <w:rPr>
          <w:sz w:val="26"/>
          <w:szCs w:val="26"/>
          <w:rPrChange w:id="2084" w:author="The Si Tran" w:date="2012-12-05T23:02:00Z">
            <w:rPr>
              <w:sz w:val="28"/>
              <w:szCs w:val="28"/>
            </w:rPr>
          </w:rPrChange>
        </w:rPr>
        <w:fldChar w:fldCharType="end"/>
      </w:r>
      <w:r w:rsidRPr="0049233F">
        <w:rPr>
          <w:sz w:val="26"/>
          <w:szCs w:val="26"/>
          <w:lang w:val="pt-BR"/>
          <w:rPrChange w:id="2085" w:author="The Si Tran" w:date="2012-12-05T23:02:00Z">
            <w:rPr>
              <w:sz w:val="28"/>
              <w:szCs w:val="28"/>
              <w:lang w:val="pt-BR"/>
            </w:rPr>
          </w:rPrChange>
        </w:rPr>
        <w:t xml:space="preserve"> Các bước xây dựng mô hình ARIMA</w:t>
      </w:r>
      <w:bookmarkEnd w:id="2078"/>
    </w:p>
    <w:p w:rsidR="006A21F7" w:rsidRPr="0049233F" w:rsidRDefault="006A21F7" w:rsidP="006A21F7">
      <w:pPr>
        <w:ind w:firstLine="540"/>
        <w:rPr>
          <w:b/>
          <w:szCs w:val="26"/>
          <w:lang w:val="pt-BR"/>
          <w:rPrChange w:id="2086" w:author="The Si Tran" w:date="2012-12-05T23:02:00Z">
            <w:rPr>
              <w:b/>
              <w:sz w:val="28"/>
              <w:szCs w:val="28"/>
              <w:lang w:val="pt-BR"/>
            </w:rPr>
          </w:rPrChange>
        </w:rPr>
      </w:pPr>
      <w:r w:rsidRPr="0049233F">
        <w:rPr>
          <w:b/>
          <w:szCs w:val="26"/>
          <w:lang w:val="pt-BR"/>
          <w:rPrChange w:id="2087" w:author="The Si Tran" w:date="2012-12-05T23:02:00Z">
            <w:rPr>
              <w:b/>
              <w:sz w:val="28"/>
              <w:szCs w:val="28"/>
              <w:lang w:val="pt-BR"/>
            </w:rPr>
          </w:rPrChange>
        </w:rPr>
        <w:t>Bước 1: Xác định mô hình dự tuyển</w:t>
      </w:r>
    </w:p>
    <w:p w:rsidR="006A21F7" w:rsidRPr="0049233F" w:rsidRDefault="006A21F7" w:rsidP="006A21F7">
      <w:pPr>
        <w:ind w:firstLine="540"/>
        <w:rPr>
          <w:szCs w:val="26"/>
          <w:lang w:val="pt-BR"/>
          <w:rPrChange w:id="2088" w:author="The Si Tran" w:date="2012-12-05T23:02:00Z">
            <w:rPr>
              <w:sz w:val="28"/>
              <w:szCs w:val="28"/>
              <w:lang w:val="pt-BR"/>
            </w:rPr>
          </w:rPrChange>
        </w:rPr>
      </w:pPr>
      <w:r w:rsidRPr="0049233F">
        <w:rPr>
          <w:szCs w:val="26"/>
          <w:lang w:val="pt-BR"/>
          <w:rPrChange w:id="2089" w:author="The Si Tran" w:date="2012-12-05T23:02:00Z">
            <w:rPr>
              <w:sz w:val="28"/>
              <w:szCs w:val="28"/>
              <w:lang w:val="pt-BR"/>
            </w:rPr>
          </w:rPrChange>
        </w:rPr>
        <w:t xml:space="preserve">Để xác định mô hình ban đầu ta trước hết cần quan sát hình ảnh và hàm tự tương quan của chuỗi thời gian để xem chuỗi thời gian có phải là chuỗi tĩnh hay không. R có hai hàm là </w:t>
      </w:r>
      <w:r w:rsidRPr="0049233F">
        <w:rPr>
          <w:i/>
          <w:szCs w:val="26"/>
          <w:lang w:val="pt-BR"/>
          <w:rPrChange w:id="2090" w:author="The Si Tran" w:date="2012-12-05T23:02:00Z">
            <w:rPr>
              <w:i/>
              <w:sz w:val="28"/>
              <w:szCs w:val="28"/>
              <w:lang w:val="pt-BR"/>
            </w:rPr>
          </w:rPrChange>
        </w:rPr>
        <w:t>plot()</w:t>
      </w:r>
      <w:r w:rsidRPr="0049233F">
        <w:rPr>
          <w:szCs w:val="26"/>
          <w:lang w:val="pt-BR"/>
          <w:rPrChange w:id="2091" w:author="The Si Tran" w:date="2012-12-05T23:02:00Z">
            <w:rPr>
              <w:sz w:val="28"/>
              <w:szCs w:val="28"/>
              <w:lang w:val="pt-BR"/>
            </w:rPr>
          </w:rPrChange>
        </w:rPr>
        <w:t xml:space="preserve"> và </w:t>
      </w:r>
      <w:r w:rsidRPr="0049233F">
        <w:rPr>
          <w:i/>
          <w:szCs w:val="26"/>
          <w:lang w:val="pt-BR"/>
          <w:rPrChange w:id="2092" w:author="The Si Tran" w:date="2012-12-05T23:02:00Z">
            <w:rPr>
              <w:i/>
              <w:sz w:val="28"/>
              <w:szCs w:val="28"/>
              <w:lang w:val="pt-BR"/>
            </w:rPr>
          </w:rPrChange>
        </w:rPr>
        <w:t xml:space="preserve">acf() </w:t>
      </w:r>
      <w:r w:rsidRPr="0049233F">
        <w:rPr>
          <w:szCs w:val="26"/>
          <w:lang w:val="pt-BR"/>
          <w:rPrChange w:id="2093" w:author="The Si Tran" w:date="2012-12-05T23:02:00Z">
            <w:rPr>
              <w:sz w:val="28"/>
              <w:szCs w:val="28"/>
              <w:lang w:val="pt-BR"/>
            </w:rPr>
          </w:rPrChange>
        </w:rPr>
        <w:t xml:space="preserve">có thể giúp ta việc này. Nếu chuỗi thời gian có xu hướng hay có tình mùa </w:t>
      </w:r>
      <w:r w:rsidRPr="0049233F">
        <w:rPr>
          <w:szCs w:val="26"/>
          <w:lang w:val="pt-BR"/>
          <w:rPrChange w:id="2094" w:author="The Si Tran" w:date="2012-12-05T23:02:00Z">
            <w:rPr>
              <w:sz w:val="28"/>
              <w:szCs w:val="28"/>
              <w:lang w:val="pt-BR"/>
            </w:rPr>
          </w:rPrChange>
        </w:rPr>
        <w:lastRenderedPageBreak/>
        <w:t>ta cần thực hiện việc lấy hiệu để đưa chuỗi thời gian về dạng tĩnh. Xem xét hành vi của hàm tự tương quan và hàm tự tương quan riêng phần của chuỗi thời gian tĩnh để xác định các thông số p, q (và P, Q nếu chuỗi có tính mùa).Trong thực tế các hệ số này rất ít khi vượt quá 2.</w:t>
      </w:r>
    </w:p>
    <w:p w:rsidR="006A21F7" w:rsidRPr="0049233F" w:rsidRDefault="006A21F7" w:rsidP="006A21F7">
      <w:pPr>
        <w:ind w:firstLine="540"/>
        <w:rPr>
          <w:b/>
          <w:szCs w:val="26"/>
          <w:lang w:val="pt-BR"/>
          <w:rPrChange w:id="2095" w:author="The Si Tran" w:date="2012-12-05T23:02:00Z">
            <w:rPr>
              <w:b/>
              <w:sz w:val="28"/>
              <w:szCs w:val="28"/>
              <w:lang w:val="pt-BR"/>
            </w:rPr>
          </w:rPrChange>
        </w:rPr>
      </w:pPr>
      <w:r w:rsidRPr="0049233F">
        <w:rPr>
          <w:b/>
          <w:szCs w:val="26"/>
          <w:lang w:val="pt-BR"/>
          <w:rPrChange w:id="2096" w:author="The Si Tran" w:date="2012-12-05T23:02:00Z">
            <w:rPr>
              <w:b/>
              <w:sz w:val="28"/>
              <w:szCs w:val="28"/>
              <w:lang w:val="pt-BR"/>
            </w:rPr>
          </w:rPrChange>
        </w:rPr>
        <w:t>Bước 2: Ước lượng mô hình</w:t>
      </w:r>
    </w:p>
    <w:p w:rsidR="006A21F7" w:rsidRPr="0049233F" w:rsidRDefault="006A21F7" w:rsidP="006A21F7">
      <w:pPr>
        <w:ind w:firstLine="540"/>
        <w:rPr>
          <w:szCs w:val="26"/>
          <w:lang w:val="pt-BR"/>
          <w:rPrChange w:id="2097" w:author="The Si Tran" w:date="2012-12-05T23:02:00Z">
            <w:rPr>
              <w:sz w:val="28"/>
              <w:szCs w:val="28"/>
              <w:lang w:val="pt-BR"/>
            </w:rPr>
          </w:rPrChange>
        </w:rPr>
      </w:pPr>
      <w:r w:rsidRPr="0049233F">
        <w:rPr>
          <w:szCs w:val="26"/>
          <w:lang w:val="pt-BR"/>
          <w:rPrChange w:id="2098" w:author="The Si Tran" w:date="2012-12-05T23:02:00Z">
            <w:rPr>
              <w:sz w:val="28"/>
              <w:szCs w:val="28"/>
              <w:lang w:val="pt-BR"/>
            </w:rPr>
          </w:rPrChange>
        </w:rPr>
        <w:t xml:space="preserve">Sau khi đã xác định được bậc của mô hình, ta tiến hành ước lượng các thông số. Trong thực tế công việc này được thực hiện tự động bằng các gói phần mềm máy tính.Trong R ta có hàm </w:t>
      </w:r>
      <w:r w:rsidRPr="0049233F">
        <w:rPr>
          <w:i/>
          <w:szCs w:val="26"/>
          <w:lang w:val="pt-BR"/>
          <w:rPrChange w:id="2099" w:author="The Si Tran" w:date="2012-12-05T23:02:00Z">
            <w:rPr>
              <w:i/>
              <w:sz w:val="28"/>
              <w:szCs w:val="28"/>
              <w:lang w:val="pt-BR"/>
            </w:rPr>
          </w:rPrChange>
        </w:rPr>
        <w:t xml:space="preserve">arima() </w:t>
      </w:r>
      <w:r w:rsidRPr="0049233F">
        <w:rPr>
          <w:szCs w:val="26"/>
          <w:lang w:val="pt-BR"/>
          <w:rPrChange w:id="2100" w:author="The Si Tran" w:date="2012-12-05T23:02:00Z">
            <w:rPr>
              <w:sz w:val="28"/>
              <w:szCs w:val="28"/>
              <w:lang w:val="pt-BR"/>
            </w:rPr>
          </w:rPrChange>
        </w:rPr>
        <w:t>nhận thông số là chuỗi thời gian và bậc của mô hình để ước lượng mô hình.</w:t>
      </w:r>
    </w:p>
    <w:p w:rsidR="006A21F7" w:rsidRPr="0049233F" w:rsidRDefault="006A21F7" w:rsidP="006A21F7">
      <w:pPr>
        <w:ind w:firstLine="540"/>
        <w:rPr>
          <w:b/>
          <w:szCs w:val="26"/>
          <w:lang w:val="pt-BR"/>
          <w:rPrChange w:id="2101" w:author="The Si Tran" w:date="2012-12-05T23:02:00Z">
            <w:rPr>
              <w:b/>
              <w:sz w:val="28"/>
              <w:szCs w:val="28"/>
              <w:lang w:val="pt-BR"/>
            </w:rPr>
          </w:rPrChange>
        </w:rPr>
      </w:pPr>
      <w:r w:rsidRPr="0049233F">
        <w:rPr>
          <w:b/>
          <w:szCs w:val="26"/>
          <w:lang w:val="pt-BR"/>
          <w:rPrChange w:id="2102" w:author="The Si Tran" w:date="2012-12-05T23:02:00Z">
            <w:rPr>
              <w:b/>
              <w:sz w:val="28"/>
              <w:szCs w:val="28"/>
              <w:lang w:val="pt-BR"/>
            </w:rPr>
          </w:rPrChange>
        </w:rPr>
        <w:t>Bước 3: Kiểm tra mô hình</w:t>
      </w:r>
    </w:p>
    <w:p w:rsidR="006A21F7" w:rsidRPr="0049233F" w:rsidRDefault="006A21F7" w:rsidP="006A21F7">
      <w:pPr>
        <w:ind w:firstLine="540"/>
        <w:rPr>
          <w:szCs w:val="26"/>
          <w:lang w:val="pt-BR"/>
          <w:rPrChange w:id="2103" w:author="The Si Tran" w:date="2012-12-05T23:02:00Z">
            <w:rPr>
              <w:sz w:val="28"/>
              <w:szCs w:val="28"/>
              <w:lang w:val="pt-BR"/>
            </w:rPr>
          </w:rPrChange>
        </w:rPr>
      </w:pPr>
      <w:r w:rsidRPr="0049233F">
        <w:rPr>
          <w:szCs w:val="26"/>
          <w:lang w:val="pt-BR"/>
          <w:rPrChange w:id="2104" w:author="The Si Tran" w:date="2012-12-05T23:02:00Z">
            <w:rPr>
              <w:sz w:val="28"/>
              <w:szCs w:val="28"/>
              <w:lang w:val="pt-BR"/>
            </w:rPr>
          </w:rPrChange>
        </w:rPr>
        <w:t xml:space="preserve">Trước khi mô hình được sử dụng để dự đoán, nó cần phải được kiểm tra tính đầy đủ. Một mô hình đầy đủ nếu thặng dư (residuals) của nó ngẫu nhiên. Một trong những cách kiểm tra tình ngẫu nhiên của chuỗi thặng dư là quan sát hàm tự tương quan của nó. Nếu các hệ số tự tương quan mẫu của chuỗi thặng dư đều nằm trong khoảng </w:t>
      </w:r>
      <w:r w:rsidRPr="00AF1345">
        <w:rPr>
          <w:position w:val="-8"/>
          <w:szCs w:val="26"/>
          <w:lang w:val="pt-BR"/>
        </w:rPr>
        <w:object w:dxaOrig="859" w:dyaOrig="360">
          <v:shape id="_x0000_i1095" type="#_x0000_t75" style="width:42.75pt;height:18pt" o:ole="">
            <v:imagedata r:id="rId126" o:title=""/>
          </v:shape>
          <o:OLEObject Type="Embed" ProgID="Equation.DSMT4" ShapeID="_x0000_i1095" DrawAspect="Content" ObjectID="_1416335218" r:id="rId149"/>
        </w:object>
      </w:r>
      <w:r w:rsidRPr="0049233F">
        <w:rPr>
          <w:szCs w:val="26"/>
          <w:lang w:val="pt-BR"/>
          <w:rPrChange w:id="2105" w:author="The Si Tran" w:date="2012-12-05T23:02:00Z">
            <w:rPr>
              <w:sz w:val="28"/>
              <w:szCs w:val="28"/>
              <w:lang w:val="pt-BR"/>
            </w:rPr>
          </w:rPrChange>
        </w:rPr>
        <w:t xml:space="preserve"> (N là kích thước chuỗi thặng dư) thì chuỗi thặng dư là ngẫu nhiên.</w:t>
      </w:r>
    </w:p>
    <w:p w:rsidR="006A21F7" w:rsidRPr="0049233F" w:rsidRDefault="006A21F7" w:rsidP="006A21F7">
      <w:pPr>
        <w:ind w:firstLine="540"/>
        <w:rPr>
          <w:szCs w:val="26"/>
          <w:lang w:val="pt-BR"/>
          <w:rPrChange w:id="2106" w:author="The Si Tran" w:date="2012-12-05T23:02:00Z">
            <w:rPr>
              <w:sz w:val="28"/>
              <w:szCs w:val="28"/>
              <w:lang w:val="pt-BR"/>
            </w:rPr>
          </w:rPrChange>
        </w:rPr>
      </w:pPr>
      <w:r w:rsidRPr="0049233F">
        <w:rPr>
          <w:szCs w:val="26"/>
          <w:lang w:val="pt-BR"/>
          <w:rPrChange w:id="2107" w:author="The Si Tran" w:date="2012-12-05T23:02:00Z">
            <w:rPr>
              <w:sz w:val="28"/>
              <w:szCs w:val="28"/>
              <w:lang w:val="pt-BR"/>
            </w:rPr>
          </w:rPrChange>
        </w:rPr>
        <w:t>Một phương pháp kiểm tra toàn thể xem một mô hình có đầy đủ hay không là dùng phép thử Ljung-Box Q. Phép thử này xem xét kích cỡ của chuỗi thặng dư theo từng nhóm.</w:t>
      </w:r>
    </w:p>
    <w:p w:rsidR="006A21F7" w:rsidRDefault="006A21F7" w:rsidP="006A21F7">
      <w:pPr>
        <w:ind w:firstLine="540"/>
        <w:rPr>
          <w:ins w:id="2108" w:author="The Si Tran" w:date="2012-12-06T01:52:00Z"/>
          <w:szCs w:val="26"/>
          <w:lang w:val="fr-FR"/>
        </w:rPr>
      </w:pPr>
      <w:r w:rsidRPr="00AF1345">
        <w:rPr>
          <w:position w:val="-4"/>
          <w:szCs w:val="26"/>
          <w:lang w:val="pt-BR"/>
        </w:rPr>
        <w:object w:dxaOrig="180" w:dyaOrig="279">
          <v:shape id="_x0000_i1096" type="#_x0000_t75" style="width:9pt;height:14.25pt" o:ole="">
            <v:imagedata r:id="rId15" o:title=""/>
          </v:shape>
          <o:OLEObject Type="Embed" ProgID="Equation.DSMT4" ShapeID="_x0000_i1096" DrawAspect="Content" ObjectID="_1416335219" r:id="rId150"/>
        </w:object>
      </w:r>
      <w:r w:rsidRPr="0049233F">
        <w:rPr>
          <w:szCs w:val="26"/>
          <w:lang w:val="fr-FR"/>
          <w:rPrChange w:id="2109" w:author="The Si Tran" w:date="2012-12-05T23:02:00Z">
            <w:rPr>
              <w:sz w:val="28"/>
              <w:szCs w:val="28"/>
              <w:lang w:val="fr-FR"/>
            </w:rPr>
          </w:rPrChange>
        </w:rPr>
        <w:t>Phép thử Q là:</w:t>
      </w:r>
    </w:p>
    <w:p w:rsidR="007850C8" w:rsidRPr="000D001B" w:rsidDel="000B65E4" w:rsidRDefault="006E1C30">
      <w:pPr>
        <w:ind w:left="1440" w:firstLine="720"/>
        <w:rPr>
          <w:del w:id="2110" w:author="The Si Tran" w:date="2012-12-06T01:54:00Z"/>
          <w:szCs w:val="26"/>
          <w:lang w:val="fr-FR"/>
          <w:rPrChange w:id="2111" w:author="The Si Tran" w:date="2012-12-06T01:53:00Z">
            <w:rPr>
              <w:del w:id="2112" w:author="The Si Tran" w:date="2012-12-06T01:54:00Z"/>
              <w:sz w:val="28"/>
              <w:szCs w:val="28"/>
              <w:lang w:val="fr-FR"/>
            </w:rPr>
          </w:rPrChange>
        </w:rPr>
        <w:pPrChange w:id="2113" w:author="The Si Tran" w:date="2012-12-06T01:53:00Z">
          <w:pPr>
            <w:ind w:firstLine="540"/>
          </w:pPr>
        </w:pPrChange>
      </w:pPr>
      <m:oMathPara>
        <m:oMathParaPr>
          <m:jc m:val="left"/>
        </m:oMathParaPr>
        <m:oMath>
          <m:sSub>
            <m:sSubPr>
              <m:ctrlPr>
                <w:ins w:id="2114" w:author="The Si Tran" w:date="2012-12-06T01:52:00Z">
                  <w:rPr>
                    <w:rFonts w:ascii="Cambria Math" w:hAnsi="Cambria Math"/>
                    <w:i/>
                    <w:szCs w:val="26"/>
                    <w:lang w:val="fr-FR"/>
                  </w:rPr>
                </w:ins>
              </m:ctrlPr>
            </m:sSubPr>
            <m:e>
              <w:ins w:id="2115" w:author="The Si Tran" w:date="2012-12-06T01:52:00Z">
                <m:r>
                  <m:rPr>
                    <m:scr m:val="script"/>
                  </m:rPr>
                  <w:rPr>
                    <w:rFonts w:ascii="Cambria Math" w:hAnsi="Cambria Math"/>
                    <w:szCs w:val="26"/>
                    <w:lang w:val="fr-FR"/>
                  </w:rPr>
                  <m:t>Q</m:t>
                </m:r>
              </w:ins>
            </m:e>
            <m:sub>
              <w:ins w:id="2116" w:author="The Si Tran" w:date="2012-12-06T01:52:00Z">
                <m:r>
                  <w:rPr>
                    <w:rFonts w:ascii="Cambria Math" w:hAnsi="Cambria Math"/>
                    <w:szCs w:val="26"/>
                    <w:lang w:val="fr-FR"/>
                  </w:rPr>
                  <m:t>m</m:t>
                </m:r>
              </w:ins>
            </m:sub>
          </m:sSub>
          <w:ins w:id="2117" w:author="The Si Tran" w:date="2012-12-06T01:53:00Z">
            <m:r>
              <w:rPr>
                <w:rFonts w:ascii="Cambria Math" w:hAnsi="Cambria Math"/>
                <w:szCs w:val="26"/>
                <w:lang w:val="fr-FR"/>
              </w:rPr>
              <m:t>=n(n+2)</m:t>
            </m:r>
          </w:ins>
          <m:nary>
            <m:naryPr>
              <m:chr m:val="∑"/>
              <m:limLoc m:val="subSup"/>
              <m:ctrlPr>
                <w:ins w:id="2118" w:author="The Si Tran" w:date="2012-12-06T01:53:00Z">
                  <w:rPr>
                    <w:rFonts w:ascii="Cambria Math" w:hAnsi="Cambria Math"/>
                    <w:i/>
                    <w:szCs w:val="26"/>
                    <w:lang w:val="fr-FR"/>
                  </w:rPr>
                </w:ins>
              </m:ctrlPr>
            </m:naryPr>
            <m:sub>
              <w:ins w:id="2119" w:author="The Si Tran" w:date="2012-12-06T01:53:00Z">
                <m:r>
                  <w:rPr>
                    <w:rFonts w:ascii="Cambria Math" w:hAnsi="Cambria Math"/>
                    <w:szCs w:val="26"/>
                    <w:lang w:val="fr-FR"/>
                  </w:rPr>
                  <m:t>k=1</m:t>
                </m:r>
              </w:ins>
            </m:sub>
            <m:sup>
              <w:ins w:id="2120" w:author="The Si Tran" w:date="2012-12-06T01:53:00Z">
                <m:r>
                  <w:rPr>
                    <w:rFonts w:ascii="Cambria Math" w:hAnsi="Cambria Math"/>
                    <w:szCs w:val="26"/>
                    <w:lang w:val="fr-FR"/>
                  </w:rPr>
                  <m:t>m</m:t>
                </m:r>
              </w:ins>
            </m:sup>
            <m:e>
              <m:f>
                <m:fPr>
                  <m:ctrlPr>
                    <w:ins w:id="2121" w:author="The Si Tran" w:date="2012-12-06T01:53:00Z">
                      <w:rPr>
                        <w:rFonts w:ascii="Cambria Math" w:hAnsi="Cambria Math"/>
                        <w:i/>
                        <w:szCs w:val="26"/>
                        <w:lang w:val="fr-FR"/>
                      </w:rPr>
                    </w:ins>
                  </m:ctrlPr>
                </m:fPr>
                <m:num>
                  <m:sSub>
                    <m:sSubPr>
                      <m:ctrlPr>
                        <w:ins w:id="2122" w:author="The Si Tran" w:date="2012-12-06T01:53:00Z">
                          <w:rPr>
                            <w:rFonts w:ascii="Cambria Math" w:hAnsi="Cambria Math"/>
                            <w:i/>
                            <w:szCs w:val="26"/>
                            <w:lang w:val="fr-FR"/>
                          </w:rPr>
                        </w:ins>
                      </m:ctrlPr>
                    </m:sSubPr>
                    <m:e>
                      <w:ins w:id="2123" w:author="The Si Tran" w:date="2012-12-06T01:53:00Z">
                        <m:r>
                          <w:rPr>
                            <w:rFonts w:ascii="Cambria Math" w:hAnsi="Cambria Math"/>
                            <w:szCs w:val="26"/>
                            <w:lang w:val="fr-FR"/>
                          </w:rPr>
                          <m:t>r</m:t>
                        </m:r>
                      </w:ins>
                    </m:e>
                    <m:sub>
                      <w:ins w:id="2124" w:author="The Si Tran" w:date="2012-12-06T01:53:00Z">
                        <m:r>
                          <w:rPr>
                            <w:rFonts w:ascii="Cambria Math" w:hAnsi="Cambria Math"/>
                            <w:szCs w:val="26"/>
                            <w:lang w:val="fr-FR"/>
                          </w:rPr>
                          <m:t>k</m:t>
                        </m:r>
                      </w:ins>
                    </m:sub>
                  </m:sSub>
                  <w:ins w:id="2125" w:author="The Si Tran" w:date="2012-12-06T01:53:00Z">
                    <m:r>
                      <w:rPr>
                        <w:rFonts w:ascii="Cambria Math" w:hAnsi="Cambria Math"/>
                        <w:szCs w:val="26"/>
                        <w:lang w:val="fr-FR"/>
                      </w:rPr>
                      <m:t>(e)</m:t>
                    </m:r>
                  </w:ins>
                </m:num>
                <m:den>
                  <w:ins w:id="2126" w:author="The Si Tran" w:date="2012-12-06T01:53:00Z">
                    <m:r>
                      <w:rPr>
                        <w:rFonts w:ascii="Cambria Math" w:hAnsi="Cambria Math"/>
                        <w:szCs w:val="26"/>
                        <w:lang w:val="fr-FR"/>
                      </w:rPr>
                      <m:t>n-k</m:t>
                    </m:r>
                  </w:ins>
                </m:den>
              </m:f>
            </m:e>
          </m:nary>
        </m:oMath>
      </m:oMathPara>
    </w:p>
    <w:p w:rsidR="006A21F7" w:rsidRPr="0049233F" w:rsidRDefault="006A21F7">
      <w:pPr>
        <w:ind w:left="1440" w:firstLine="720"/>
        <w:rPr>
          <w:szCs w:val="26"/>
          <w:lang w:val="pt-BR"/>
          <w:rPrChange w:id="2127" w:author="The Si Tran" w:date="2012-12-05T23:02:00Z">
            <w:rPr>
              <w:sz w:val="28"/>
              <w:szCs w:val="28"/>
              <w:lang w:val="pt-BR"/>
            </w:rPr>
          </w:rPrChange>
        </w:rPr>
        <w:pPrChange w:id="2128" w:author="The Si Tran" w:date="2012-12-06T01:54:00Z">
          <w:pPr>
            <w:ind w:firstLine="540"/>
          </w:pPr>
        </w:pPrChange>
      </w:pPr>
      <w:del w:id="2129" w:author="The Si Tran" w:date="2012-12-06T01:54:00Z">
        <w:r w:rsidRPr="0049233F" w:rsidDel="000B65E4">
          <w:rPr>
            <w:szCs w:val="26"/>
            <w:lang w:val="fr-FR"/>
            <w:rPrChange w:id="2130" w:author="The Si Tran" w:date="2012-12-05T23:02:00Z">
              <w:rPr>
                <w:sz w:val="28"/>
                <w:szCs w:val="28"/>
                <w:lang w:val="fr-FR"/>
              </w:rPr>
            </w:rPrChange>
          </w:rPr>
          <w:delText xml:space="preserve">              </w:delText>
        </w:r>
        <w:r w:rsidRPr="00AF1345" w:rsidDel="000B65E4">
          <w:rPr>
            <w:position w:val="-28"/>
            <w:szCs w:val="26"/>
            <w:lang w:val="pt-BR"/>
          </w:rPr>
          <w:object w:dxaOrig="2140" w:dyaOrig="680">
            <v:shape id="_x0000_i1097" type="#_x0000_t75" style="width:149.25pt;height:47.25pt" o:ole="">
              <v:imagedata r:id="rId151" o:title=""/>
            </v:shape>
            <o:OLEObject Type="Embed" ProgID="Equation.DSMT4" ShapeID="_x0000_i1097" DrawAspect="Content" ObjectID="_1416335220" r:id="rId152"/>
          </w:object>
        </w:r>
      </w:del>
      <w:r w:rsidRPr="0049233F">
        <w:rPr>
          <w:position w:val="-4"/>
          <w:szCs w:val="26"/>
          <w:lang w:val="pt-BR"/>
          <w:rPrChange w:id="2131" w:author="The Si Tran" w:date="2012-12-05T23:02:00Z">
            <w:rPr>
              <w:position w:val="-4"/>
              <w:szCs w:val="26"/>
              <w:lang w:val="pt-BR"/>
            </w:rPr>
          </w:rPrChange>
        </w:rPr>
        <w:object w:dxaOrig="180" w:dyaOrig="279">
          <v:shape id="_x0000_i1098" type="#_x0000_t75" style="width:9pt;height:14.25pt" o:ole="">
            <v:imagedata r:id="rId15" o:title=""/>
          </v:shape>
          <o:OLEObject Type="Embed" ProgID="Equation.DSMT4" ShapeID="_x0000_i1098" DrawAspect="Content" ObjectID="_1416335221" r:id="rId153"/>
        </w:object>
      </w:r>
    </w:p>
    <w:p w:rsidR="006A21F7" w:rsidRPr="0049233F" w:rsidRDefault="006A21F7" w:rsidP="006A21F7">
      <w:pPr>
        <w:ind w:firstLine="540"/>
        <w:rPr>
          <w:szCs w:val="26"/>
          <w:lang w:val="pt-BR"/>
          <w:rPrChange w:id="2132" w:author="The Si Tran" w:date="2012-12-05T23:02:00Z">
            <w:rPr>
              <w:sz w:val="28"/>
              <w:szCs w:val="28"/>
              <w:lang w:val="pt-BR"/>
            </w:rPr>
          </w:rPrChange>
        </w:rPr>
      </w:pPr>
      <w:r w:rsidRPr="0049233F">
        <w:rPr>
          <w:szCs w:val="26"/>
          <w:lang w:val="pt-BR"/>
          <w:rPrChange w:id="2133" w:author="The Si Tran" w:date="2012-12-05T23:02:00Z">
            <w:rPr>
              <w:sz w:val="28"/>
              <w:szCs w:val="28"/>
              <w:lang w:val="pt-BR"/>
            </w:rPr>
          </w:rPrChange>
        </w:rPr>
        <w:t xml:space="preserve">Với </w:t>
      </w:r>
    </w:p>
    <w:p w:rsidR="006A21F7" w:rsidRPr="0049233F" w:rsidRDefault="006E1C30" w:rsidP="006A21F7">
      <w:pPr>
        <w:ind w:firstLine="540"/>
        <w:rPr>
          <w:szCs w:val="26"/>
          <w:lang w:val="pt-BR"/>
          <w:rPrChange w:id="2134" w:author="The Si Tran" w:date="2012-12-05T23:02:00Z">
            <w:rPr>
              <w:sz w:val="28"/>
              <w:szCs w:val="28"/>
              <w:lang w:val="pt-BR"/>
            </w:rPr>
          </w:rPrChange>
        </w:rPr>
      </w:pPr>
      <m:oMath>
        <m:sSub>
          <m:sSubPr>
            <m:ctrlPr>
              <w:ins w:id="2135" w:author="The Si Tran" w:date="2012-12-06T20:22:00Z">
                <w:rPr>
                  <w:rFonts w:ascii="Cambria Math" w:hAnsi="Cambria Math"/>
                  <w:i/>
                  <w:szCs w:val="26"/>
                  <w:lang w:val="fr-FR"/>
                </w:rPr>
              </w:ins>
            </m:ctrlPr>
          </m:sSubPr>
          <m:e>
            <w:ins w:id="2136" w:author="The Si Tran" w:date="2012-12-06T20:22:00Z">
              <m:r>
                <w:rPr>
                  <w:rFonts w:ascii="Cambria Math" w:hAnsi="Cambria Math"/>
                  <w:szCs w:val="26"/>
                  <w:lang w:val="fr-FR"/>
                </w:rPr>
                <m:t>r</m:t>
              </m:r>
            </w:ins>
          </m:e>
          <m:sub>
            <w:ins w:id="2137" w:author="The Si Tran" w:date="2012-12-06T20:22:00Z">
              <m:r>
                <w:rPr>
                  <w:rFonts w:ascii="Cambria Math" w:hAnsi="Cambria Math"/>
                  <w:szCs w:val="26"/>
                  <w:lang w:val="fr-FR"/>
                </w:rPr>
                <m:t>k</m:t>
              </m:r>
            </w:ins>
          </m:sub>
        </m:sSub>
        <w:ins w:id="2138" w:author="The Si Tran" w:date="2012-12-06T20:22:00Z">
          <m:r>
            <w:rPr>
              <w:rFonts w:ascii="Cambria Math" w:hAnsi="Cambria Math"/>
              <w:szCs w:val="26"/>
              <w:lang w:val="fr-FR"/>
            </w:rPr>
            <m:t>(e)</m:t>
          </m:r>
        </w:ins>
      </m:oMath>
      <w:del w:id="2139" w:author="The Si Tran" w:date="2012-12-06T20:22:00Z">
        <w:r w:rsidR="006A21F7" w:rsidRPr="00AF1345" w:rsidDel="00A96CBA">
          <w:rPr>
            <w:position w:val="-12"/>
            <w:szCs w:val="26"/>
            <w:lang w:val="pt-BR"/>
          </w:rPr>
          <w:object w:dxaOrig="520" w:dyaOrig="360">
            <v:shape id="_x0000_i1099" type="#_x0000_t75" style="width:29.25pt;height:20.25pt" o:ole="">
              <v:imagedata r:id="rId154" o:title=""/>
            </v:shape>
            <o:OLEObject Type="Embed" ProgID="Equation.DSMT4" ShapeID="_x0000_i1099" DrawAspect="Content" ObjectID="_1416335222" r:id="rId155"/>
          </w:object>
        </w:r>
      </w:del>
      <w:r w:rsidR="006A21F7" w:rsidRPr="0049233F">
        <w:rPr>
          <w:szCs w:val="26"/>
          <w:lang w:val="pt-BR"/>
          <w:rPrChange w:id="2140" w:author="The Si Tran" w:date="2012-12-05T23:02:00Z">
            <w:rPr>
              <w:sz w:val="28"/>
              <w:szCs w:val="28"/>
              <w:lang w:val="pt-BR"/>
            </w:rPr>
          </w:rPrChange>
        </w:rPr>
        <w:t xml:space="preserve"> là hệ số tự tương quan của thặng dư ở độ trễ </w:t>
      </w:r>
      <w:ins w:id="2141" w:author="The Si Tran" w:date="2012-12-06T20:22:00Z">
        <m:oMath>
          <m:r>
            <w:rPr>
              <w:rFonts w:ascii="Cambria Math" w:hAnsi="Cambria Math"/>
              <w:szCs w:val="26"/>
              <w:lang w:val="pt-BR"/>
            </w:rPr>
            <m:t>k</m:t>
          </m:r>
        </m:oMath>
      </w:ins>
      <w:del w:id="2142" w:author="The Si Tran" w:date="2012-12-06T20:22:00Z">
        <w:r w:rsidR="006A21F7" w:rsidRPr="0049233F" w:rsidDel="00A96CBA">
          <w:rPr>
            <w:szCs w:val="26"/>
            <w:lang w:val="pt-BR"/>
            <w:rPrChange w:id="2143" w:author="The Si Tran" w:date="2012-12-05T23:02:00Z">
              <w:rPr>
                <w:sz w:val="28"/>
                <w:szCs w:val="28"/>
                <w:lang w:val="pt-BR"/>
              </w:rPr>
            </w:rPrChange>
          </w:rPr>
          <w:delText>k</w:delText>
        </w:r>
      </w:del>
      <w:r w:rsidR="006A21F7" w:rsidRPr="0049233F">
        <w:rPr>
          <w:szCs w:val="26"/>
          <w:lang w:val="pt-BR"/>
          <w:rPrChange w:id="2144" w:author="The Si Tran" w:date="2012-12-05T23:02:00Z">
            <w:rPr>
              <w:sz w:val="28"/>
              <w:szCs w:val="28"/>
              <w:lang w:val="pt-BR"/>
            </w:rPr>
          </w:rPrChange>
        </w:rPr>
        <w:t>.</w:t>
      </w:r>
    </w:p>
    <w:p w:rsidR="006A21F7" w:rsidRPr="0049233F" w:rsidRDefault="006A21F7" w:rsidP="006A21F7">
      <w:pPr>
        <w:ind w:firstLine="540"/>
        <w:rPr>
          <w:szCs w:val="26"/>
          <w:lang w:val="pt-BR"/>
          <w:rPrChange w:id="2145" w:author="The Si Tran" w:date="2012-12-05T23:02:00Z">
            <w:rPr>
              <w:sz w:val="28"/>
              <w:szCs w:val="28"/>
              <w:lang w:val="pt-BR"/>
            </w:rPr>
          </w:rPrChange>
        </w:rPr>
      </w:pPr>
      <w:del w:id="2146" w:author="The Si Tran" w:date="2012-12-06T20:22:00Z">
        <w:r w:rsidRPr="0049233F" w:rsidDel="00A96CBA">
          <w:rPr>
            <w:szCs w:val="26"/>
            <w:lang w:val="pt-BR"/>
            <w:rPrChange w:id="2147" w:author="The Si Tran" w:date="2012-12-05T23:02:00Z">
              <w:rPr>
                <w:sz w:val="28"/>
                <w:szCs w:val="28"/>
                <w:lang w:val="pt-BR"/>
              </w:rPr>
            </w:rPrChange>
          </w:rPr>
          <w:delText xml:space="preserve">n </w:delText>
        </w:r>
      </w:del>
      <w:ins w:id="2148" w:author="The Si Tran" w:date="2012-12-06T20:22:00Z">
        <m:oMath>
          <m:r>
            <w:rPr>
              <w:rFonts w:ascii="Cambria Math" w:hAnsi="Cambria Math"/>
              <w:szCs w:val="26"/>
              <w:lang w:val="pt-BR"/>
            </w:rPr>
            <m:t>n</m:t>
          </m:r>
        </m:oMath>
        <w:r w:rsidR="00A96CBA">
          <w:rPr>
            <w:szCs w:val="26"/>
            <w:lang w:val="pt-BR"/>
          </w:rPr>
          <w:t xml:space="preserve"> </w:t>
        </w:r>
      </w:ins>
      <w:r w:rsidRPr="0049233F">
        <w:rPr>
          <w:szCs w:val="26"/>
          <w:lang w:val="pt-BR"/>
          <w:rPrChange w:id="2149" w:author="The Si Tran" w:date="2012-12-05T23:02:00Z">
            <w:rPr>
              <w:sz w:val="28"/>
              <w:szCs w:val="28"/>
              <w:lang w:val="pt-BR"/>
            </w:rPr>
          </w:rPrChange>
        </w:rPr>
        <w:t>là kích thước của chuỗi thặng dư.</w:t>
      </w:r>
    </w:p>
    <w:p w:rsidR="006A21F7" w:rsidRPr="0049233F" w:rsidRDefault="00A96CBA" w:rsidP="006A21F7">
      <w:pPr>
        <w:ind w:firstLine="540"/>
        <w:rPr>
          <w:szCs w:val="26"/>
          <w:lang w:val="fr-FR"/>
          <w:rPrChange w:id="2150" w:author="The Si Tran" w:date="2012-12-05T23:02:00Z">
            <w:rPr>
              <w:sz w:val="28"/>
              <w:szCs w:val="28"/>
              <w:lang w:val="fr-FR"/>
            </w:rPr>
          </w:rPrChange>
        </w:rPr>
      </w:pPr>
      <w:ins w:id="2151" w:author="The Si Tran" w:date="2012-12-06T20:22:00Z">
        <m:oMath>
          <m:r>
            <w:rPr>
              <w:rFonts w:ascii="Cambria Math" w:hAnsi="Cambria Math"/>
              <w:szCs w:val="26"/>
              <w:lang w:val="pt-BR"/>
            </w:rPr>
            <m:t>k</m:t>
          </m:r>
        </m:oMath>
      </w:ins>
      <w:del w:id="2152" w:author="The Si Tran" w:date="2012-12-06T20:22:00Z">
        <w:r w:rsidR="006A21F7" w:rsidRPr="0049233F" w:rsidDel="00A96CBA">
          <w:rPr>
            <w:szCs w:val="26"/>
            <w:lang w:val="fr-FR"/>
            <w:rPrChange w:id="2153" w:author="The Si Tran" w:date="2012-12-05T23:02:00Z">
              <w:rPr>
                <w:sz w:val="28"/>
                <w:szCs w:val="28"/>
                <w:lang w:val="fr-FR"/>
              </w:rPr>
            </w:rPrChange>
          </w:rPr>
          <w:delText>k</w:delText>
        </w:r>
      </w:del>
      <w:r w:rsidR="006A21F7" w:rsidRPr="0049233F">
        <w:rPr>
          <w:szCs w:val="26"/>
          <w:lang w:val="fr-FR"/>
          <w:rPrChange w:id="2154" w:author="The Si Tran" w:date="2012-12-05T23:02:00Z">
            <w:rPr>
              <w:sz w:val="28"/>
              <w:szCs w:val="28"/>
              <w:lang w:val="fr-FR"/>
            </w:rPr>
          </w:rPrChange>
        </w:rPr>
        <w:t xml:space="preserve"> </w:t>
      </w:r>
      <w:proofErr w:type="gramStart"/>
      <w:r w:rsidR="006A21F7" w:rsidRPr="0049233F">
        <w:rPr>
          <w:szCs w:val="26"/>
          <w:lang w:val="fr-FR"/>
          <w:rPrChange w:id="2155" w:author="The Si Tran" w:date="2012-12-05T23:02:00Z">
            <w:rPr>
              <w:sz w:val="28"/>
              <w:szCs w:val="28"/>
              <w:lang w:val="fr-FR"/>
            </w:rPr>
          </w:rPrChange>
        </w:rPr>
        <w:t>là</w:t>
      </w:r>
      <w:proofErr w:type="gramEnd"/>
      <w:r w:rsidR="006A21F7" w:rsidRPr="0049233F">
        <w:rPr>
          <w:szCs w:val="26"/>
          <w:lang w:val="fr-FR"/>
          <w:rPrChange w:id="2156" w:author="The Si Tran" w:date="2012-12-05T23:02:00Z">
            <w:rPr>
              <w:sz w:val="28"/>
              <w:szCs w:val="28"/>
              <w:lang w:val="fr-FR"/>
            </w:rPr>
          </w:rPrChange>
        </w:rPr>
        <w:t xml:space="preserve"> độ trễ</w:t>
      </w:r>
    </w:p>
    <w:p w:rsidR="006A21F7" w:rsidRPr="0049233F" w:rsidRDefault="00A96CBA" w:rsidP="006A21F7">
      <w:pPr>
        <w:ind w:firstLine="540"/>
        <w:rPr>
          <w:szCs w:val="26"/>
          <w:lang w:val="fr-FR"/>
          <w:rPrChange w:id="2157" w:author="The Si Tran" w:date="2012-12-05T23:02:00Z">
            <w:rPr>
              <w:sz w:val="28"/>
              <w:szCs w:val="28"/>
              <w:lang w:val="fr-FR"/>
            </w:rPr>
          </w:rPrChange>
        </w:rPr>
      </w:pPr>
      <w:ins w:id="2158" w:author="The Si Tran" w:date="2012-12-06T20:22:00Z">
        <m:oMath>
          <m:r>
            <w:rPr>
              <w:rFonts w:ascii="Cambria Math" w:hAnsi="Cambria Math"/>
              <w:szCs w:val="26"/>
              <w:lang w:val="fr-FR"/>
            </w:rPr>
            <m:t>m</m:t>
          </m:r>
        </m:oMath>
      </w:ins>
      <w:del w:id="2159" w:author="The Si Tran" w:date="2012-12-06T20:22:00Z">
        <w:r w:rsidR="006A21F7" w:rsidRPr="0049233F" w:rsidDel="00A96CBA">
          <w:rPr>
            <w:szCs w:val="26"/>
            <w:lang w:val="fr-FR"/>
            <w:rPrChange w:id="2160" w:author="The Si Tran" w:date="2012-12-05T23:02:00Z">
              <w:rPr>
                <w:sz w:val="28"/>
                <w:szCs w:val="28"/>
                <w:lang w:val="fr-FR"/>
              </w:rPr>
            </w:rPrChange>
          </w:rPr>
          <w:delText>m</w:delText>
        </w:r>
      </w:del>
      <w:r w:rsidR="006A21F7" w:rsidRPr="0049233F">
        <w:rPr>
          <w:szCs w:val="26"/>
          <w:lang w:val="fr-FR"/>
          <w:rPrChange w:id="2161" w:author="The Si Tran" w:date="2012-12-05T23:02:00Z">
            <w:rPr>
              <w:sz w:val="28"/>
              <w:szCs w:val="28"/>
              <w:lang w:val="fr-FR"/>
            </w:rPr>
          </w:rPrChange>
        </w:rPr>
        <w:t xml:space="preserve"> </w:t>
      </w:r>
      <w:proofErr w:type="gramStart"/>
      <w:r w:rsidR="006A21F7" w:rsidRPr="0049233F">
        <w:rPr>
          <w:szCs w:val="26"/>
          <w:lang w:val="fr-FR"/>
          <w:rPrChange w:id="2162" w:author="The Si Tran" w:date="2012-12-05T23:02:00Z">
            <w:rPr>
              <w:sz w:val="28"/>
              <w:szCs w:val="28"/>
              <w:lang w:val="fr-FR"/>
            </w:rPr>
          </w:rPrChange>
        </w:rPr>
        <w:t>là</w:t>
      </w:r>
      <w:proofErr w:type="gramEnd"/>
      <w:r w:rsidR="006A21F7" w:rsidRPr="0049233F">
        <w:rPr>
          <w:szCs w:val="26"/>
          <w:lang w:val="fr-FR"/>
          <w:rPrChange w:id="2163" w:author="The Si Tran" w:date="2012-12-05T23:02:00Z">
            <w:rPr>
              <w:sz w:val="28"/>
              <w:szCs w:val="28"/>
              <w:lang w:val="fr-FR"/>
            </w:rPr>
          </w:rPrChange>
        </w:rPr>
        <w:t xml:space="preserve"> tổng số độ trễ được kiểm tra.</w:t>
      </w:r>
    </w:p>
    <w:p w:rsidR="006A21F7" w:rsidRPr="0049233F" w:rsidRDefault="006A21F7" w:rsidP="006A21F7">
      <w:pPr>
        <w:ind w:firstLine="540"/>
        <w:rPr>
          <w:szCs w:val="26"/>
          <w:lang w:val="fr-FR"/>
          <w:rPrChange w:id="2164" w:author="The Si Tran" w:date="2012-12-05T23:02:00Z">
            <w:rPr>
              <w:sz w:val="28"/>
              <w:szCs w:val="28"/>
              <w:lang w:val="fr-FR"/>
            </w:rPr>
          </w:rPrChange>
        </w:rPr>
      </w:pPr>
    </w:p>
    <w:p w:rsidR="006A21F7" w:rsidRPr="0049233F" w:rsidRDefault="006A21F7" w:rsidP="006A21F7">
      <w:pPr>
        <w:ind w:firstLine="540"/>
        <w:rPr>
          <w:szCs w:val="26"/>
          <w:lang w:val="fr-FR"/>
          <w:rPrChange w:id="2165" w:author="The Si Tran" w:date="2012-12-05T23:02:00Z">
            <w:rPr>
              <w:sz w:val="28"/>
              <w:szCs w:val="28"/>
              <w:lang w:val="fr-FR"/>
            </w:rPr>
          </w:rPrChange>
        </w:rPr>
      </w:pPr>
      <w:r w:rsidRPr="0049233F">
        <w:rPr>
          <w:szCs w:val="26"/>
          <w:lang w:val="fr-FR"/>
          <w:rPrChange w:id="2166" w:author="The Si Tran" w:date="2012-12-05T23:02:00Z">
            <w:rPr>
              <w:sz w:val="28"/>
              <w:szCs w:val="28"/>
              <w:lang w:val="fr-FR"/>
            </w:rPr>
          </w:rPrChange>
        </w:rPr>
        <w:lastRenderedPageBreak/>
        <w:t xml:space="preserve">Phép thử thống kê Q có phân phối xấp xỉ phân phối </w:t>
      </w:r>
      <w:r w:rsidRPr="00AF1345">
        <w:rPr>
          <w:position w:val="-10"/>
          <w:szCs w:val="26"/>
          <w:lang w:val="fr-FR"/>
        </w:rPr>
        <w:object w:dxaOrig="320" w:dyaOrig="360">
          <v:shape id="_x0000_i1100" type="#_x0000_t75" style="width:18.75pt;height:21.75pt" o:ole="">
            <v:imagedata r:id="rId156" o:title=""/>
          </v:shape>
          <o:OLEObject Type="Embed" ProgID="Equation.DSMT4" ShapeID="_x0000_i1100" DrawAspect="Content" ObjectID="_1416335223" r:id="rId157"/>
        </w:object>
      </w:r>
      <w:r w:rsidRPr="0049233F">
        <w:rPr>
          <w:szCs w:val="26"/>
          <w:lang w:val="fr-FR"/>
          <w:rPrChange w:id="2167" w:author="The Si Tran" w:date="2012-12-05T23:02:00Z">
            <w:rPr>
              <w:sz w:val="28"/>
              <w:szCs w:val="28"/>
              <w:lang w:val="fr-FR"/>
            </w:rPr>
          </w:rPrChange>
        </w:rPr>
        <w:t xml:space="preserve"> với m-r bậc tự do, với r là tổng số tham số ước lượng của mô hình. Nếu p giá trị (p-value) của Q nhỏ hơn 0.05 thì mô hình xem như không đầy đủ [1]. Ta có thể quan sát hàm tự tương quan và hàm tự tương quan riêng phần của chuỗi thặng dư để cải tiến mô hình.</w:t>
      </w:r>
    </w:p>
    <w:p w:rsidR="006A21F7" w:rsidRPr="0049233F" w:rsidRDefault="006A21F7" w:rsidP="006A21F7">
      <w:pPr>
        <w:ind w:firstLine="540"/>
        <w:rPr>
          <w:szCs w:val="26"/>
          <w:lang w:val="fr-FR"/>
          <w:rPrChange w:id="2168" w:author="The Si Tran" w:date="2012-12-05T23:02:00Z">
            <w:rPr>
              <w:sz w:val="28"/>
              <w:szCs w:val="28"/>
              <w:lang w:val="fr-FR"/>
            </w:rPr>
          </w:rPrChange>
        </w:rPr>
      </w:pPr>
      <w:r w:rsidRPr="0049233F">
        <w:rPr>
          <w:b/>
          <w:szCs w:val="26"/>
          <w:lang w:val="fr-FR"/>
          <w:rPrChange w:id="2169" w:author="The Si Tran" w:date="2012-12-05T23:02:00Z">
            <w:rPr>
              <w:b/>
              <w:sz w:val="28"/>
              <w:szCs w:val="28"/>
              <w:lang w:val="fr-FR"/>
            </w:rPr>
          </w:rPrChange>
        </w:rPr>
        <w:t>Bước 4 : Dùng mô hình để đưa ra dự báo</w:t>
      </w:r>
    </w:p>
    <w:p w:rsidR="006A21F7" w:rsidRPr="0049233F" w:rsidRDefault="006A21F7" w:rsidP="006A21F7">
      <w:pPr>
        <w:ind w:firstLine="540"/>
        <w:rPr>
          <w:szCs w:val="26"/>
          <w:lang w:val="fr-FR"/>
          <w:rPrChange w:id="2170" w:author="The Si Tran" w:date="2012-12-05T23:02:00Z">
            <w:rPr>
              <w:sz w:val="28"/>
              <w:szCs w:val="28"/>
              <w:lang w:val="fr-FR"/>
            </w:rPr>
          </w:rPrChange>
        </w:rPr>
      </w:pPr>
      <w:r w:rsidRPr="0049233F">
        <w:rPr>
          <w:szCs w:val="26"/>
          <w:lang w:val="fr-FR"/>
          <w:rPrChange w:id="2171" w:author="The Si Tran" w:date="2012-12-05T23:02:00Z">
            <w:rPr>
              <w:sz w:val="28"/>
              <w:szCs w:val="28"/>
              <w:lang w:val="fr-FR"/>
            </w:rPr>
          </w:rPrChange>
        </w:rPr>
        <w:t xml:space="preserve">Sau khi đã xác định được mô hình đầy đủ ta tiến hành dự báo. Công việc này cũng được thực hiện tự động bằng máy tính. Trong R ta có thể dùng hàm </w:t>
      </w:r>
      <w:proofErr w:type="gramStart"/>
      <w:r w:rsidRPr="0049233F">
        <w:rPr>
          <w:i/>
          <w:szCs w:val="26"/>
          <w:lang w:val="fr-FR"/>
          <w:rPrChange w:id="2172" w:author="The Si Tran" w:date="2012-12-05T23:02:00Z">
            <w:rPr>
              <w:i/>
              <w:sz w:val="28"/>
              <w:szCs w:val="28"/>
              <w:lang w:val="fr-FR"/>
            </w:rPr>
          </w:rPrChange>
        </w:rPr>
        <w:t>predict(</w:t>
      </w:r>
      <w:proofErr w:type="gramEnd"/>
      <w:r w:rsidRPr="0049233F">
        <w:rPr>
          <w:i/>
          <w:szCs w:val="26"/>
          <w:lang w:val="fr-FR"/>
          <w:rPrChange w:id="2173" w:author="The Si Tran" w:date="2012-12-05T23:02:00Z">
            <w:rPr>
              <w:i/>
              <w:sz w:val="28"/>
              <w:szCs w:val="28"/>
              <w:lang w:val="fr-FR"/>
            </w:rPr>
          </w:rPrChange>
        </w:rPr>
        <w:t>)</w:t>
      </w:r>
      <w:r w:rsidRPr="0049233F">
        <w:rPr>
          <w:szCs w:val="26"/>
          <w:lang w:val="fr-FR"/>
          <w:rPrChange w:id="2174" w:author="The Si Tran" w:date="2012-12-05T23:02:00Z">
            <w:rPr>
              <w:sz w:val="28"/>
              <w:szCs w:val="28"/>
              <w:lang w:val="fr-FR"/>
            </w:rPr>
          </w:rPrChange>
        </w:rPr>
        <w:t xml:space="preserve"> để sinh ra các giá trị dự đoán.</w:t>
      </w:r>
    </w:p>
    <w:p w:rsidR="006A21F7" w:rsidRPr="0049233F" w:rsidRDefault="006A21F7" w:rsidP="006A21F7">
      <w:pPr>
        <w:ind w:firstLine="540"/>
        <w:rPr>
          <w:b/>
          <w:szCs w:val="26"/>
          <w:lang w:val="fr-FR"/>
          <w:rPrChange w:id="2175" w:author="The Si Tran" w:date="2012-12-05T23:02:00Z">
            <w:rPr>
              <w:b/>
              <w:sz w:val="28"/>
              <w:szCs w:val="28"/>
              <w:lang w:val="fr-FR"/>
            </w:rPr>
          </w:rPrChange>
        </w:rPr>
      </w:pPr>
      <w:r w:rsidRPr="0049233F">
        <w:rPr>
          <w:b/>
          <w:szCs w:val="26"/>
          <w:lang w:val="fr-FR"/>
          <w:rPrChange w:id="2176" w:author="The Si Tran" w:date="2012-12-05T23:02:00Z">
            <w:rPr>
              <w:b/>
              <w:sz w:val="28"/>
              <w:szCs w:val="28"/>
              <w:lang w:val="fr-FR"/>
            </w:rPr>
          </w:rPrChange>
        </w:rPr>
        <w:t>Tiêu chuẩn lựa chọn mô hình</w:t>
      </w:r>
    </w:p>
    <w:p w:rsidR="006A21F7" w:rsidRPr="0049233F" w:rsidRDefault="006A21F7" w:rsidP="006A21F7">
      <w:pPr>
        <w:ind w:firstLine="540"/>
        <w:rPr>
          <w:szCs w:val="26"/>
          <w:lang w:val="fr-FR"/>
          <w:rPrChange w:id="2177" w:author="The Si Tran" w:date="2012-12-05T23:02:00Z">
            <w:rPr>
              <w:sz w:val="28"/>
              <w:szCs w:val="28"/>
              <w:lang w:val="fr-FR"/>
            </w:rPr>
          </w:rPrChange>
        </w:rPr>
      </w:pPr>
      <w:r w:rsidRPr="0049233F">
        <w:rPr>
          <w:szCs w:val="26"/>
          <w:lang w:val="fr-FR"/>
          <w:rPrChange w:id="2178" w:author="The Si Tran" w:date="2012-12-05T23:02:00Z">
            <w:rPr>
              <w:sz w:val="28"/>
              <w:szCs w:val="28"/>
              <w:lang w:val="fr-FR"/>
            </w:rPr>
          </w:rPrChange>
        </w:rPr>
        <w:t>Trong thực tế có thể có nhiều mô hình cùng mô tả đầy đủ cho một chuỗi dữ liệu. Nếu các mô hình có cùng số tham số ước lượng thì ta chọn mô hình có sai số bình phương bé nhất. Nhưng nếu các mô hình có số tham số ước lượng khác nhau ta dùng các tiêu chuẩn AIC hay BIC để lựa chọn [1]</w:t>
      </w:r>
    </w:p>
    <w:p w:rsidR="006A21F7" w:rsidRPr="0049233F" w:rsidRDefault="006A21F7" w:rsidP="006A21F7">
      <w:pPr>
        <w:ind w:firstLine="540"/>
        <w:rPr>
          <w:szCs w:val="26"/>
          <w:lang w:val="fr-FR"/>
          <w:rPrChange w:id="2179" w:author="The Si Tran" w:date="2012-12-05T23:02:00Z">
            <w:rPr>
              <w:sz w:val="28"/>
              <w:szCs w:val="28"/>
              <w:lang w:val="fr-FR"/>
            </w:rPr>
          </w:rPrChange>
        </w:rPr>
      </w:pPr>
      <w:r w:rsidRPr="0049233F">
        <w:rPr>
          <w:szCs w:val="26"/>
          <w:lang w:val="fr-FR"/>
          <w:rPrChange w:id="2180" w:author="The Si Tran" w:date="2012-12-05T23:02:00Z">
            <w:rPr>
              <w:sz w:val="28"/>
              <w:szCs w:val="28"/>
              <w:lang w:val="fr-FR"/>
            </w:rPr>
          </w:rPrChange>
        </w:rPr>
        <w:t xml:space="preserve">                          </w:t>
      </w:r>
      <w:r w:rsidRPr="00AF1345">
        <w:rPr>
          <w:position w:val="-58"/>
          <w:szCs w:val="26"/>
          <w:lang w:val="fr-FR"/>
        </w:rPr>
        <w:object w:dxaOrig="1939" w:dyaOrig="1280">
          <v:shape id="_x0000_i1101" type="#_x0000_t75" style="width:132.75pt;height:87pt" o:ole="">
            <v:imagedata r:id="rId158" o:title=""/>
          </v:shape>
          <o:OLEObject Type="Embed" ProgID="Equation.DSMT4" ShapeID="_x0000_i1101" DrawAspect="Content" ObjectID="_1416335224" r:id="rId159"/>
        </w:object>
      </w:r>
    </w:p>
    <w:p w:rsidR="006A21F7" w:rsidRPr="0049233F" w:rsidRDefault="006A21F7" w:rsidP="006A21F7">
      <w:pPr>
        <w:ind w:firstLine="540"/>
        <w:rPr>
          <w:szCs w:val="26"/>
          <w:lang w:val="fr-FR"/>
          <w:rPrChange w:id="2181" w:author="The Si Tran" w:date="2012-12-05T23:02:00Z">
            <w:rPr>
              <w:sz w:val="28"/>
              <w:szCs w:val="28"/>
              <w:lang w:val="fr-FR"/>
            </w:rPr>
          </w:rPrChange>
        </w:rPr>
      </w:pPr>
      <w:r w:rsidRPr="0049233F">
        <w:rPr>
          <w:szCs w:val="26"/>
          <w:lang w:val="fr-FR"/>
          <w:rPrChange w:id="2182" w:author="The Si Tran" w:date="2012-12-05T23:02:00Z">
            <w:rPr>
              <w:sz w:val="28"/>
              <w:szCs w:val="28"/>
              <w:lang w:val="fr-FR"/>
            </w:rPr>
          </w:rPrChange>
        </w:rPr>
        <w:t>Với</w:t>
      </w:r>
    </w:p>
    <w:p w:rsidR="006A21F7" w:rsidRPr="0049233F" w:rsidRDefault="006A21F7" w:rsidP="006A21F7">
      <w:pPr>
        <w:ind w:firstLine="540"/>
        <w:rPr>
          <w:szCs w:val="26"/>
          <w:lang w:val="fr-FR"/>
          <w:rPrChange w:id="2183" w:author="The Si Tran" w:date="2012-12-05T23:02:00Z">
            <w:rPr>
              <w:sz w:val="28"/>
              <w:szCs w:val="28"/>
              <w:lang w:val="fr-FR"/>
            </w:rPr>
          </w:rPrChange>
        </w:rPr>
      </w:pPr>
      <w:proofErr w:type="gramStart"/>
      <w:r w:rsidRPr="0049233F">
        <w:rPr>
          <w:szCs w:val="26"/>
          <w:lang w:val="fr-FR"/>
          <w:rPrChange w:id="2184" w:author="The Si Tran" w:date="2012-12-05T23:02:00Z">
            <w:rPr>
              <w:sz w:val="28"/>
              <w:szCs w:val="28"/>
              <w:lang w:val="fr-FR"/>
            </w:rPr>
          </w:rPrChange>
        </w:rPr>
        <w:t>ln</w:t>
      </w:r>
      <w:proofErr w:type="gramEnd"/>
      <w:r w:rsidRPr="0049233F">
        <w:rPr>
          <w:szCs w:val="26"/>
          <w:lang w:val="fr-FR"/>
          <w:rPrChange w:id="2185" w:author="The Si Tran" w:date="2012-12-05T23:02:00Z">
            <w:rPr>
              <w:sz w:val="28"/>
              <w:szCs w:val="28"/>
              <w:lang w:val="fr-FR"/>
            </w:rPr>
          </w:rPrChange>
        </w:rPr>
        <w:t xml:space="preserve"> = logarit tự nhiên</w:t>
      </w:r>
    </w:p>
    <w:p w:rsidR="006A21F7" w:rsidRPr="0049233F" w:rsidRDefault="006A21F7" w:rsidP="006A21F7">
      <w:pPr>
        <w:ind w:firstLine="540"/>
        <w:rPr>
          <w:szCs w:val="26"/>
          <w:lang w:val="fr-FR"/>
          <w:rPrChange w:id="2186" w:author="The Si Tran" w:date="2012-12-05T23:02:00Z">
            <w:rPr>
              <w:sz w:val="28"/>
              <w:szCs w:val="28"/>
              <w:lang w:val="fr-FR"/>
            </w:rPr>
          </w:rPrChange>
        </w:rPr>
      </w:pPr>
      <w:r w:rsidRPr="00AF1345">
        <w:rPr>
          <w:position w:val="-6"/>
          <w:szCs w:val="26"/>
          <w:lang w:val="fr-FR"/>
        </w:rPr>
        <w:object w:dxaOrig="320" w:dyaOrig="320">
          <v:shape id="_x0000_i1102" type="#_x0000_t75" style="width:27pt;height:27pt" o:ole="">
            <v:imagedata r:id="rId160" o:title=""/>
          </v:shape>
          <o:OLEObject Type="Embed" ProgID="Equation.DSMT4" ShapeID="_x0000_i1102" DrawAspect="Content" ObjectID="_1416335225" r:id="rId161"/>
        </w:object>
      </w:r>
      <w:r w:rsidRPr="0049233F">
        <w:rPr>
          <w:szCs w:val="26"/>
          <w:lang w:val="fr-FR"/>
          <w:rPrChange w:id="2187" w:author="The Si Tran" w:date="2012-12-05T23:02:00Z">
            <w:rPr>
              <w:sz w:val="28"/>
              <w:szCs w:val="28"/>
              <w:lang w:val="fr-FR"/>
            </w:rPr>
          </w:rPrChange>
        </w:rPr>
        <w:t>= tổng bình phương sai số chia cho tổng số quan sát</w:t>
      </w:r>
    </w:p>
    <w:p w:rsidR="006A21F7" w:rsidRPr="0049233F" w:rsidRDefault="006A21F7" w:rsidP="006A21F7">
      <w:pPr>
        <w:ind w:firstLine="540"/>
        <w:rPr>
          <w:szCs w:val="26"/>
          <w:lang w:val="fr-FR"/>
          <w:rPrChange w:id="2188" w:author="The Si Tran" w:date="2012-12-05T23:02:00Z">
            <w:rPr>
              <w:sz w:val="28"/>
              <w:szCs w:val="28"/>
              <w:lang w:val="fr-FR"/>
            </w:rPr>
          </w:rPrChange>
        </w:rPr>
      </w:pPr>
      <w:r w:rsidRPr="0049233F">
        <w:rPr>
          <w:szCs w:val="26"/>
          <w:lang w:val="fr-FR"/>
          <w:rPrChange w:id="2189" w:author="The Si Tran" w:date="2012-12-05T23:02:00Z">
            <w:rPr>
              <w:sz w:val="28"/>
              <w:szCs w:val="28"/>
              <w:lang w:val="fr-FR"/>
            </w:rPr>
          </w:rPrChange>
        </w:rPr>
        <w:t>n = Tổng số quan sát (của chuỗi thặng dư)</w:t>
      </w:r>
    </w:p>
    <w:p w:rsidR="006A21F7" w:rsidRPr="0049233F" w:rsidRDefault="006A21F7" w:rsidP="006A21F7">
      <w:pPr>
        <w:ind w:firstLine="540"/>
        <w:rPr>
          <w:szCs w:val="26"/>
          <w:lang w:val="fr-FR"/>
          <w:rPrChange w:id="2190" w:author="The Si Tran" w:date="2012-12-05T23:02:00Z">
            <w:rPr>
              <w:sz w:val="28"/>
              <w:szCs w:val="28"/>
              <w:lang w:val="fr-FR"/>
            </w:rPr>
          </w:rPrChange>
        </w:rPr>
      </w:pPr>
      <w:r w:rsidRPr="0049233F">
        <w:rPr>
          <w:szCs w:val="26"/>
          <w:lang w:val="fr-FR"/>
          <w:rPrChange w:id="2191" w:author="The Si Tran" w:date="2012-12-05T23:02:00Z">
            <w:rPr>
              <w:sz w:val="28"/>
              <w:szCs w:val="28"/>
              <w:lang w:val="fr-FR"/>
            </w:rPr>
          </w:rPrChange>
        </w:rPr>
        <w:t>r = tổng số tham số được ước lượng của mô hình ARIMA.</w:t>
      </w:r>
    </w:p>
    <w:p w:rsidR="006A21F7" w:rsidRPr="0049233F" w:rsidRDefault="006A21F7" w:rsidP="006A21F7">
      <w:pPr>
        <w:ind w:firstLine="540"/>
        <w:rPr>
          <w:szCs w:val="26"/>
          <w:lang w:val="fr-FR"/>
          <w:rPrChange w:id="2192" w:author="The Si Tran" w:date="2012-12-05T23:02:00Z">
            <w:rPr>
              <w:sz w:val="28"/>
              <w:szCs w:val="28"/>
              <w:lang w:val="fr-FR"/>
            </w:rPr>
          </w:rPrChange>
        </w:rPr>
      </w:pPr>
    </w:p>
    <w:p w:rsidR="006A21F7" w:rsidRPr="0049233F" w:rsidRDefault="006A21F7" w:rsidP="006A21F7">
      <w:pPr>
        <w:ind w:firstLine="540"/>
        <w:rPr>
          <w:szCs w:val="26"/>
          <w:lang w:val="fr-FR"/>
          <w:rPrChange w:id="2193" w:author="The Si Tran" w:date="2012-12-05T23:02:00Z">
            <w:rPr>
              <w:sz w:val="28"/>
              <w:szCs w:val="28"/>
              <w:lang w:val="fr-FR"/>
            </w:rPr>
          </w:rPrChange>
        </w:rPr>
      </w:pPr>
      <w:r w:rsidRPr="0049233F">
        <w:rPr>
          <w:szCs w:val="26"/>
          <w:lang w:val="fr-FR"/>
          <w:rPrChange w:id="2194" w:author="The Si Tran" w:date="2012-12-05T23:02:00Z">
            <w:rPr>
              <w:sz w:val="28"/>
              <w:szCs w:val="28"/>
              <w:lang w:val="fr-FR"/>
            </w:rPr>
          </w:rPrChange>
        </w:rPr>
        <w:t>Mô hình được lựa chọn là mô hình có AIC, BIC bé nhất.</w:t>
      </w:r>
    </w:p>
    <w:p w:rsidR="006A21F7" w:rsidRPr="0049233F" w:rsidRDefault="006A21F7" w:rsidP="006A21F7">
      <w:pPr>
        <w:pStyle w:val="Heading2"/>
        <w:rPr>
          <w:sz w:val="26"/>
          <w:szCs w:val="26"/>
          <w:lang w:val="fr-FR"/>
          <w:rPrChange w:id="2195" w:author="The Si Tran" w:date="2012-12-05T23:02:00Z">
            <w:rPr>
              <w:lang w:val="fr-FR"/>
            </w:rPr>
          </w:rPrChange>
        </w:rPr>
      </w:pPr>
      <w:bookmarkStart w:id="2196" w:name="_Toc312142556"/>
      <w:r w:rsidRPr="0049233F">
        <w:rPr>
          <w:sz w:val="26"/>
          <w:szCs w:val="26"/>
          <w:lang w:val="fr-FR"/>
          <w:rPrChange w:id="2197" w:author="The Si Tran" w:date="2012-12-05T23:02:00Z">
            <w:rPr>
              <w:lang w:val="fr-FR"/>
            </w:rPr>
          </w:rPrChange>
        </w:rPr>
        <w:lastRenderedPageBreak/>
        <w:t>Tóm tắt</w:t>
      </w:r>
      <w:bookmarkEnd w:id="2196"/>
    </w:p>
    <w:p w:rsidR="006A21F7" w:rsidRPr="0049233F" w:rsidRDefault="006A21F7" w:rsidP="006A21F7">
      <w:pPr>
        <w:ind w:firstLine="540"/>
        <w:rPr>
          <w:szCs w:val="26"/>
          <w:lang w:val="pt-BR"/>
          <w:rPrChange w:id="2198" w:author="The Si Tran" w:date="2012-12-05T23:02:00Z">
            <w:rPr>
              <w:sz w:val="28"/>
              <w:szCs w:val="28"/>
              <w:lang w:val="pt-BR"/>
            </w:rPr>
          </w:rPrChange>
        </w:rPr>
      </w:pPr>
      <w:r w:rsidRPr="0049233F">
        <w:rPr>
          <w:szCs w:val="26"/>
          <w:lang w:val="pt-BR"/>
          <w:rPrChange w:id="2199" w:author="The Si Tran" w:date="2012-12-05T23:02:00Z">
            <w:rPr>
              <w:sz w:val="28"/>
              <w:szCs w:val="28"/>
              <w:lang w:val="pt-BR"/>
            </w:rPr>
          </w:rPrChange>
        </w:rPr>
        <w:t>Ngày nay có rất nhiều gói phần mềm thống kê như Minitab, R,... có hỗ trợ mô hình ARIMA. Công việc chính của người dự đoán là phải xác định được bậc của mô hình, tức là các hệ số p, d, q, P, D, Q, s. Các hệ số này có thể xác định được bằng cách quan sát các dấu hiệu từ hàm tự tương quan và hàm tự tương quan riêng phần.</w:t>
      </w:r>
    </w:p>
    <w:p w:rsidR="006A21F7" w:rsidRPr="0049233F" w:rsidRDefault="006A21F7" w:rsidP="006A21F7">
      <w:pPr>
        <w:ind w:firstLine="540"/>
        <w:rPr>
          <w:szCs w:val="26"/>
          <w:lang w:val="pt-BR"/>
          <w:rPrChange w:id="2200" w:author="The Si Tran" w:date="2012-12-05T23:02:00Z">
            <w:rPr>
              <w:sz w:val="28"/>
              <w:szCs w:val="28"/>
              <w:lang w:val="pt-BR"/>
            </w:rPr>
          </w:rPrChange>
        </w:rPr>
      </w:pPr>
      <w:r w:rsidRPr="0049233F">
        <w:rPr>
          <w:szCs w:val="26"/>
          <w:lang w:val="pt-BR"/>
          <w:rPrChange w:id="2201" w:author="The Si Tran" w:date="2012-12-05T23:02:00Z">
            <w:rPr>
              <w:sz w:val="28"/>
              <w:szCs w:val="28"/>
              <w:lang w:val="pt-BR"/>
            </w:rPr>
          </w:rPrChange>
        </w:rPr>
        <w:t>Đối với mô hình AR(p) thì hàm tự tương quan giảm dần, hàm tự tương quan riêng phần bằng không ngay các độ trễ lớn hơn p.</w:t>
      </w:r>
    </w:p>
    <w:p w:rsidR="006A21F7" w:rsidRPr="0049233F" w:rsidRDefault="006A21F7" w:rsidP="006A21F7">
      <w:pPr>
        <w:ind w:firstLine="540"/>
        <w:rPr>
          <w:szCs w:val="26"/>
          <w:lang w:val="pt-BR"/>
          <w:rPrChange w:id="2202" w:author="The Si Tran" w:date="2012-12-05T23:02:00Z">
            <w:rPr>
              <w:sz w:val="28"/>
              <w:szCs w:val="28"/>
              <w:lang w:val="pt-BR"/>
            </w:rPr>
          </w:rPrChange>
        </w:rPr>
      </w:pPr>
      <w:r w:rsidRPr="0049233F">
        <w:rPr>
          <w:szCs w:val="26"/>
          <w:lang w:val="pt-BR"/>
          <w:rPrChange w:id="2203" w:author="The Si Tran" w:date="2012-12-05T23:02:00Z">
            <w:rPr>
              <w:sz w:val="28"/>
              <w:szCs w:val="28"/>
              <w:lang w:val="pt-BR"/>
            </w:rPr>
          </w:rPrChange>
        </w:rPr>
        <w:t>Đối với mô hình MA(q) thì hàm tự tương quan bằng không ngay sau độ trễ q, hàm tự tương quan riêng phần giảm dần.</w:t>
      </w:r>
    </w:p>
    <w:p w:rsidR="006A21F7" w:rsidRPr="0049233F" w:rsidRDefault="006A21F7" w:rsidP="006A21F7">
      <w:pPr>
        <w:ind w:firstLine="540"/>
        <w:rPr>
          <w:szCs w:val="26"/>
          <w:lang w:val="pt-BR"/>
          <w:rPrChange w:id="2204" w:author="The Si Tran" w:date="2012-12-05T23:02:00Z">
            <w:rPr>
              <w:sz w:val="28"/>
              <w:szCs w:val="28"/>
              <w:lang w:val="pt-BR"/>
            </w:rPr>
          </w:rPrChange>
        </w:rPr>
      </w:pPr>
      <w:r w:rsidRPr="0049233F">
        <w:rPr>
          <w:szCs w:val="26"/>
          <w:lang w:val="pt-BR"/>
          <w:rPrChange w:id="2205" w:author="The Si Tran" w:date="2012-12-05T23:02:00Z">
            <w:rPr>
              <w:sz w:val="28"/>
              <w:szCs w:val="28"/>
              <w:lang w:val="pt-BR"/>
            </w:rPr>
          </w:rPrChange>
        </w:rPr>
        <w:t>Đối với mô hình ARMA(p,q), hàm tự tương quan và hàm tự tương quan riêng phần đều giảm dần.</w:t>
      </w:r>
    </w:p>
    <w:p w:rsidR="006A21F7" w:rsidRPr="0049233F" w:rsidRDefault="006A21F7" w:rsidP="006A21F7">
      <w:pPr>
        <w:ind w:firstLine="540"/>
        <w:rPr>
          <w:szCs w:val="26"/>
          <w:lang w:val="pt-BR"/>
          <w:rPrChange w:id="2206" w:author="The Si Tran" w:date="2012-12-05T23:02:00Z">
            <w:rPr>
              <w:sz w:val="28"/>
              <w:szCs w:val="28"/>
              <w:lang w:val="pt-BR"/>
            </w:rPr>
          </w:rPrChange>
        </w:rPr>
      </w:pPr>
      <w:r w:rsidRPr="0049233F">
        <w:rPr>
          <w:szCs w:val="26"/>
          <w:lang w:val="pt-BR"/>
          <w:rPrChange w:id="2207" w:author="The Si Tran" w:date="2012-12-05T23:02:00Z">
            <w:rPr>
              <w:sz w:val="28"/>
              <w:szCs w:val="28"/>
              <w:lang w:val="pt-BR"/>
            </w:rPr>
          </w:rPrChange>
        </w:rPr>
        <w:t>Nếu chuỗi thời gian có xu hướng thì ta phải thực hiện lấy hiệu để đưa chuỗi về dạng tĩnh. Nếu chuỗi có tình mùa thì ta cần xác định các hệ số cho tính mùa P, D, Q, s.</w:t>
      </w:r>
    </w:p>
    <w:p w:rsidR="006A21F7" w:rsidRPr="0049233F" w:rsidRDefault="006A21F7" w:rsidP="006A21F7">
      <w:pPr>
        <w:ind w:firstLine="540"/>
        <w:rPr>
          <w:szCs w:val="26"/>
          <w:lang w:val="pt-BR"/>
          <w:rPrChange w:id="2208" w:author="The Si Tran" w:date="2012-12-05T23:02:00Z">
            <w:rPr>
              <w:sz w:val="28"/>
              <w:szCs w:val="28"/>
              <w:lang w:val="pt-BR"/>
            </w:rPr>
          </w:rPrChange>
        </w:rPr>
      </w:pPr>
      <w:r w:rsidRPr="0049233F">
        <w:rPr>
          <w:szCs w:val="26"/>
          <w:lang w:val="pt-BR"/>
          <w:rPrChange w:id="2209" w:author="The Si Tran" w:date="2012-12-05T23:02:00Z">
            <w:rPr>
              <w:sz w:val="28"/>
              <w:szCs w:val="28"/>
              <w:lang w:val="pt-BR"/>
            </w:rPr>
          </w:rPrChange>
        </w:rPr>
        <w:t>Việc xác định bậc của mô hình ARIMA là một công việc khó khăn, cần nhiều kinh nghiệm. Việc xác định mô hình ARIMA được thực hiện thông qua một thủ tục lặp gồm các bước xác định mô hình, ước lượng mô hình, kiểm tra mô hình. Các bước này được lặp đi lặp lại cho đến khi tìm được mô hình phù hợp, sau đó mô hình này sẽ được dùng để dự báo.</w:t>
      </w:r>
    </w:p>
    <w:p w:rsidR="006A21F7" w:rsidRPr="002B1464" w:rsidRDefault="006A21F7" w:rsidP="006A21F7">
      <w:pPr>
        <w:rPr>
          <w:szCs w:val="26"/>
        </w:rPr>
      </w:pPr>
    </w:p>
    <w:p w:rsidR="00826F68" w:rsidRPr="0049233F" w:rsidRDefault="00B80B3D" w:rsidP="00BE27EE">
      <w:pPr>
        <w:pStyle w:val="Heading2"/>
        <w:rPr>
          <w:sz w:val="26"/>
          <w:szCs w:val="26"/>
          <w:rPrChange w:id="2210" w:author="The Si Tran" w:date="2012-12-05T23:02:00Z">
            <w:rPr/>
          </w:rPrChange>
        </w:rPr>
      </w:pPr>
      <w:r w:rsidRPr="0049233F">
        <w:rPr>
          <w:sz w:val="26"/>
          <w:szCs w:val="26"/>
          <w:rPrChange w:id="2211" w:author="The Si Tran" w:date="2012-12-05T23:02:00Z">
            <w:rPr/>
          </w:rPrChange>
        </w:rPr>
        <w:t>Kết luận về mô hình ARIMA</w:t>
      </w:r>
    </w:p>
    <w:p w:rsidR="00D969EA" w:rsidRPr="0049233F" w:rsidRDefault="00D969EA" w:rsidP="00D969EA">
      <w:pPr>
        <w:ind w:firstLine="540"/>
        <w:rPr>
          <w:szCs w:val="26"/>
          <w:rPrChange w:id="2212" w:author="The Si Tran" w:date="2012-12-05T23:02:00Z">
            <w:rPr>
              <w:sz w:val="28"/>
              <w:szCs w:val="28"/>
            </w:rPr>
          </w:rPrChange>
        </w:rPr>
      </w:pPr>
      <w:r w:rsidRPr="0049233F">
        <w:rPr>
          <w:szCs w:val="26"/>
          <w:rPrChange w:id="2213" w:author="The Si Tran" w:date="2012-12-05T23:02:00Z">
            <w:rPr>
              <w:sz w:val="28"/>
              <w:szCs w:val="28"/>
            </w:rPr>
          </w:rPrChange>
        </w:rPr>
        <w:t>Mô hình ARIMA là một mô hình tổng quát có thể sử dụng cho nhiều loại chuỗi thời gian trong thực tế, kể cả những chuỗi có thành phần xu hướng và thành phần mùa. Tuy nhiên mô hình ARIMA cũng có một số hạn chế.</w:t>
      </w:r>
    </w:p>
    <w:p w:rsidR="00D969EA" w:rsidRPr="0049233F" w:rsidRDefault="00D969EA" w:rsidP="00D969EA">
      <w:pPr>
        <w:numPr>
          <w:ilvl w:val="0"/>
          <w:numId w:val="3"/>
        </w:numPr>
        <w:spacing w:before="0" w:line="240" w:lineRule="auto"/>
        <w:jc w:val="left"/>
        <w:rPr>
          <w:szCs w:val="26"/>
          <w:rPrChange w:id="2214" w:author="The Si Tran" w:date="2012-12-05T23:02:00Z">
            <w:rPr>
              <w:sz w:val="28"/>
              <w:szCs w:val="28"/>
            </w:rPr>
          </w:rPrChange>
        </w:rPr>
      </w:pPr>
      <w:r w:rsidRPr="0049233F">
        <w:rPr>
          <w:szCs w:val="26"/>
          <w:rPrChange w:id="2215" w:author="The Si Tran" w:date="2012-12-05T23:02:00Z">
            <w:rPr>
              <w:sz w:val="28"/>
              <w:szCs w:val="28"/>
            </w:rPr>
          </w:rPrChange>
        </w:rPr>
        <w:t>Để xây dựng mô hình ARIMA cần phải có nhiều dữ liệu. Với những chuỗi không có tính mùa cần có 40 quan sát trở lên, với chuỗi dữ liệu có tính mùa cần dữ liệu được thu thập trong khoảng 6 đến 10 năm [1].</w:t>
      </w:r>
    </w:p>
    <w:p w:rsidR="00D969EA" w:rsidRPr="0049233F" w:rsidRDefault="00D969EA" w:rsidP="00D969EA">
      <w:pPr>
        <w:numPr>
          <w:ilvl w:val="0"/>
          <w:numId w:val="3"/>
        </w:numPr>
        <w:spacing w:before="0" w:line="240" w:lineRule="auto"/>
        <w:jc w:val="left"/>
        <w:rPr>
          <w:szCs w:val="26"/>
          <w:rPrChange w:id="2216" w:author="The Si Tran" w:date="2012-12-05T23:02:00Z">
            <w:rPr>
              <w:sz w:val="28"/>
              <w:szCs w:val="28"/>
            </w:rPr>
          </w:rPrChange>
        </w:rPr>
      </w:pPr>
      <w:r w:rsidRPr="0049233F">
        <w:rPr>
          <w:szCs w:val="26"/>
          <w:rPrChange w:id="2217" w:author="The Si Tran" w:date="2012-12-05T23:02:00Z">
            <w:rPr>
              <w:sz w:val="28"/>
              <w:szCs w:val="28"/>
            </w:rPr>
          </w:rPrChange>
        </w:rPr>
        <w:lastRenderedPageBreak/>
        <w:t xml:space="preserve">Không dễ cập nhập mô hình khi có them dữ liệu mới, thường là mô hình </w:t>
      </w:r>
      <w:proofErr w:type="gramStart"/>
      <w:r w:rsidRPr="0049233F">
        <w:rPr>
          <w:szCs w:val="26"/>
          <w:rPrChange w:id="2218" w:author="The Si Tran" w:date="2012-12-05T23:02:00Z">
            <w:rPr>
              <w:sz w:val="28"/>
              <w:szCs w:val="28"/>
            </w:rPr>
          </w:rPrChange>
        </w:rPr>
        <w:t>mới  sẽ</w:t>
      </w:r>
      <w:proofErr w:type="gramEnd"/>
      <w:r w:rsidRPr="0049233F">
        <w:rPr>
          <w:szCs w:val="26"/>
          <w:rPrChange w:id="2219" w:author="The Si Tran" w:date="2012-12-05T23:02:00Z">
            <w:rPr>
              <w:sz w:val="28"/>
              <w:szCs w:val="28"/>
            </w:rPr>
          </w:rPrChange>
        </w:rPr>
        <w:t xml:space="preserve"> được xây dựng [1].</w:t>
      </w:r>
    </w:p>
    <w:p w:rsidR="00D969EA" w:rsidRPr="0049233F" w:rsidRDefault="00D969EA" w:rsidP="00D969EA">
      <w:pPr>
        <w:numPr>
          <w:ilvl w:val="0"/>
          <w:numId w:val="3"/>
        </w:numPr>
        <w:spacing w:before="0" w:line="240" w:lineRule="auto"/>
        <w:jc w:val="left"/>
        <w:rPr>
          <w:szCs w:val="26"/>
          <w:rPrChange w:id="2220" w:author="The Si Tran" w:date="2012-12-05T23:02:00Z">
            <w:rPr>
              <w:sz w:val="28"/>
              <w:szCs w:val="28"/>
            </w:rPr>
          </w:rPrChange>
        </w:rPr>
      </w:pPr>
      <w:r w:rsidRPr="0049233F">
        <w:rPr>
          <w:szCs w:val="26"/>
          <w:rPrChange w:id="2221" w:author="The Si Tran" w:date="2012-12-05T23:02:00Z">
            <w:rPr>
              <w:sz w:val="28"/>
              <w:szCs w:val="28"/>
            </w:rPr>
          </w:rPrChange>
        </w:rPr>
        <w:t>Việc xây dựng một mô hình ARIMA đầy đủ cần tốn nhiều thời gian và tài nguyên hơn các phương pháp truyền thống khác chẳng hạn như phương pháp làm trơn (smoothing) [1].</w:t>
      </w:r>
    </w:p>
    <w:p w:rsidR="00D969EA" w:rsidRPr="002B1464" w:rsidRDefault="00D969EA" w:rsidP="00D969EA">
      <w:pPr>
        <w:rPr>
          <w:szCs w:val="26"/>
        </w:rPr>
      </w:pPr>
    </w:p>
    <w:p w:rsidR="006E3FE4" w:rsidRPr="00082976" w:rsidRDefault="006E3FE4" w:rsidP="00D969EA">
      <w:pPr>
        <w:rPr>
          <w:szCs w:val="26"/>
        </w:rPr>
      </w:pPr>
    </w:p>
    <w:p w:rsidR="006E3FE4" w:rsidRPr="00E12D24" w:rsidRDefault="006E3FE4" w:rsidP="00D969EA">
      <w:pPr>
        <w:rPr>
          <w:szCs w:val="26"/>
        </w:rPr>
      </w:pPr>
    </w:p>
    <w:p w:rsidR="006E3FE4" w:rsidRPr="00263465" w:rsidRDefault="006E3FE4" w:rsidP="00D969EA">
      <w:pPr>
        <w:rPr>
          <w:szCs w:val="26"/>
        </w:rPr>
      </w:pPr>
    </w:p>
    <w:p w:rsidR="006E3FE4" w:rsidRPr="00B312F5" w:rsidRDefault="006E3FE4" w:rsidP="00D969EA">
      <w:pPr>
        <w:rPr>
          <w:szCs w:val="26"/>
        </w:rPr>
      </w:pPr>
    </w:p>
    <w:p w:rsidR="006E3FE4" w:rsidRPr="00AF1345" w:rsidRDefault="006E3FE4" w:rsidP="00D969EA">
      <w:pPr>
        <w:rPr>
          <w:szCs w:val="26"/>
        </w:rPr>
      </w:pPr>
    </w:p>
    <w:p w:rsidR="006E3FE4" w:rsidRPr="0049233F" w:rsidRDefault="006E3FE4" w:rsidP="006E3FE4">
      <w:pPr>
        <w:pStyle w:val="Heading1"/>
        <w:jc w:val="left"/>
        <w:rPr>
          <w:sz w:val="26"/>
          <w:szCs w:val="26"/>
          <w:rPrChange w:id="2222" w:author="The Si Tran" w:date="2012-12-05T23:02:00Z">
            <w:rPr/>
          </w:rPrChange>
        </w:rPr>
      </w:pPr>
      <w:r w:rsidRPr="0049233F">
        <w:rPr>
          <w:sz w:val="26"/>
          <w:szCs w:val="26"/>
          <w:rPrChange w:id="2223" w:author="The Si Tran" w:date="2012-12-05T23:02:00Z">
            <w:rPr/>
          </w:rPrChange>
        </w:rPr>
        <w:t>Mô hình ANN</w:t>
      </w:r>
    </w:p>
    <w:p w:rsidR="0088753F" w:rsidRPr="0049233F" w:rsidRDefault="0088753F" w:rsidP="0088753F">
      <w:pPr>
        <w:pStyle w:val="Heading2"/>
        <w:rPr>
          <w:sz w:val="26"/>
          <w:szCs w:val="26"/>
          <w:rPrChange w:id="2224" w:author="The Si Tran" w:date="2012-12-05T23:02:00Z">
            <w:rPr/>
          </w:rPrChange>
        </w:rPr>
      </w:pPr>
      <w:bookmarkStart w:id="2225" w:name="_Toc327348170"/>
      <w:r w:rsidRPr="0049233F">
        <w:rPr>
          <w:sz w:val="26"/>
          <w:szCs w:val="26"/>
          <w:rPrChange w:id="2226" w:author="The Si Tran" w:date="2012-12-05T23:02:00Z">
            <w:rPr/>
          </w:rPrChange>
        </w:rPr>
        <w:t>SƠ LƯỢC VỀ MẠNG NEURON NHÂN TẠO</w:t>
      </w:r>
      <w:bookmarkEnd w:id="2225"/>
    </w:p>
    <w:p w:rsidR="0088753F" w:rsidRPr="0049233F" w:rsidRDefault="0088753F" w:rsidP="0088753F">
      <w:pPr>
        <w:spacing w:before="0"/>
        <w:ind w:firstLine="720"/>
        <w:rPr>
          <w:szCs w:val="26"/>
        </w:rPr>
      </w:pPr>
      <w:r w:rsidRPr="0049233F">
        <w:rPr>
          <w:i/>
          <w:szCs w:val="26"/>
        </w:rPr>
        <w:t>Mạng neuron nhân tạo</w:t>
      </w:r>
      <w:r w:rsidRPr="0049233F">
        <w:rPr>
          <w:szCs w:val="26"/>
        </w:rPr>
        <w:t xml:space="preserve"> (Artificial Neural Network) là một mô hình toán học định nghĩa một hàm số từ một tập đầu vào đến một tập đầu ra. Mạng neuron nhân tạo được mô phỏng </w:t>
      </w:r>
      <w:proofErr w:type="gramStart"/>
      <w:r w:rsidRPr="0049233F">
        <w:rPr>
          <w:szCs w:val="26"/>
        </w:rPr>
        <w:t>theo</w:t>
      </w:r>
      <w:proofErr w:type="gramEnd"/>
      <w:r w:rsidRPr="0049233F">
        <w:rPr>
          <w:szCs w:val="26"/>
        </w:rPr>
        <w:t xml:space="preserve"> mạng neuron sinh học trong bộ não người.</w:t>
      </w:r>
    </w:p>
    <w:p w:rsidR="0088753F" w:rsidRPr="0049233F" w:rsidRDefault="0088753F" w:rsidP="0088753F">
      <w:pPr>
        <w:spacing w:before="0"/>
        <w:ind w:firstLine="720"/>
        <w:rPr>
          <w:szCs w:val="26"/>
        </w:rPr>
      </w:pPr>
      <w:r w:rsidRPr="0049233F">
        <w:rPr>
          <w:szCs w:val="26"/>
        </w:rPr>
        <w:t>Theo các nhà sinh lý học thì bộ não con người chứa khoảng 10</w:t>
      </w:r>
      <w:r w:rsidRPr="0049233F">
        <w:rPr>
          <w:szCs w:val="26"/>
          <w:vertAlign w:val="superscript"/>
        </w:rPr>
        <w:t>11</w:t>
      </w:r>
      <w:r w:rsidRPr="0049233F">
        <w:rPr>
          <w:szCs w:val="26"/>
          <w:vertAlign w:val="subscript"/>
        </w:rPr>
        <w:t xml:space="preserve"> </w:t>
      </w:r>
      <w:r w:rsidRPr="0049233F">
        <w:rPr>
          <w:szCs w:val="26"/>
        </w:rPr>
        <w:t xml:space="preserve">các phần tử liên kết chặt chẽ với nhau gọi là các neuron. Mỗi neuron được cấu tạo bởi các thành phần: tế bào hình cây, tế bào thân và sợi trục thần kinh. Tế bào hình cây có nhiệm vụ mang tín hiệu điện sinh học tới tế bào thân, tế bào thân sẽ thực hiện tính tổng và </w:t>
      </w:r>
      <w:r w:rsidRPr="0049233F">
        <w:rPr>
          <w:i/>
          <w:szCs w:val="26"/>
        </w:rPr>
        <w:t>phân ngưỡng</w:t>
      </w:r>
      <w:r w:rsidRPr="0049233F">
        <w:rPr>
          <w:szCs w:val="26"/>
        </w:rPr>
        <w:t xml:space="preserve"> (thresholds) các tín hiệu đến. Sợi trục thần kinh có nhiệm vụ đưa tín hiệu từ tế bào thân ra ngoài. Điểm tiếp xúc giữa sợi trục thần kinh này với tế bào hình cây của neuron </w:t>
      </w:r>
      <w:proofErr w:type="gramStart"/>
      <w:r w:rsidRPr="0049233F">
        <w:rPr>
          <w:szCs w:val="26"/>
        </w:rPr>
        <w:t>kia</w:t>
      </w:r>
      <w:proofErr w:type="gramEnd"/>
      <w:r w:rsidRPr="0049233F">
        <w:rPr>
          <w:szCs w:val="26"/>
        </w:rPr>
        <w:t xml:space="preserve"> gọi là </w:t>
      </w:r>
      <w:r w:rsidRPr="0049233F">
        <w:rPr>
          <w:i/>
          <w:szCs w:val="26"/>
        </w:rPr>
        <w:t>khớp thần kinh</w:t>
      </w:r>
      <w:r w:rsidRPr="0049233F">
        <w:rPr>
          <w:szCs w:val="26"/>
        </w:rPr>
        <w:t xml:space="preserve"> (synapse). Sự sắp xếp của các neuron và độ mạnh yếu của các khớp thần kinh quyết định khả năng của mạng neuron. Cấu trúc của mạng neuron sinh học luôn luôn thay đổi và phát triển theo quá trình học tập và lao động của con người, các liên kết mới được tạo ra và các liên kết cũ bị loại bỏ, hay tang giảm độ mạnh yếu của các liên kết thông qua các khớp thần kinh.</w:t>
      </w:r>
    </w:p>
    <w:p w:rsidR="0088753F" w:rsidRPr="0049233F" w:rsidRDefault="0088753F" w:rsidP="0088753F">
      <w:pPr>
        <w:spacing w:before="0"/>
        <w:ind w:firstLine="720"/>
        <w:rPr>
          <w:szCs w:val="26"/>
        </w:rPr>
      </w:pPr>
      <w:r w:rsidRPr="0049233F">
        <w:rPr>
          <w:szCs w:val="26"/>
        </w:rPr>
        <w:lastRenderedPageBreak/>
        <w:t>Mạng neuron nhân tạo là một sự mô phỏng đơn giản mạng neuron sinh học. Cấu trúc của mạng bao gồm các đơn vị tính toán đơn giản (tượng trưng cho các neuron) được liên kết với nhau bằng các cạnh có trọng số (tượng trưng cho các khớp thần kinh). Khả năng xấp xỉ hàm số của mạng neuron nhân tạo phụ thuộc vào hình dạng và độ mạnh yếu của các liên kết (giá trị của các trọng số).</w:t>
      </w:r>
    </w:p>
    <w:p w:rsidR="0088753F" w:rsidRPr="0049233F" w:rsidRDefault="0088753F" w:rsidP="0088753F">
      <w:pPr>
        <w:spacing w:before="0"/>
        <w:ind w:firstLine="720"/>
        <w:rPr>
          <w:szCs w:val="26"/>
        </w:rPr>
      </w:pPr>
      <w:r w:rsidRPr="0049233F">
        <w:rPr>
          <w:szCs w:val="26"/>
        </w:rPr>
        <w:t>Trong quá trình phát triển của mình mạng neuron nhân tạo đã được ứng dụng thành công trong nhiều bài toán thực tế như nhận dạng chữ viết, nhận dạng tiếng nói, điều khiển tự động, dự báo chuỗi thời gian…</w:t>
      </w:r>
    </w:p>
    <w:p w:rsidR="0088753F" w:rsidRPr="0049233F" w:rsidRDefault="0088753F" w:rsidP="0088753F">
      <w:pPr>
        <w:pStyle w:val="Heading2"/>
        <w:rPr>
          <w:sz w:val="26"/>
          <w:szCs w:val="26"/>
          <w:rPrChange w:id="2227" w:author="The Si Tran" w:date="2012-12-05T23:02:00Z">
            <w:rPr/>
          </w:rPrChange>
        </w:rPr>
      </w:pPr>
      <w:bookmarkStart w:id="2228" w:name="_Toc327348171"/>
      <w:r w:rsidRPr="0049233F">
        <w:rPr>
          <w:sz w:val="26"/>
          <w:szCs w:val="26"/>
          <w:rPrChange w:id="2229" w:author="The Si Tran" w:date="2012-12-05T23:02:00Z">
            <w:rPr/>
          </w:rPrChange>
        </w:rPr>
        <w:t>CẤU TRÚC VỀ MẠNG NEURON NHÂN TẠO</w:t>
      </w:r>
      <w:bookmarkEnd w:id="2228"/>
    </w:p>
    <w:p w:rsidR="0088753F" w:rsidRPr="0049233F" w:rsidRDefault="0088753F" w:rsidP="0088753F">
      <w:pPr>
        <w:spacing w:before="0"/>
        <w:ind w:firstLine="720"/>
        <w:rPr>
          <w:szCs w:val="26"/>
        </w:rPr>
      </w:pPr>
      <w:r w:rsidRPr="0049233F">
        <w:rPr>
          <w:szCs w:val="26"/>
        </w:rPr>
        <w:t xml:space="preserve">Mạng neuron nhân tạo là một mạng gồm một tập các </w:t>
      </w:r>
      <w:r w:rsidRPr="0049233F">
        <w:rPr>
          <w:i/>
          <w:szCs w:val="26"/>
        </w:rPr>
        <w:t>đơn vị</w:t>
      </w:r>
      <w:r w:rsidRPr="0049233F">
        <w:rPr>
          <w:szCs w:val="26"/>
        </w:rPr>
        <w:t xml:space="preserve"> (unit) được kết nối với nhau bằng các cạnh có trọng số.</w:t>
      </w:r>
    </w:p>
    <w:p w:rsidR="0088753F" w:rsidRPr="0049233F" w:rsidRDefault="0088753F" w:rsidP="0088753F">
      <w:pPr>
        <w:spacing w:before="0"/>
        <w:ind w:firstLine="720"/>
        <w:rPr>
          <w:szCs w:val="26"/>
        </w:rPr>
      </w:pPr>
      <w:r w:rsidRPr="0049233F">
        <w:rPr>
          <w:szCs w:val="26"/>
        </w:rPr>
        <w:t xml:space="preserve">Một đơn vị (Hình 2.1) thực hiện một công việc rất đơn giản: nó nhận tín hiệu vào từ các đơn vị phía trước hay một nguồn bên ngoài và sử dụng chúng để tính tín hiệu ra. Mỗi đơn vị có thể có nhiều tín hiệu đầu vào nhưng chỉ có một tín hiệu đầu ra duy nhất. Đôi khi các đơn vị còn có một giá trị gọi là </w:t>
      </w:r>
      <w:r w:rsidRPr="0049233F">
        <w:rPr>
          <w:i/>
          <w:szCs w:val="26"/>
        </w:rPr>
        <w:t>độ lệch</w:t>
      </w:r>
      <w:r w:rsidRPr="0049233F">
        <w:rPr>
          <w:szCs w:val="26"/>
        </w:rPr>
        <w:t xml:space="preserve"> (bias) được gộp vào các tính hiệu đầu vào để tính tín hiệu ra. Để đơn giản ký hiệu, độ lệch của một đơn vị được xem như là trọng số nối từ một đơn vị giả có giá trị xuất luôn là 1 đến đơn vị đó.</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2114550" cy="1609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114550" cy="1609725"/>
                    </a:xfrm>
                    <a:prstGeom prst="rect">
                      <a:avLst/>
                    </a:prstGeom>
                    <a:noFill/>
                    <a:ln>
                      <a:noFill/>
                    </a:ln>
                  </pic:spPr>
                </pic:pic>
              </a:graphicData>
            </a:graphic>
          </wp:inline>
        </w:drawing>
      </w:r>
    </w:p>
    <w:p w:rsidR="0088753F" w:rsidRPr="0049233F" w:rsidRDefault="0088753F" w:rsidP="0088753F">
      <w:pPr>
        <w:pStyle w:val="Caption"/>
        <w:rPr>
          <w:sz w:val="26"/>
          <w:szCs w:val="26"/>
        </w:rPr>
      </w:pPr>
      <w:r w:rsidRPr="0049233F">
        <w:rPr>
          <w:sz w:val="26"/>
          <w:szCs w:val="26"/>
        </w:rPr>
        <w:t xml:space="preserve">                   </w:t>
      </w:r>
      <w:bookmarkStart w:id="2230" w:name="_Toc326299570"/>
      <w:r w:rsidRPr="0049233F">
        <w:rPr>
          <w:sz w:val="26"/>
          <w:szCs w:val="26"/>
        </w:rPr>
        <w:t xml:space="preserve">       </w:t>
      </w:r>
    </w:p>
    <w:p w:rsidR="0088753F" w:rsidRPr="0049233F" w:rsidRDefault="0088753F" w:rsidP="0088753F">
      <w:pPr>
        <w:pStyle w:val="Caption"/>
        <w:ind w:left="1440" w:firstLine="720"/>
        <w:rPr>
          <w:b w:val="0"/>
          <w:sz w:val="26"/>
          <w:szCs w:val="26"/>
        </w:rPr>
      </w:pPr>
      <w:bookmarkStart w:id="2231" w:name="_Toc327348209"/>
      <w:bookmarkEnd w:id="2230"/>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232"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233" w:author="The Si Tran" w:date="2012-12-05T23:02:00Z">
            <w:rPr>
              <w:b w:val="0"/>
              <w:sz w:val="26"/>
              <w:szCs w:val="26"/>
            </w:rPr>
          </w:rPrChange>
        </w:rPr>
        <w:fldChar w:fldCharType="separate"/>
      </w:r>
      <w:r w:rsidRPr="0049233F">
        <w:rPr>
          <w:b w:val="0"/>
          <w:noProof/>
          <w:sz w:val="26"/>
          <w:szCs w:val="26"/>
        </w:rPr>
        <w:t>1</w:t>
      </w:r>
      <w:r w:rsidRPr="00082976">
        <w:rPr>
          <w:b w:val="0"/>
          <w:sz w:val="26"/>
          <w:szCs w:val="26"/>
        </w:rPr>
        <w:fldChar w:fldCharType="end"/>
      </w:r>
      <w:r w:rsidRPr="0049233F">
        <w:rPr>
          <w:b w:val="0"/>
          <w:sz w:val="26"/>
          <w:szCs w:val="26"/>
        </w:rPr>
        <w:t>: Đơn vị mạng neuron</w:t>
      </w:r>
      <w:bookmarkEnd w:id="2231"/>
    </w:p>
    <w:p w:rsidR="0088753F" w:rsidRPr="002B1464" w:rsidRDefault="0088753F" w:rsidP="0088753F">
      <w:pPr>
        <w:rPr>
          <w:szCs w:val="26"/>
        </w:rPr>
      </w:pPr>
    </w:p>
    <w:p w:rsidR="0088753F" w:rsidRPr="0049233F" w:rsidRDefault="0088753F" w:rsidP="0088753F">
      <w:pPr>
        <w:spacing w:before="0"/>
        <w:ind w:firstLine="720"/>
        <w:rPr>
          <w:szCs w:val="26"/>
        </w:rPr>
      </w:pPr>
      <w:r w:rsidRPr="0049233F">
        <w:rPr>
          <w:szCs w:val="26"/>
        </w:rPr>
        <w:t xml:space="preserve">Trong một mạng neuron có ba kiểu đơn vị: </w:t>
      </w:r>
    </w:p>
    <w:p w:rsidR="0088753F" w:rsidRPr="0049233F" w:rsidRDefault="0088753F" w:rsidP="0088753F">
      <w:pPr>
        <w:numPr>
          <w:ilvl w:val="0"/>
          <w:numId w:val="6"/>
        </w:numPr>
        <w:spacing w:before="0"/>
        <w:ind w:left="360"/>
        <w:rPr>
          <w:szCs w:val="26"/>
        </w:rPr>
      </w:pPr>
      <w:r w:rsidRPr="0049233F">
        <w:rPr>
          <w:szCs w:val="26"/>
        </w:rPr>
        <w:t>Các đơn vị đầu vào, nhận tín hiệu từ bên ngoài.</w:t>
      </w:r>
    </w:p>
    <w:p w:rsidR="0088753F" w:rsidRPr="0049233F" w:rsidRDefault="0088753F" w:rsidP="0088753F">
      <w:pPr>
        <w:numPr>
          <w:ilvl w:val="0"/>
          <w:numId w:val="6"/>
        </w:numPr>
        <w:spacing w:before="0"/>
        <w:ind w:left="360"/>
        <w:rPr>
          <w:szCs w:val="26"/>
        </w:rPr>
      </w:pPr>
      <w:r w:rsidRPr="0049233F">
        <w:rPr>
          <w:szCs w:val="26"/>
        </w:rPr>
        <w:lastRenderedPageBreak/>
        <w:t>Các đơn vị đầu ra, gửi dữ liệu ra bên ngoài.</w:t>
      </w:r>
    </w:p>
    <w:p w:rsidR="0088753F" w:rsidRPr="0049233F" w:rsidRDefault="0088753F" w:rsidP="0088753F">
      <w:pPr>
        <w:numPr>
          <w:ilvl w:val="0"/>
          <w:numId w:val="6"/>
        </w:numPr>
        <w:spacing w:before="0"/>
        <w:ind w:left="360"/>
        <w:rPr>
          <w:szCs w:val="26"/>
        </w:rPr>
      </w:pPr>
      <w:r w:rsidRPr="0049233F">
        <w:rPr>
          <w:szCs w:val="26"/>
        </w:rPr>
        <w:t>Các đơn vị ẩn, tín hiệu vào của nó được truyền từ các đơn vị trước nó và tín hiệu ra được truyền đến các đơn vị sau nó trong mạng.</w:t>
      </w:r>
    </w:p>
    <w:p w:rsidR="0088753F" w:rsidRPr="0049233F" w:rsidRDefault="0088753F" w:rsidP="0088753F">
      <w:pPr>
        <w:spacing w:before="0"/>
        <w:ind w:left="360"/>
        <w:rPr>
          <w:szCs w:val="26"/>
        </w:rPr>
      </w:pPr>
    </w:p>
    <w:p w:rsidR="0088753F" w:rsidRPr="0049233F" w:rsidRDefault="0088753F" w:rsidP="0088753F">
      <w:pPr>
        <w:spacing w:before="0"/>
        <w:ind w:firstLine="720"/>
        <w:rPr>
          <w:szCs w:val="26"/>
        </w:rPr>
      </w:pPr>
      <w:r w:rsidRPr="0049233F">
        <w:rPr>
          <w:szCs w:val="26"/>
        </w:rPr>
        <w:t xml:space="preserve">Khi nhận được các tín hiệu đầu vào, một đơn vị sẽ nhân mỗi tín hiệu với trọng số tương ứng rồi lấy tổng các giá trị vừa nhận được. Kết quả sẽ được đưa vào một hàm số gọi là </w:t>
      </w:r>
      <w:r w:rsidRPr="0049233F">
        <w:rPr>
          <w:i/>
          <w:szCs w:val="26"/>
        </w:rPr>
        <w:t>hàm kích hoạt</w:t>
      </w:r>
      <w:r w:rsidRPr="0049233F">
        <w:rPr>
          <w:szCs w:val="26"/>
        </w:rPr>
        <w:t xml:space="preserve"> (Activation function) để tính ra tín hiệu đầu ra. Các đơn vị khác nhau có thể có các hàm kích hoạt khác nhau.</w:t>
      </w:r>
    </w:p>
    <w:p w:rsidR="0088753F" w:rsidRPr="0049233F" w:rsidRDefault="0088753F" w:rsidP="0088753F">
      <w:pPr>
        <w:spacing w:before="0"/>
        <w:ind w:firstLine="720"/>
        <w:rPr>
          <w:szCs w:val="26"/>
        </w:rPr>
      </w:pPr>
      <w:r w:rsidRPr="0049233F">
        <w:rPr>
          <w:szCs w:val="26"/>
        </w:rPr>
        <w:t>Có 4 loại hàm kích hoạt thường dùng:</w:t>
      </w:r>
    </w:p>
    <w:p w:rsidR="000B65E4" w:rsidRPr="000B65E4" w:rsidDel="000B65E4" w:rsidRDefault="0088753F">
      <w:pPr>
        <w:pStyle w:val="ListParagraph"/>
        <w:spacing w:after="0" w:line="360" w:lineRule="auto"/>
        <w:ind w:left="360"/>
        <w:rPr>
          <w:del w:id="2234" w:author="The Si Tran" w:date="2012-12-06T01:54:00Z"/>
          <w:rFonts w:ascii="Times New Roman" w:hAnsi="Times New Roman"/>
          <w:sz w:val="26"/>
          <w:szCs w:val="26"/>
        </w:rPr>
        <w:pPrChange w:id="2235" w:author="The Si Tran" w:date="2012-12-06T01:54:00Z">
          <w:pPr>
            <w:pStyle w:val="ListParagraph"/>
            <w:numPr>
              <w:numId w:val="7"/>
            </w:numPr>
            <w:spacing w:after="0" w:line="360" w:lineRule="auto"/>
            <w:ind w:left="360" w:hanging="360"/>
          </w:pPr>
        </w:pPrChange>
      </w:pPr>
      <w:del w:id="2236" w:author="The Si Tran" w:date="2012-12-06T02:03:00Z">
        <w:r w:rsidRPr="0049233F" w:rsidDel="00F86DC5">
          <w:rPr>
            <w:rFonts w:ascii="Times New Roman" w:hAnsi="Times New Roman"/>
            <w:sz w:val="26"/>
            <w:szCs w:val="26"/>
          </w:rPr>
          <w:delText>Hàm đồng nhất:</w:delText>
        </w:r>
      </w:del>
    </w:p>
    <w:p w:rsidR="0088753F" w:rsidRPr="000B65E4" w:rsidDel="00F86DC5" w:rsidRDefault="0088753F">
      <w:pPr>
        <w:pStyle w:val="ListParagraph"/>
        <w:spacing w:after="0" w:line="360" w:lineRule="auto"/>
        <w:ind w:left="360"/>
        <w:rPr>
          <w:del w:id="2237" w:author="The Si Tran" w:date="2012-12-06T02:03:00Z"/>
          <w:rFonts w:ascii="Times New Roman" w:hAnsi="Times New Roman"/>
          <w:noProof/>
          <w:sz w:val="26"/>
          <w:rPrChange w:id="2238" w:author="The Si Tran" w:date="2012-12-06T01:54:00Z">
            <w:rPr>
              <w:del w:id="2239" w:author="The Si Tran" w:date="2012-12-06T02:03:00Z"/>
              <w:noProof/>
            </w:rPr>
          </w:rPrChange>
        </w:rPr>
        <w:pPrChange w:id="2240" w:author="The Si Tran" w:date="2012-12-06T01:54:00Z">
          <w:pPr>
            <w:pStyle w:val="ListParagraph"/>
            <w:spacing w:after="0" w:line="360" w:lineRule="auto"/>
            <w:ind w:left="0" w:firstLine="360"/>
          </w:pPr>
        </w:pPrChange>
      </w:pPr>
      <w:del w:id="2241" w:author="The Si Tran" w:date="2012-12-06T01:54:00Z">
        <w:r w:rsidRPr="002B1464" w:rsidDel="000B65E4">
          <w:rPr>
            <w:noProof/>
          </w:rPr>
          <w:drawing>
            <wp:inline distT="0" distB="0" distL="0" distR="0">
              <wp:extent cx="933450" cy="3143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933450" cy="3143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242" w:author="The Si Tran" w:date="2012-12-06T01:56:00Z"/>
          <w:rFonts w:ascii="Times New Roman" w:hAnsi="Times New Roman"/>
          <w:sz w:val="26"/>
          <w:szCs w:val="26"/>
        </w:rPr>
        <w:pPrChange w:id="2243" w:author="The Si Tran" w:date="2012-12-06T01:54:00Z">
          <w:pPr>
            <w:pStyle w:val="ListParagraph"/>
            <w:numPr>
              <w:numId w:val="7"/>
            </w:numPr>
            <w:spacing w:after="0" w:line="360" w:lineRule="auto"/>
            <w:ind w:left="360" w:hanging="360"/>
          </w:pPr>
        </w:pPrChange>
      </w:pPr>
      <w:del w:id="2244" w:author="The Si Tran" w:date="2012-12-06T02:03:00Z">
        <w:r w:rsidRPr="0049233F" w:rsidDel="00F86DC5">
          <w:rPr>
            <w:rFonts w:ascii="Times New Roman" w:hAnsi="Times New Roman"/>
            <w:sz w:val="26"/>
            <w:szCs w:val="26"/>
          </w:rPr>
          <w:delText>Hàm ngưỡng:</w:delText>
        </w:r>
      </w:del>
    </w:p>
    <w:p w:rsidR="0088753F" w:rsidRPr="000B65E4" w:rsidDel="00F86DC5" w:rsidRDefault="0088753F">
      <w:pPr>
        <w:pStyle w:val="ListParagraph"/>
        <w:spacing w:after="0" w:line="360" w:lineRule="auto"/>
        <w:ind w:left="360"/>
        <w:rPr>
          <w:del w:id="2245" w:author="The Si Tran" w:date="2012-12-06T02:03:00Z"/>
          <w:rFonts w:ascii="Times New Roman" w:hAnsi="Times New Roman"/>
          <w:sz w:val="26"/>
          <w:rPrChange w:id="2246" w:author="The Si Tran" w:date="2012-12-06T01:56:00Z">
            <w:rPr>
              <w:del w:id="2247" w:author="The Si Tran" w:date="2012-12-06T02:03:00Z"/>
            </w:rPr>
          </w:rPrChange>
        </w:rPr>
        <w:pPrChange w:id="2248" w:author="The Si Tran" w:date="2012-12-06T01:56:00Z">
          <w:pPr>
            <w:pStyle w:val="ListParagraph"/>
            <w:spacing w:after="0" w:line="360" w:lineRule="auto"/>
            <w:ind w:left="0" w:firstLine="360"/>
          </w:pPr>
        </w:pPrChange>
      </w:pPr>
      <w:del w:id="2249" w:author="The Si Tran" w:date="2012-12-06T01:56:00Z">
        <w:r w:rsidRPr="002B1464" w:rsidDel="000B65E4">
          <w:rPr>
            <w:noProof/>
          </w:rPr>
          <w:drawing>
            <wp:inline distT="0" distB="0" distL="0" distR="0">
              <wp:extent cx="1790700" cy="5143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1790700" cy="514350"/>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250" w:author="The Si Tran" w:date="2012-12-06T01:58:00Z"/>
          <w:rFonts w:ascii="Times New Roman" w:hAnsi="Times New Roman"/>
          <w:sz w:val="26"/>
          <w:szCs w:val="26"/>
        </w:rPr>
        <w:pPrChange w:id="2251" w:author="The Si Tran" w:date="2012-12-06T01:56:00Z">
          <w:pPr>
            <w:pStyle w:val="ListParagraph"/>
            <w:numPr>
              <w:numId w:val="7"/>
            </w:numPr>
            <w:spacing w:after="0" w:line="360" w:lineRule="auto"/>
            <w:ind w:left="360" w:hanging="360"/>
          </w:pPr>
        </w:pPrChange>
      </w:pPr>
      <w:del w:id="2252" w:author="The Si Tran" w:date="2012-12-06T02:03:00Z">
        <w:r w:rsidRPr="0049233F" w:rsidDel="00F86DC5">
          <w:rPr>
            <w:rFonts w:ascii="Times New Roman" w:hAnsi="Times New Roman"/>
            <w:sz w:val="26"/>
            <w:szCs w:val="26"/>
          </w:rPr>
          <w:delText>Hàm sigmoid:</w:delText>
        </w:r>
      </w:del>
    </w:p>
    <w:p w:rsidR="0088753F" w:rsidRPr="0049233F" w:rsidDel="00F86DC5" w:rsidRDefault="0088753F">
      <w:pPr>
        <w:pStyle w:val="ListParagraph"/>
        <w:spacing w:after="0" w:line="360" w:lineRule="auto"/>
        <w:ind w:left="360"/>
        <w:rPr>
          <w:del w:id="2253" w:author="The Si Tran" w:date="2012-12-06T02:03:00Z"/>
          <w:rFonts w:ascii="Times New Roman" w:hAnsi="Times New Roman"/>
          <w:sz w:val="26"/>
          <w:szCs w:val="26"/>
        </w:rPr>
        <w:pPrChange w:id="2254" w:author="The Si Tran" w:date="2012-12-06T01:58:00Z">
          <w:pPr>
            <w:pStyle w:val="ListParagraph"/>
            <w:spacing w:after="0" w:line="360" w:lineRule="auto"/>
            <w:ind w:left="0"/>
          </w:pPr>
        </w:pPrChange>
      </w:pPr>
      <w:del w:id="2255" w:author="The Si Tran" w:date="2012-12-06T01:58:00Z">
        <w:r w:rsidRPr="002B1464" w:rsidDel="000B65E4">
          <w:rPr>
            <w:rFonts w:ascii="Times New Roman" w:hAnsi="Times New Roman"/>
            <w:noProof/>
            <w:sz w:val="26"/>
            <w:szCs w:val="26"/>
            <w:rPrChange w:id="2256" w:author="Unknown">
              <w:rPr>
                <w:noProof/>
              </w:rPr>
            </w:rPrChange>
          </w:rPr>
          <w:drawing>
            <wp:inline distT="0" distB="0" distL="0" distR="0">
              <wp:extent cx="1409700" cy="466725"/>
              <wp:effectExtent l="0" t="0" r="0" b="952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1409700" cy="466725"/>
                      </a:xfrm>
                      <a:prstGeom prst="rect">
                        <a:avLst/>
                      </a:prstGeom>
                      <a:noFill/>
                      <a:ln>
                        <a:noFill/>
                      </a:ln>
                    </pic:spPr>
                  </pic:pic>
                </a:graphicData>
              </a:graphic>
            </wp:inline>
          </w:drawing>
        </w:r>
      </w:del>
    </w:p>
    <w:p w:rsidR="000B65E4" w:rsidRPr="000B65E4" w:rsidDel="000B65E4" w:rsidRDefault="0088753F">
      <w:pPr>
        <w:pStyle w:val="ListParagraph"/>
        <w:spacing w:after="0" w:line="360" w:lineRule="auto"/>
        <w:ind w:left="360"/>
        <w:rPr>
          <w:del w:id="2257" w:author="The Si Tran" w:date="2012-12-06T01:58:00Z"/>
          <w:rFonts w:ascii="Times New Roman" w:hAnsi="Times New Roman"/>
          <w:sz w:val="26"/>
          <w:szCs w:val="26"/>
        </w:rPr>
        <w:pPrChange w:id="2258" w:author="The Si Tran" w:date="2012-12-06T01:58:00Z">
          <w:pPr>
            <w:pStyle w:val="ListParagraph"/>
            <w:numPr>
              <w:numId w:val="7"/>
            </w:numPr>
            <w:spacing w:after="0" w:line="360" w:lineRule="auto"/>
            <w:ind w:left="360" w:hanging="360"/>
          </w:pPr>
        </w:pPrChange>
      </w:pPr>
      <w:del w:id="2259" w:author="The Si Tran" w:date="2012-12-06T02:03:00Z">
        <w:r w:rsidRPr="0049233F" w:rsidDel="00F86DC5">
          <w:rPr>
            <w:rFonts w:ascii="Times New Roman" w:hAnsi="Times New Roman"/>
            <w:sz w:val="26"/>
            <w:szCs w:val="26"/>
          </w:rPr>
          <w:delText>Hàm sigmoid lưỡng cực</w:delText>
        </w:r>
      </w:del>
    </w:p>
    <w:p w:rsidR="0088753F" w:rsidRPr="0049233F" w:rsidDel="00F86DC5" w:rsidRDefault="0088753F">
      <w:pPr>
        <w:pStyle w:val="ListParagraph"/>
        <w:spacing w:after="0" w:line="360" w:lineRule="auto"/>
        <w:ind w:left="360"/>
        <w:rPr>
          <w:del w:id="2260" w:author="The Si Tran" w:date="2012-12-06T02:03:00Z"/>
          <w:noProof/>
        </w:rPr>
        <w:pPrChange w:id="2261" w:author="The Si Tran" w:date="2012-12-06T01:58:00Z">
          <w:pPr>
            <w:spacing w:before="0"/>
          </w:pPr>
        </w:pPrChange>
      </w:pPr>
      <w:del w:id="2262" w:author="The Si Tran" w:date="2012-12-06T02:03:00Z">
        <w:r w:rsidRPr="0049233F" w:rsidDel="00F86DC5">
          <w:rPr>
            <w:noProof/>
          </w:rPr>
          <w:delText xml:space="preserve">     </w:delText>
        </w:r>
      </w:del>
      <w:del w:id="2263" w:author="The Si Tran" w:date="2012-12-06T01:58:00Z">
        <w:r w:rsidRPr="00B312F5" w:rsidDel="000B65E4">
          <w:rPr>
            <w:noProof/>
          </w:rPr>
          <w:drawing>
            <wp:inline distT="0" distB="0" distL="0" distR="0">
              <wp:extent cx="1476375" cy="552450"/>
              <wp:effectExtent l="0" t="0" r="952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1476375" cy="552450"/>
                      </a:xfrm>
                      <a:prstGeom prst="rect">
                        <a:avLst/>
                      </a:prstGeom>
                      <a:noFill/>
                      <a:ln>
                        <a:noFill/>
                      </a:ln>
                    </pic:spPr>
                  </pic:pic>
                </a:graphicData>
              </a:graphic>
            </wp:inline>
          </w:drawing>
        </w:r>
      </w:del>
    </w:p>
    <w:p w:rsidR="00F37C82" w:rsidRDefault="00F37C82" w:rsidP="00F37C82">
      <w:pPr>
        <w:pStyle w:val="ListParagraph"/>
        <w:numPr>
          <w:ilvl w:val="0"/>
          <w:numId w:val="7"/>
        </w:numPr>
        <w:spacing w:after="0" w:line="360" w:lineRule="auto"/>
        <w:ind w:left="360"/>
        <w:rPr>
          <w:ins w:id="2264" w:author="The Si Tran" w:date="2012-12-06T02:03:00Z"/>
          <w:rFonts w:ascii="Times New Roman" w:hAnsi="Times New Roman"/>
          <w:sz w:val="26"/>
          <w:szCs w:val="26"/>
        </w:rPr>
      </w:pPr>
      <w:ins w:id="2265" w:author="The Si Tran" w:date="2012-12-06T02:03:00Z">
        <w:r w:rsidRPr="0049233F">
          <w:rPr>
            <w:rFonts w:ascii="Times New Roman" w:hAnsi="Times New Roman"/>
            <w:sz w:val="26"/>
            <w:szCs w:val="26"/>
          </w:rPr>
          <w:t>Hàm đồng nhất:</w:t>
        </w:r>
      </w:ins>
    </w:p>
    <w:p w:rsidR="00F37C82" w:rsidRPr="00EB57C1" w:rsidRDefault="00F37C82" w:rsidP="00F37C82">
      <w:pPr>
        <w:pStyle w:val="ListParagraph"/>
        <w:spacing w:after="0" w:line="360" w:lineRule="auto"/>
        <w:ind w:left="360"/>
        <w:rPr>
          <w:ins w:id="2266" w:author="The Si Tran" w:date="2012-12-06T02:03:00Z"/>
          <w:rFonts w:ascii="Times New Roman" w:hAnsi="Times New Roman"/>
          <w:noProof/>
          <w:sz w:val="26"/>
        </w:rPr>
      </w:pPr>
      <w:ins w:id="2267"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=x</m:t>
            </m:r>
          </m:oMath>
        </m:oMathPara>
      </w:ins>
    </w:p>
    <w:p w:rsidR="00F37C82" w:rsidRDefault="00F37C82" w:rsidP="00F37C82">
      <w:pPr>
        <w:pStyle w:val="ListParagraph"/>
        <w:numPr>
          <w:ilvl w:val="0"/>
          <w:numId w:val="7"/>
        </w:numPr>
        <w:spacing w:after="0" w:line="360" w:lineRule="auto"/>
        <w:ind w:left="360"/>
        <w:rPr>
          <w:ins w:id="2268" w:author="The Si Tran" w:date="2012-12-06T02:03:00Z"/>
          <w:rFonts w:ascii="Times New Roman" w:hAnsi="Times New Roman"/>
          <w:sz w:val="26"/>
          <w:szCs w:val="26"/>
        </w:rPr>
      </w:pPr>
      <w:ins w:id="2269" w:author="The Si Tran" w:date="2012-12-06T02:03:00Z">
        <w:r w:rsidRPr="0049233F">
          <w:rPr>
            <w:rFonts w:ascii="Times New Roman" w:hAnsi="Times New Roman"/>
            <w:sz w:val="26"/>
            <w:szCs w:val="26"/>
          </w:rPr>
          <w:t>Hàm ngưỡng:</w:t>
        </w:r>
      </w:ins>
    </w:p>
    <w:p w:rsidR="00F37C82" w:rsidRPr="00EB57C1" w:rsidRDefault="00F37C82" w:rsidP="00F37C82">
      <w:pPr>
        <w:pStyle w:val="ListParagraph"/>
        <w:spacing w:after="0" w:line="360" w:lineRule="auto"/>
        <w:ind w:left="360"/>
        <w:rPr>
          <w:ins w:id="2270" w:author="The Si Tran" w:date="2012-12-06T02:03:00Z"/>
          <w:rFonts w:ascii="Times New Roman" w:hAnsi="Times New Roman"/>
          <w:sz w:val="26"/>
        </w:rPr>
      </w:pPr>
      <w:ins w:id="2271"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d>
              <m:dPr>
                <m:begChr m:val="{"/>
                <m:endChr m:val=""/>
                <m:ctrlPr>
                  <w:rPr>
                    <w:rFonts w:ascii="Cambria Math" w:hAnsi="Cambria Math"/>
                    <w:i/>
                    <w:sz w:val="26"/>
                    <w:szCs w:val="26"/>
                  </w:rPr>
                </m:ctrlPr>
              </m:dPr>
              <m:e>
                <m:eqArr>
                  <m:eqArrPr>
                    <m:ctrlPr>
                      <w:rPr>
                        <w:rFonts w:ascii="Cambria Math" w:hAnsi="Cambria Math"/>
                        <w:i/>
                        <w:sz w:val="26"/>
                        <w:szCs w:val="26"/>
                      </w:rPr>
                    </m:ctrlPr>
                  </m:eqArrPr>
                  <m:e>
                    <m:r>
                      <w:rPr>
                        <w:rFonts w:ascii="Cambria Math" w:hAnsi="Cambria Math"/>
                        <w:sz w:val="26"/>
                        <w:szCs w:val="26"/>
                      </w:rPr>
                      <m:t>1,  &amp;x≥θ</m:t>
                    </m:r>
                  </m:e>
                  <m:e>
                    <m:r>
                      <w:rPr>
                        <w:rFonts w:ascii="Cambria Math" w:hAnsi="Cambria Math"/>
                        <w:sz w:val="26"/>
                        <w:szCs w:val="26"/>
                      </w:rPr>
                      <m:t>0,  &amp;x&lt;θ</m:t>
                    </m:r>
                  </m:e>
                </m:eqArr>
              </m:e>
            </m:d>
          </m:oMath>
        </m:oMathPara>
      </w:ins>
    </w:p>
    <w:p w:rsidR="00F37C82" w:rsidRDefault="00F37C82" w:rsidP="00F37C82">
      <w:pPr>
        <w:pStyle w:val="ListParagraph"/>
        <w:numPr>
          <w:ilvl w:val="0"/>
          <w:numId w:val="7"/>
        </w:numPr>
        <w:spacing w:after="0" w:line="360" w:lineRule="auto"/>
        <w:ind w:left="360"/>
        <w:rPr>
          <w:ins w:id="2272" w:author="The Si Tran" w:date="2012-12-06T02:03:00Z"/>
          <w:rFonts w:ascii="Times New Roman" w:hAnsi="Times New Roman"/>
          <w:sz w:val="26"/>
          <w:szCs w:val="26"/>
        </w:rPr>
      </w:pPr>
      <w:ins w:id="2273" w:author="The Si Tran" w:date="2012-12-06T02:03:00Z">
        <w:r w:rsidRPr="0049233F">
          <w:rPr>
            <w:rFonts w:ascii="Times New Roman" w:hAnsi="Times New Roman"/>
            <w:sz w:val="26"/>
            <w:szCs w:val="26"/>
          </w:rPr>
          <w:t>Hàm sigmoid:</w:t>
        </w:r>
      </w:ins>
    </w:p>
    <w:p w:rsidR="00F37C82" w:rsidRPr="00EB57C1" w:rsidRDefault="00F37C82" w:rsidP="00F37C82">
      <w:pPr>
        <w:pStyle w:val="ListParagraph"/>
        <w:spacing w:after="0" w:line="360" w:lineRule="auto"/>
        <w:ind w:left="360"/>
        <w:rPr>
          <w:ins w:id="2274" w:author="The Si Tran" w:date="2012-12-06T02:03:00Z"/>
          <w:rFonts w:ascii="Times New Roman" w:hAnsi="Times New Roman"/>
          <w:sz w:val="26"/>
          <w:szCs w:val="26"/>
        </w:rPr>
      </w:pPr>
      <w:ins w:id="2275" w:author="The Si Tran" w:date="2012-12-06T02:03:00Z">
        <m:oMathPara>
          <m:oMathParaPr>
            <m:jc m:val="left"/>
          </m:oMathParaPr>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m:oMathPara>
      </w:ins>
    </w:p>
    <w:p w:rsidR="00F37C82" w:rsidRDefault="00F37C82" w:rsidP="00F37C82">
      <w:pPr>
        <w:pStyle w:val="ListParagraph"/>
        <w:numPr>
          <w:ilvl w:val="0"/>
          <w:numId w:val="7"/>
        </w:numPr>
        <w:spacing w:after="0" w:line="360" w:lineRule="auto"/>
        <w:ind w:left="360"/>
        <w:rPr>
          <w:ins w:id="2276" w:author="The Si Tran" w:date="2012-12-06T02:03:00Z"/>
          <w:rFonts w:ascii="Times New Roman" w:hAnsi="Times New Roman"/>
          <w:sz w:val="26"/>
          <w:szCs w:val="26"/>
        </w:rPr>
      </w:pPr>
      <w:ins w:id="2277" w:author="The Si Tran" w:date="2012-12-06T02:03:00Z">
        <w:r w:rsidRPr="0049233F">
          <w:rPr>
            <w:rFonts w:ascii="Times New Roman" w:hAnsi="Times New Roman"/>
            <w:sz w:val="26"/>
            <w:szCs w:val="26"/>
          </w:rPr>
          <w:t>Hàm sigmoid lưỡng cực</w:t>
        </w:r>
      </w:ins>
    </w:p>
    <w:p w:rsidR="00F37C82" w:rsidRPr="0049233F" w:rsidRDefault="00F37C82" w:rsidP="00F37C82">
      <w:pPr>
        <w:pStyle w:val="ListParagraph"/>
        <w:spacing w:after="0" w:line="360" w:lineRule="auto"/>
        <w:ind w:left="360"/>
        <w:rPr>
          <w:ins w:id="2278" w:author="The Si Tran" w:date="2012-12-06T02:03:00Z"/>
          <w:noProof/>
        </w:rPr>
      </w:pPr>
      <w:ins w:id="2279" w:author="The Si Tran" w:date="2012-12-06T02:03:00Z">
        <m:oMath>
          <m:r>
            <w:rPr>
              <w:rFonts w:ascii="Cambria Math" w:hAnsi="Cambria Math"/>
              <w:sz w:val="26"/>
              <w:szCs w:val="26"/>
            </w:rPr>
            <m:t>g</m:t>
          </m:r>
          <m:d>
            <m:dPr>
              <m:ctrlPr>
                <w:rPr>
                  <w:rFonts w:ascii="Cambria Math" w:hAnsi="Cambria Math"/>
                  <w:i/>
                  <w:sz w:val="26"/>
                  <w:szCs w:val="26"/>
                </w:rPr>
              </m:ctrlPr>
            </m:dPr>
            <m:e>
              <m:r>
                <w:rPr>
                  <w:rFonts w:ascii="Cambria Math" w:hAnsi="Cambria Math"/>
                  <w:sz w:val="26"/>
                  <w:szCs w:val="26"/>
                </w:rPr>
                <m:t>x</m:t>
              </m:r>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num>
            <m:den>
              <m:r>
                <w:rPr>
                  <w:rFonts w:ascii="Cambria Math" w:hAnsi="Cambria Math"/>
                  <w:sz w:val="26"/>
                  <w:szCs w:val="26"/>
                </w:rPr>
                <m:t>1+</m:t>
              </m:r>
              <m:sSup>
                <m:sSupPr>
                  <m:ctrlPr>
                    <w:rPr>
                      <w:rFonts w:ascii="Cambria Math" w:hAnsi="Cambria Math"/>
                      <w:i/>
                      <w:sz w:val="26"/>
                      <w:szCs w:val="26"/>
                    </w:rPr>
                  </m:ctrlPr>
                </m:sSupPr>
                <m:e>
                  <m:r>
                    <w:rPr>
                      <w:rFonts w:ascii="Cambria Math" w:hAnsi="Cambria Math"/>
                      <w:sz w:val="26"/>
                      <w:szCs w:val="26"/>
                    </w:rPr>
                    <m:t>e</m:t>
                  </m:r>
                </m:e>
                <m:sup>
                  <m:r>
                    <w:rPr>
                      <w:rFonts w:ascii="Cambria Math" w:hAnsi="Cambria Math"/>
                      <w:sz w:val="26"/>
                      <w:szCs w:val="26"/>
                    </w:rPr>
                    <m:t>-x</m:t>
                  </m:r>
                </m:sup>
              </m:sSup>
            </m:den>
          </m:f>
        </m:oMath>
        <w:r w:rsidRPr="0049233F">
          <w:rPr>
            <w:noProof/>
          </w:rPr>
          <w:t xml:space="preserve">     </w:t>
        </w:r>
      </w:ins>
    </w:p>
    <w:p w:rsidR="0088753F" w:rsidRPr="0049233F" w:rsidRDefault="0088753F" w:rsidP="0088753F">
      <w:pPr>
        <w:spacing w:before="0"/>
        <w:rPr>
          <w:szCs w:val="26"/>
        </w:rPr>
      </w:pPr>
    </w:p>
    <w:p w:rsidR="0088753F" w:rsidRPr="0049233F" w:rsidRDefault="0088753F" w:rsidP="0088753F">
      <w:pPr>
        <w:spacing w:before="0"/>
        <w:ind w:firstLine="720"/>
        <w:rPr>
          <w:szCs w:val="26"/>
        </w:rPr>
      </w:pPr>
      <w:r w:rsidRPr="0049233F">
        <w:rPr>
          <w:szCs w:val="26"/>
        </w:rPr>
        <w:t xml:space="preserve">Các đơn vị liên kết với nhau qua các cạnh có trong số tạo thành mạng neuron nhân tạo. Tùy </w:t>
      </w:r>
      <w:proofErr w:type="gramStart"/>
      <w:r w:rsidRPr="0049233F">
        <w:rPr>
          <w:szCs w:val="26"/>
        </w:rPr>
        <w:t>theo</w:t>
      </w:r>
      <w:proofErr w:type="gramEnd"/>
      <w:r w:rsidRPr="0049233F">
        <w:rPr>
          <w:szCs w:val="26"/>
        </w:rPr>
        <w:t xml:space="preserve"> số lượng các đơn vị và cách thức liên kết của chúng mà tạo thành các mạng neuron khác nhau có khả năng khác nhau. Có hai loại hình dạng mạng neuron nhân tạo cơ bản là mạng truyền thẳng và mạng hồi quy:</w:t>
      </w:r>
    </w:p>
    <w:p w:rsidR="0088753F" w:rsidRPr="0049233F" w:rsidRDefault="0088753F" w:rsidP="0088753F">
      <w:pPr>
        <w:spacing w:before="0"/>
        <w:ind w:firstLine="720"/>
        <w:rPr>
          <w:szCs w:val="26"/>
        </w:rPr>
      </w:pPr>
    </w:p>
    <w:p w:rsidR="0088753F" w:rsidRPr="0049233F" w:rsidRDefault="0088753F" w:rsidP="0088753F">
      <w:pPr>
        <w:pStyle w:val="ListParagraph"/>
        <w:numPr>
          <w:ilvl w:val="0"/>
          <w:numId w:val="7"/>
        </w:numPr>
        <w:spacing w:after="0" w:line="360" w:lineRule="auto"/>
        <w:ind w:left="360"/>
        <w:rPr>
          <w:rFonts w:ascii="Times New Roman" w:hAnsi="Times New Roman"/>
          <w:sz w:val="26"/>
          <w:szCs w:val="26"/>
        </w:rPr>
      </w:pPr>
      <w:r w:rsidRPr="0049233F">
        <w:rPr>
          <w:rFonts w:ascii="Times New Roman" w:hAnsi="Times New Roman"/>
          <w:i/>
          <w:sz w:val="26"/>
          <w:szCs w:val="26"/>
        </w:rPr>
        <w:t xml:space="preserve">Mạng truyền thẳng </w:t>
      </w:r>
      <w:r w:rsidRPr="0049233F">
        <w:rPr>
          <w:rFonts w:ascii="Times New Roman" w:hAnsi="Times New Roman"/>
          <w:sz w:val="26"/>
          <w:szCs w:val="26"/>
        </w:rPr>
        <w:t xml:space="preserve">(Feed-forward neural network):  Một đơn vị ở lớp đứng trước sẽ kết nối với tất cả các đơn vị ở lớp đứng sau. Tín hiệu chỉ được truyền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một hướng từ lớp đầu vào qua các lớp ẩn (nếu có) và đến lớp đầu ra. Nghĩa là tín hiệu ra của một đơn vị không được phép truyền cho các đơn vị trong cùng lớp hay ở lớp trước. Đây là </w:t>
      </w:r>
      <w:r w:rsidRPr="0049233F">
        <w:rPr>
          <w:rFonts w:ascii="Times New Roman" w:hAnsi="Times New Roman"/>
          <w:sz w:val="26"/>
          <w:szCs w:val="26"/>
        </w:rPr>
        <w:lastRenderedPageBreak/>
        <w:t>loại mạng rất phổ biến và được dung nhiều trong việc dự báo dữ liệu chuỗi thời gian. Bài báo cáo này chỉ tập trung vào mô hình mạng này.</w:t>
      </w:r>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drawing>
          <wp:inline distT="0" distB="0" distL="0" distR="0">
            <wp:extent cx="3762375" cy="23336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3762375" cy="23336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280" w:name="_Toc326299571"/>
      <w:r w:rsidRPr="0049233F">
        <w:rPr>
          <w:sz w:val="26"/>
          <w:szCs w:val="26"/>
        </w:rPr>
        <w:tab/>
      </w:r>
      <w:bookmarkStart w:id="2281" w:name="_Toc327348210"/>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282"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283"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 Mạng neuron truyền thẳng</w:t>
      </w:r>
      <w:bookmarkEnd w:id="2280"/>
      <w:bookmarkEnd w:id="2281"/>
    </w:p>
    <w:p w:rsidR="0088753F" w:rsidRPr="002B1464" w:rsidRDefault="0088753F" w:rsidP="0088753F">
      <w:pPr>
        <w:rPr>
          <w:szCs w:val="26"/>
        </w:rPr>
      </w:pPr>
    </w:p>
    <w:p w:rsidR="0088753F" w:rsidRPr="0049233F" w:rsidRDefault="0088753F" w:rsidP="0088753F">
      <w:pPr>
        <w:pStyle w:val="ListParagraph"/>
        <w:numPr>
          <w:ilvl w:val="0"/>
          <w:numId w:val="8"/>
        </w:numPr>
        <w:spacing w:after="0" w:line="360" w:lineRule="auto"/>
        <w:ind w:left="0"/>
        <w:rPr>
          <w:rFonts w:ascii="Times New Roman" w:hAnsi="Times New Roman"/>
          <w:sz w:val="26"/>
          <w:szCs w:val="26"/>
        </w:rPr>
      </w:pPr>
      <w:r w:rsidRPr="0049233F">
        <w:rPr>
          <w:rFonts w:ascii="Times New Roman" w:hAnsi="Times New Roman"/>
          <w:i/>
          <w:sz w:val="26"/>
          <w:szCs w:val="26"/>
        </w:rPr>
        <w:t xml:space="preserve">Mạng hồi quy </w:t>
      </w:r>
      <w:r w:rsidRPr="0049233F">
        <w:rPr>
          <w:rFonts w:ascii="Times New Roman" w:hAnsi="Times New Roman"/>
          <w:sz w:val="26"/>
          <w:szCs w:val="26"/>
        </w:rPr>
        <w:t>(Recurrent neural network): Khác với mạng truyền thẳng, mạng hồi quy có chứa các liên kết ngược từ một đơn vị đến các đơn vị ở lớp trước nó.</w:t>
      </w:r>
    </w:p>
    <w:p w:rsidR="0088753F" w:rsidRPr="0049233F" w:rsidRDefault="0088753F" w:rsidP="0088753F">
      <w:pPr>
        <w:pStyle w:val="ListParagraph"/>
        <w:spacing w:after="0" w:line="360" w:lineRule="auto"/>
        <w:ind w:left="0"/>
        <w:rPr>
          <w:rFonts w:ascii="Times New Roman" w:hAnsi="Times New Roman"/>
          <w:sz w:val="26"/>
          <w:szCs w:val="26"/>
        </w:rPr>
      </w:pPr>
    </w:p>
    <w:p w:rsidR="0088753F" w:rsidRPr="0049233F" w:rsidRDefault="0088753F" w:rsidP="0088753F">
      <w:pPr>
        <w:pStyle w:val="ListParagraph"/>
        <w:keepNext/>
        <w:spacing w:after="0" w:line="360" w:lineRule="auto"/>
        <w:ind w:left="1440"/>
        <w:rPr>
          <w:rFonts w:ascii="Times New Roman" w:hAnsi="Times New Roman"/>
          <w:sz w:val="26"/>
          <w:szCs w:val="26"/>
        </w:rPr>
      </w:pPr>
      <w:r w:rsidRPr="002B1464">
        <w:rPr>
          <w:rFonts w:ascii="Times New Roman" w:hAnsi="Times New Roman"/>
          <w:noProof/>
          <w:sz w:val="26"/>
          <w:szCs w:val="26"/>
        </w:rPr>
        <w:drawing>
          <wp:inline distT="0" distB="0" distL="0" distR="0">
            <wp:extent cx="3362325" cy="252412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8">
                      <a:extLst>
                        <a:ext uri="{28A0092B-C50C-407E-A947-70E740481C1C}">
                          <a14:useLocalDpi xmlns:a14="http://schemas.microsoft.com/office/drawing/2010/main" val="0"/>
                        </a:ext>
                      </a:extLst>
                    </a:blip>
                    <a:srcRect/>
                    <a:stretch>
                      <a:fillRect/>
                    </a:stretch>
                  </pic:blipFill>
                  <pic:spPr bwMode="auto">
                    <a:xfrm>
                      <a:off x="0" y="0"/>
                      <a:ext cx="3362325" cy="252412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284" w:name="_Toc326299572"/>
      <w:r w:rsidRPr="0049233F">
        <w:rPr>
          <w:sz w:val="26"/>
          <w:szCs w:val="26"/>
        </w:rPr>
        <w:tab/>
        <w:t xml:space="preserve">  </w:t>
      </w:r>
      <w:bookmarkStart w:id="2285" w:name="_Toc327348211"/>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286"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287"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 Mạng neuron hồi quy</w:t>
      </w:r>
      <w:bookmarkEnd w:id="2284"/>
      <w:bookmarkEnd w:id="2285"/>
    </w:p>
    <w:p w:rsidR="0088753F" w:rsidRPr="0049233F" w:rsidRDefault="0088753F" w:rsidP="0088753F">
      <w:pPr>
        <w:spacing w:before="0"/>
        <w:ind w:firstLine="720"/>
        <w:rPr>
          <w:szCs w:val="26"/>
        </w:rPr>
      </w:pPr>
    </w:p>
    <w:p w:rsidR="0088753F" w:rsidRPr="0049233F" w:rsidRDefault="0088753F" w:rsidP="0088753F">
      <w:pPr>
        <w:tabs>
          <w:tab w:val="left" w:pos="0"/>
        </w:tabs>
        <w:spacing w:before="0"/>
        <w:ind w:firstLine="720"/>
        <w:rPr>
          <w:szCs w:val="26"/>
        </w:rPr>
      </w:pPr>
      <w:r w:rsidRPr="0049233F">
        <w:rPr>
          <w:szCs w:val="26"/>
        </w:rPr>
        <w:t xml:space="preserve">Chức năng của một mạng nơron được quyết định bởi các nhân tố như: hình dạng mạng (số lớp, số đơn vị trên mỗi lớp, cách mà các lớp được liên kết với nhau) và các trọng </w:t>
      </w:r>
      <w:r w:rsidRPr="0049233F">
        <w:rPr>
          <w:szCs w:val="26"/>
        </w:rPr>
        <w:lastRenderedPageBreak/>
        <w:t xml:space="preserve">số của các liên kết bên trong mạng. Hình dạng của mạng thường là cố định, và các trọng số được quyết định bởi một </w:t>
      </w:r>
      <w:r w:rsidRPr="0049233F">
        <w:rPr>
          <w:i/>
          <w:szCs w:val="26"/>
        </w:rPr>
        <w:t>thuật toán huấn luyện</w:t>
      </w:r>
      <w:r w:rsidRPr="0049233F">
        <w:rPr>
          <w:szCs w:val="26"/>
        </w:rPr>
        <w:t xml:space="preserve"> (training algorithm). Tiến trình điều chỉnh các trọng số để mạng “nhận biết” được quan hệ giữa đầu vào và đầu ra mong muốn được gọi là </w:t>
      </w:r>
      <w:r w:rsidRPr="0049233F">
        <w:rPr>
          <w:i/>
          <w:szCs w:val="26"/>
        </w:rPr>
        <w:t>học</w:t>
      </w:r>
      <w:r w:rsidRPr="0049233F">
        <w:rPr>
          <w:szCs w:val="26"/>
        </w:rPr>
        <w:t xml:space="preserve"> (learning) hay </w:t>
      </w:r>
      <w:r w:rsidRPr="0049233F">
        <w:rPr>
          <w:i/>
          <w:szCs w:val="26"/>
        </w:rPr>
        <w:t>huấn luyện</w:t>
      </w:r>
      <w:r w:rsidRPr="0049233F">
        <w:rPr>
          <w:szCs w:val="26"/>
        </w:rPr>
        <w:t xml:space="preserve"> (training). Rất nhiều thuật toán huấn luyện đã được phát minh để tìm ra tập trọng số tối ưu làm giải pháp cho các bài toán. Các thuật toán đó có thể chia làm hai nhóm chính:  </w:t>
      </w:r>
      <w:r w:rsidRPr="0049233F">
        <w:rPr>
          <w:i/>
          <w:szCs w:val="26"/>
        </w:rPr>
        <w:t>Học có giám sát</w:t>
      </w:r>
      <w:r w:rsidRPr="0049233F">
        <w:rPr>
          <w:szCs w:val="26"/>
        </w:rPr>
        <w:t xml:space="preserve"> (Supervised learning) và </w:t>
      </w:r>
      <w:r w:rsidRPr="0049233F">
        <w:rPr>
          <w:i/>
          <w:szCs w:val="26"/>
        </w:rPr>
        <w:t>Học không có giám sát</w:t>
      </w:r>
      <w:r w:rsidRPr="0049233F">
        <w:rPr>
          <w:szCs w:val="26"/>
        </w:rPr>
        <w:t xml:space="preserve"> (Unsupervised Learning) [3].</w:t>
      </w:r>
    </w:p>
    <w:p w:rsidR="0088753F" w:rsidRPr="0049233F" w:rsidRDefault="0088753F" w:rsidP="0088753F">
      <w:pPr>
        <w:numPr>
          <w:ilvl w:val="0"/>
          <w:numId w:val="8"/>
        </w:numPr>
        <w:spacing w:before="0"/>
        <w:ind w:left="0"/>
        <w:rPr>
          <w:szCs w:val="26"/>
        </w:rPr>
      </w:pPr>
      <w:r w:rsidRPr="0049233F">
        <w:rPr>
          <w:b/>
          <w:i/>
          <w:szCs w:val="26"/>
        </w:rPr>
        <w:t>Học có giám sát:</w:t>
      </w:r>
      <w:r w:rsidRPr="0049233F">
        <w:rPr>
          <w:szCs w:val="26"/>
        </w:rPr>
        <w:t xml:space="preserve"> Mạng được huấn luyện bằng cách cung cấp cho nó các cặp mẫu đầu vào và các </w:t>
      </w:r>
      <w:r w:rsidRPr="0049233F">
        <w:rPr>
          <w:i/>
          <w:szCs w:val="26"/>
        </w:rPr>
        <w:t>đầu ra mong muốn</w:t>
      </w:r>
      <w:r w:rsidRPr="0049233F">
        <w:rPr>
          <w:szCs w:val="26"/>
        </w:rPr>
        <w:t xml:space="preserve"> (target values). Các cặp này có sẵn trong quá trình </w:t>
      </w:r>
      <w:proofErr w:type="gramStart"/>
      <w:r w:rsidRPr="0049233F">
        <w:rPr>
          <w:szCs w:val="26"/>
        </w:rPr>
        <w:t>thu</w:t>
      </w:r>
      <w:proofErr w:type="gramEnd"/>
      <w:r w:rsidRPr="0049233F">
        <w:rPr>
          <w:szCs w:val="26"/>
        </w:rPr>
        <w:t xml:space="preserve"> nhập dữ liệu. Sự khác biệt giữa các đầu ra </w:t>
      </w:r>
      <w:proofErr w:type="gramStart"/>
      <w:r w:rsidRPr="0049233F">
        <w:rPr>
          <w:szCs w:val="26"/>
        </w:rPr>
        <w:t>theo</w:t>
      </w:r>
      <w:proofErr w:type="gramEnd"/>
      <w:r w:rsidRPr="0049233F">
        <w:rPr>
          <w:szCs w:val="26"/>
        </w:rPr>
        <w:t xml:space="preserve"> tính toán trên mạng so với các đầu ra mong muốn được thuật toán sử dụng để thích ứng các trọng số trong mạng. Điều này thường được đưa ra như một bài toán xấp xỉ hàm số - cho dữ liệu huấn luyện bao gồm các cặp mẫu đầu vào x, và một đích tương ứng t, mục đích là tìm ra hàm </w:t>
      </w:r>
      <w:r w:rsidRPr="0049233F">
        <w:rPr>
          <w:i/>
          <w:szCs w:val="26"/>
        </w:rPr>
        <w:t>f(x)</w:t>
      </w:r>
      <w:r w:rsidRPr="0049233F">
        <w:rPr>
          <w:szCs w:val="26"/>
        </w:rPr>
        <w:t xml:space="preserve"> thoả mãn tất cả các mẫu học đầu vào [3]. Đây là mô hình học rất phổ biến trong việc áp dụng mạng neuron vào bài toán dự báo dữ liệu chuỗi thời gian. Hai giả thuật được đề cập trong bài báo cáo này, </w:t>
      </w:r>
      <w:proofErr w:type="gramStart"/>
      <w:r w:rsidRPr="0049233F">
        <w:rPr>
          <w:szCs w:val="26"/>
        </w:rPr>
        <w:t>lan</w:t>
      </w:r>
      <w:proofErr w:type="gramEnd"/>
      <w:r w:rsidRPr="0049233F">
        <w:rPr>
          <w:szCs w:val="26"/>
        </w:rPr>
        <w:t xml:space="preserve"> truyền ngược và RPROP là hai giải thuật học thuộc mô hình này.</w:t>
      </w:r>
    </w:p>
    <w:p w:rsidR="0088753F" w:rsidRPr="0049233F" w:rsidRDefault="0088753F" w:rsidP="0088753F">
      <w:pPr>
        <w:keepNext/>
        <w:spacing w:before="0"/>
        <w:ind w:left="1440" w:firstLine="720"/>
        <w:rPr>
          <w:szCs w:val="26"/>
        </w:rPr>
      </w:pPr>
      <w:r w:rsidRPr="002B1464">
        <w:rPr>
          <w:noProof/>
          <w:szCs w:val="26"/>
        </w:rPr>
        <w:drawing>
          <wp:inline distT="0" distB="0" distL="0" distR="0">
            <wp:extent cx="3714750" cy="23431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714750" cy="23431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288" w:name="_Toc326299573"/>
      <w:r w:rsidRPr="0049233F">
        <w:rPr>
          <w:sz w:val="26"/>
          <w:szCs w:val="26"/>
        </w:rPr>
        <w:t xml:space="preserve">               </w:t>
      </w:r>
      <w:r w:rsidRPr="0049233F">
        <w:rPr>
          <w:sz w:val="26"/>
          <w:szCs w:val="26"/>
        </w:rPr>
        <w:tab/>
      </w:r>
      <w:r w:rsidRPr="0049233F">
        <w:rPr>
          <w:sz w:val="26"/>
          <w:szCs w:val="26"/>
        </w:rPr>
        <w:tab/>
      </w:r>
      <w:r w:rsidRPr="0049233F">
        <w:rPr>
          <w:sz w:val="26"/>
          <w:szCs w:val="26"/>
        </w:rPr>
        <w:tab/>
      </w:r>
      <w:bookmarkStart w:id="2289" w:name="_Toc327348212"/>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29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291" w:author="The Si Tran" w:date="2012-12-05T23:02:00Z">
            <w:rPr>
              <w:b w:val="0"/>
              <w:sz w:val="26"/>
              <w:szCs w:val="26"/>
            </w:rPr>
          </w:rPrChange>
        </w:rPr>
        <w:fldChar w:fldCharType="separate"/>
      </w:r>
      <w:r w:rsidRPr="0049233F">
        <w:rPr>
          <w:b w:val="0"/>
          <w:noProof/>
          <w:sz w:val="26"/>
          <w:szCs w:val="26"/>
        </w:rPr>
        <w:t>4</w:t>
      </w:r>
      <w:r w:rsidRPr="00082976">
        <w:rPr>
          <w:b w:val="0"/>
          <w:sz w:val="26"/>
          <w:szCs w:val="26"/>
        </w:rPr>
        <w:fldChar w:fldCharType="end"/>
      </w:r>
      <w:r w:rsidRPr="0049233F">
        <w:rPr>
          <w:b w:val="0"/>
          <w:sz w:val="26"/>
          <w:szCs w:val="26"/>
        </w:rPr>
        <w:t>: Mô hình học có giám sát</w:t>
      </w:r>
      <w:bookmarkEnd w:id="2288"/>
      <w:bookmarkEnd w:id="2289"/>
    </w:p>
    <w:p w:rsidR="0088753F" w:rsidRPr="0049233F" w:rsidRDefault="0088753F" w:rsidP="0088753F">
      <w:pPr>
        <w:spacing w:before="0"/>
        <w:rPr>
          <w:szCs w:val="26"/>
        </w:rPr>
      </w:pPr>
    </w:p>
    <w:p w:rsidR="0088753F" w:rsidRPr="0049233F" w:rsidRDefault="0088753F" w:rsidP="0088753F">
      <w:pPr>
        <w:numPr>
          <w:ilvl w:val="0"/>
          <w:numId w:val="8"/>
        </w:numPr>
        <w:spacing w:before="0"/>
        <w:ind w:left="0"/>
        <w:rPr>
          <w:szCs w:val="26"/>
        </w:rPr>
      </w:pPr>
      <w:r w:rsidRPr="0049233F">
        <w:rPr>
          <w:b/>
          <w:i/>
          <w:szCs w:val="26"/>
        </w:rPr>
        <w:t>Học không có giám sát:</w:t>
      </w:r>
      <w:r w:rsidRPr="0049233F">
        <w:rPr>
          <w:szCs w:val="26"/>
        </w:rPr>
        <w:t xml:space="preserve"> với cách học không có giám sát, không có phản hồi từ môi trường để chỉ ra rằng đầu ra của mạng là đúng. Mạng sẽ phải khám phá các đặc trưng, các điều chỉnh, các mối tương quan, hay các lớp trong dữ liệu vào một cách tự động. Trong thực tế, </w:t>
      </w:r>
      <w:r w:rsidRPr="0049233F">
        <w:rPr>
          <w:szCs w:val="26"/>
        </w:rPr>
        <w:lastRenderedPageBreak/>
        <w:t>đối với phần lớn các biến thể của học không có giám sát, các đích trùng với đầu vào. Nói một cách khác, học không có giám sát luôn thực hiện một công việc tương tự như một mạng tự liên hợp, cô đọng thông tin từ dữ liệu vào [3]</w:t>
      </w:r>
    </w:p>
    <w:p w:rsidR="0088753F" w:rsidRPr="0049233F" w:rsidRDefault="0088753F" w:rsidP="0088753F">
      <w:pPr>
        <w:pStyle w:val="Heading2"/>
        <w:rPr>
          <w:sz w:val="26"/>
          <w:szCs w:val="26"/>
          <w:rPrChange w:id="2292" w:author="The Si Tran" w:date="2012-12-05T23:02:00Z">
            <w:rPr/>
          </w:rPrChange>
        </w:rPr>
      </w:pPr>
      <w:bookmarkStart w:id="2293" w:name="_Toc327348172"/>
      <w:r w:rsidRPr="0049233F">
        <w:rPr>
          <w:sz w:val="26"/>
          <w:szCs w:val="26"/>
          <w:rPrChange w:id="2294" w:author="The Si Tran" w:date="2012-12-05T23:02:00Z">
            <w:rPr/>
          </w:rPrChange>
        </w:rPr>
        <w:t>NGUYÊN TẮC HOẠT ĐỘNG VÀ CÁC GIẢI THUẬT HUẤN LUYỆN CỦA MẠNG NEURON NHÂN TẠO</w:t>
      </w:r>
      <w:bookmarkEnd w:id="2293"/>
    </w:p>
    <w:p w:rsidR="0088753F" w:rsidRPr="0049233F" w:rsidRDefault="0088753F" w:rsidP="0088753F">
      <w:pPr>
        <w:pStyle w:val="Heading3"/>
        <w:rPr>
          <w:b w:val="0"/>
        </w:rPr>
      </w:pPr>
      <w:bookmarkStart w:id="2295" w:name="_Toc327348173"/>
      <w:r w:rsidRPr="0049233F">
        <w:t>Perceptron</w:t>
      </w:r>
      <w:bookmarkEnd w:id="2295"/>
    </w:p>
    <w:p w:rsidR="0088753F" w:rsidRPr="0049233F" w:rsidRDefault="0088753F" w:rsidP="0088753F">
      <w:pPr>
        <w:spacing w:before="0"/>
        <w:ind w:firstLine="720"/>
        <w:rPr>
          <w:szCs w:val="26"/>
        </w:rPr>
      </w:pPr>
      <w:r w:rsidRPr="0049233F">
        <w:rPr>
          <w:szCs w:val="26"/>
        </w:rPr>
        <w:t>Để hiểu rõ về nguyên tắc hoạt động và cách huấn luyện các mạng neuron nhân tạo trước hết ta khảo sát một mô hình mạng neuron đơn giản được xây dựng trên một đơn vị gọi là perceptron. Một perceptron nhận một vector các giá trị thực, tính tổ hợp tuyến tính của chúng và xuất ra 1 nếu kết quả lớn hơn một ngưỡng nào đó và xuất ra -1 trong các trường hợp còn lại.</w:t>
      </w:r>
    </w:p>
    <w:p w:rsidR="0088753F" w:rsidRPr="0049233F" w:rsidRDefault="0088753F" w:rsidP="0088753F">
      <w:pPr>
        <w:spacing w:before="0"/>
        <w:ind w:firstLine="720"/>
        <w:rPr>
          <w:szCs w:val="26"/>
        </w:rPr>
      </w:pPr>
    </w:p>
    <w:p w:rsidR="0088753F" w:rsidRPr="0049233F" w:rsidRDefault="0088753F" w:rsidP="0088753F">
      <w:pPr>
        <w:keepNext/>
        <w:spacing w:before="0"/>
        <w:ind w:firstLine="720"/>
        <w:rPr>
          <w:szCs w:val="26"/>
        </w:rPr>
      </w:pPr>
      <w:r w:rsidRPr="002B1464">
        <w:rPr>
          <w:noProof/>
          <w:szCs w:val="26"/>
        </w:rPr>
        <w:drawing>
          <wp:inline distT="0" distB="0" distL="0" distR="0">
            <wp:extent cx="4391025" cy="1438275"/>
            <wp:effectExtent l="0" t="0" r="9525"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4391025" cy="1438275"/>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296" w:name="_Toc32734821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297"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298"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Đơn vị mạng Neuron</w:t>
      </w:r>
      <w:bookmarkEnd w:id="2296"/>
    </w:p>
    <w:p w:rsidR="0088753F" w:rsidRPr="0049233F" w:rsidRDefault="0088753F" w:rsidP="0088753F">
      <w:pPr>
        <w:spacing w:before="0"/>
        <w:ind w:firstLine="720"/>
        <w:rPr>
          <w:szCs w:val="26"/>
        </w:rPr>
      </w:pPr>
    </w:p>
    <w:p w:rsidR="0088753F" w:rsidRDefault="0088753F" w:rsidP="0088753F">
      <w:pPr>
        <w:spacing w:before="0"/>
        <w:ind w:firstLine="720"/>
        <w:rPr>
          <w:ins w:id="2299" w:author="The Si Tran" w:date="2012-12-06T02:05:00Z"/>
          <w:szCs w:val="26"/>
        </w:rPr>
      </w:pPr>
      <w:r w:rsidRPr="0049233F">
        <w:rPr>
          <w:szCs w:val="26"/>
        </w:rPr>
        <w:t xml:space="preserve">Một cách hình thức, khi nhận một vector đầu vào </w:t>
      </w:r>
      <w:r w:rsidRPr="0049233F">
        <w:rPr>
          <w:i/>
          <w:szCs w:val="26"/>
        </w:rPr>
        <w:t>n</w:t>
      </w:r>
      <w:r w:rsidRPr="0049233F">
        <w:rPr>
          <w:szCs w:val="26"/>
        </w:rPr>
        <w:t xml:space="preserve"> chiều gồm các giá trị </w:t>
      </w:r>
      <w:r w:rsidRPr="0049233F">
        <w:rPr>
          <w:i/>
          <w:szCs w:val="26"/>
        </w:rPr>
        <w:t>x</w:t>
      </w:r>
      <w:r w:rsidRPr="0049233F">
        <w:rPr>
          <w:i/>
          <w:szCs w:val="26"/>
          <w:vertAlign w:val="subscript"/>
        </w:rPr>
        <w:t>1</w:t>
      </w:r>
      <w:r w:rsidRPr="0049233F">
        <w:rPr>
          <w:szCs w:val="26"/>
        </w:rPr>
        <w:t xml:space="preserve"> đến </w:t>
      </w:r>
      <w:r w:rsidRPr="0049233F">
        <w:rPr>
          <w:i/>
          <w:szCs w:val="26"/>
        </w:rPr>
        <w:t>x</w:t>
      </w:r>
      <w:r w:rsidRPr="0049233F">
        <w:rPr>
          <w:i/>
          <w:szCs w:val="26"/>
          <w:vertAlign w:val="subscript"/>
        </w:rPr>
        <w:t>n</w:t>
      </w:r>
      <w:r w:rsidRPr="0049233F">
        <w:rPr>
          <w:szCs w:val="26"/>
        </w:rPr>
        <w:t>, giá trị xuất sẽ được tính như sau:</w:t>
      </w:r>
    </w:p>
    <w:p w:rsidR="00CD6D90" w:rsidRPr="0049233F" w:rsidDel="00CD6D90" w:rsidRDefault="009D3E13">
      <w:pPr>
        <w:spacing w:before="0"/>
        <w:ind w:firstLine="720"/>
        <w:rPr>
          <w:del w:id="2300" w:author="The Si Tran" w:date="2012-12-06T02:07:00Z"/>
          <w:szCs w:val="26"/>
        </w:rPr>
      </w:pPr>
      <w:ins w:id="2301" w:author="The Si Tran" w:date="2012-12-06T02:07:00Z">
        <m:oMathPara>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 xml:space="preserve">1,  &amp;if </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0</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1</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2</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n</m:t>
                        </m:r>
                      </m:sub>
                    </m:s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&gt;0</m:t>
                    </m:r>
                  </m:e>
                  <m:e>
                    <m:r>
                      <w:rPr>
                        <w:rFonts w:ascii="Cambria Math" w:hAnsi="Cambria Math"/>
                        <w:szCs w:val="26"/>
                      </w:rPr>
                      <m:t>-1,  &amp;x≥0</m:t>
                    </m:r>
                  </m:e>
                </m:eqArr>
              </m:e>
            </m:d>
          </m:oMath>
        </m:oMathPara>
      </w:ins>
    </w:p>
    <w:p w:rsidR="0088753F" w:rsidRPr="0049233F" w:rsidRDefault="0088753F">
      <w:pPr>
        <w:spacing w:before="0"/>
        <w:ind w:firstLine="720"/>
        <w:rPr>
          <w:szCs w:val="26"/>
        </w:rPr>
        <w:pPrChange w:id="2302" w:author="The Si Tran" w:date="2012-12-06T02:07:00Z">
          <w:pPr>
            <w:spacing w:before="0"/>
            <w:ind w:left="720" w:firstLine="720"/>
          </w:pPr>
        </w:pPrChange>
      </w:pPr>
      <w:del w:id="2303" w:author="The Si Tran" w:date="2012-12-06T02:07:00Z">
        <w:r w:rsidRPr="00B312F5" w:rsidDel="00CD6D90">
          <w:rPr>
            <w:noProof/>
            <w:szCs w:val="26"/>
          </w:rPr>
          <w:drawing>
            <wp:inline distT="0" distB="0" distL="0" distR="0">
              <wp:extent cx="3848100" cy="40957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3848100" cy="409575"/>
                      </a:xfrm>
                      <a:prstGeom prst="rect">
                        <a:avLst/>
                      </a:prstGeom>
                      <a:noFill/>
                      <a:ln>
                        <a:noFill/>
                      </a:ln>
                    </pic:spPr>
                  </pic:pic>
                </a:graphicData>
              </a:graphic>
            </wp:inline>
          </w:drawing>
        </w:r>
      </w:del>
    </w:p>
    <w:p w:rsidR="0088753F" w:rsidRDefault="0088753F" w:rsidP="0088753F">
      <w:pPr>
        <w:spacing w:before="0"/>
        <w:ind w:firstLine="720"/>
        <w:rPr>
          <w:ins w:id="2304" w:author="The Si Tran" w:date="2012-12-06T01:59:00Z"/>
          <w:szCs w:val="26"/>
        </w:rPr>
      </w:pPr>
      <w:r w:rsidRPr="0049233F">
        <w:rPr>
          <w:szCs w:val="26"/>
        </w:rPr>
        <w:t xml:space="preserve">Ở đây các số thực </w:t>
      </w:r>
      <m:oMath>
        <m:sSub>
          <m:sSubPr>
            <m:ctrlPr>
              <w:ins w:id="2305" w:author="The Si Tran" w:date="2012-12-06T02:07:00Z">
                <w:rPr>
                  <w:rFonts w:ascii="Cambria Math" w:hAnsi="Cambria Math"/>
                  <w:i/>
                  <w:szCs w:val="26"/>
                </w:rPr>
              </w:ins>
            </m:ctrlPr>
          </m:sSubPr>
          <m:e>
            <w:ins w:id="2306" w:author="The Si Tran" w:date="2012-12-06T02:07:00Z">
              <m:r>
                <w:rPr>
                  <w:rFonts w:ascii="Cambria Math" w:hAnsi="Cambria Math"/>
                  <w:szCs w:val="26"/>
                </w:rPr>
                <m:t>w</m:t>
              </m:r>
            </w:ins>
          </m:e>
          <m:sub>
            <w:ins w:id="2307" w:author="The Si Tran" w:date="2012-12-06T02:07:00Z">
              <m:r>
                <w:rPr>
                  <w:rFonts w:ascii="Cambria Math" w:hAnsi="Cambria Math"/>
                  <w:szCs w:val="26"/>
                </w:rPr>
                <m:t>i</m:t>
              </m:r>
            </w:ins>
          </m:sub>
        </m:sSub>
      </m:oMath>
      <w:ins w:id="2308" w:author="The Si Tran" w:date="2012-12-06T02:07:00Z">
        <w:r w:rsidR="00CD6D90">
          <w:rPr>
            <w:szCs w:val="26"/>
          </w:rPr>
          <w:t xml:space="preserve"> </w:t>
        </w:r>
      </w:ins>
      <w:del w:id="2309" w:author="The Si Tran" w:date="2012-12-06T02:07:00Z">
        <w:r w:rsidRPr="0049233F" w:rsidDel="00CD6D90">
          <w:rPr>
            <w:i/>
            <w:szCs w:val="26"/>
          </w:rPr>
          <w:delText>w</w:delText>
        </w:r>
        <w:r w:rsidRPr="0049233F" w:rsidDel="00CD6D90">
          <w:rPr>
            <w:i/>
            <w:szCs w:val="26"/>
            <w:vertAlign w:val="subscript"/>
          </w:rPr>
          <w:delText>i</w:delText>
        </w:r>
        <w:r w:rsidRPr="0049233F" w:rsidDel="00CD6D90">
          <w:rPr>
            <w:szCs w:val="26"/>
          </w:rPr>
          <w:delText xml:space="preserve"> </w:delText>
        </w:r>
      </w:del>
      <w:r w:rsidRPr="0049233F">
        <w:rPr>
          <w:szCs w:val="26"/>
        </w:rPr>
        <w:t xml:space="preserve">là các trọng số biểu diễn mức độ đóng góp của giá trị nhập </w:t>
      </w:r>
      <m:oMath>
        <m:sSub>
          <m:sSubPr>
            <m:ctrlPr>
              <w:ins w:id="2310" w:author="The Si Tran" w:date="2012-12-06T02:08:00Z">
                <w:rPr>
                  <w:rFonts w:ascii="Cambria Math" w:hAnsi="Cambria Math"/>
                  <w:i/>
                  <w:szCs w:val="26"/>
                </w:rPr>
              </w:ins>
            </m:ctrlPr>
          </m:sSubPr>
          <m:e>
            <w:ins w:id="2311" w:author="The Si Tran" w:date="2012-12-06T02:08:00Z">
              <m:r>
                <w:rPr>
                  <w:rFonts w:ascii="Cambria Math" w:hAnsi="Cambria Math"/>
                  <w:szCs w:val="26"/>
                </w:rPr>
                <m:t>x</m:t>
              </m:r>
            </w:ins>
          </m:e>
          <m:sub>
            <w:ins w:id="2312" w:author="The Si Tran" w:date="2012-12-06T02:08:00Z">
              <m:r>
                <w:rPr>
                  <w:rFonts w:ascii="Cambria Math" w:hAnsi="Cambria Math"/>
                  <w:szCs w:val="26"/>
                </w:rPr>
                <m:t>i</m:t>
              </m:r>
            </w:ins>
          </m:sub>
        </m:sSub>
      </m:oMath>
      <w:ins w:id="2313" w:author="The Si Tran" w:date="2012-12-06T02:08:00Z">
        <w:r w:rsidR="0001105D">
          <w:rPr>
            <w:szCs w:val="26"/>
          </w:rPr>
          <w:t xml:space="preserve"> </w:t>
        </w:r>
      </w:ins>
      <w:del w:id="2314" w:author="The Si Tran" w:date="2012-12-06T02:08:00Z">
        <w:r w:rsidRPr="0049233F" w:rsidDel="000B533B">
          <w:rPr>
            <w:i/>
            <w:szCs w:val="26"/>
          </w:rPr>
          <w:delText>x</w:delText>
        </w:r>
        <w:r w:rsidRPr="0049233F" w:rsidDel="000B533B">
          <w:rPr>
            <w:i/>
            <w:szCs w:val="26"/>
            <w:vertAlign w:val="subscript"/>
          </w:rPr>
          <w:delText>i</w:delText>
        </w:r>
        <w:r w:rsidRPr="0049233F" w:rsidDel="000B533B">
          <w:rPr>
            <w:i/>
            <w:szCs w:val="26"/>
          </w:rPr>
          <w:delText xml:space="preserve"> </w:delText>
        </w:r>
      </w:del>
      <w:r w:rsidRPr="0049233F">
        <w:rPr>
          <w:szCs w:val="26"/>
        </w:rPr>
        <w:t>vào giá trị xuất của perceptron. Đại lượng (</w:t>
      </w:r>
      <m:oMath>
        <m:sSub>
          <m:sSubPr>
            <m:ctrlPr>
              <w:ins w:id="2315" w:author="The Si Tran" w:date="2012-12-06T02:09:00Z">
                <w:rPr>
                  <w:rFonts w:ascii="Cambria Math" w:hAnsi="Cambria Math"/>
                  <w:i/>
                  <w:szCs w:val="26"/>
                </w:rPr>
              </w:ins>
            </m:ctrlPr>
          </m:sSubPr>
          <m:e>
            <w:ins w:id="2316" w:author="The Si Tran" w:date="2012-12-06T02:09:00Z">
              <m:r>
                <w:rPr>
                  <w:rFonts w:ascii="Cambria Math" w:hAnsi="Cambria Math"/>
                  <w:szCs w:val="26"/>
                </w:rPr>
                <m:t>-w</m:t>
              </m:r>
            </w:ins>
          </m:e>
          <m:sub>
            <w:ins w:id="2317" w:author="The Si Tran" w:date="2012-12-06T02:09:00Z">
              <m:r>
                <w:rPr>
                  <w:rFonts w:ascii="Cambria Math" w:hAnsi="Cambria Math"/>
                  <w:szCs w:val="26"/>
                </w:rPr>
                <m:t>0</m:t>
              </m:r>
            </w:ins>
          </m:sub>
        </m:sSub>
      </m:oMath>
      <w:del w:id="2318" w:author="The Si Tran" w:date="2012-12-06T02:09:00Z">
        <w:r w:rsidRPr="0049233F" w:rsidDel="0001105D">
          <w:rPr>
            <w:szCs w:val="26"/>
          </w:rPr>
          <w:delText>-</w:delText>
        </w:r>
        <w:r w:rsidRPr="0049233F" w:rsidDel="0001105D">
          <w:rPr>
            <w:i/>
            <w:szCs w:val="26"/>
          </w:rPr>
          <w:delText>w</w:delText>
        </w:r>
        <w:r w:rsidRPr="0049233F" w:rsidDel="0001105D">
          <w:rPr>
            <w:i/>
            <w:szCs w:val="26"/>
            <w:vertAlign w:val="subscript"/>
          </w:rPr>
          <w:delText>0</w:delText>
        </w:r>
      </w:del>
      <w:r w:rsidRPr="0049233F">
        <w:rPr>
          <w:i/>
          <w:szCs w:val="26"/>
          <w:vertAlign w:val="subscript"/>
        </w:rPr>
        <w:t xml:space="preserve"> </w:t>
      </w:r>
      <w:r w:rsidRPr="0049233F">
        <w:rPr>
          <w:szCs w:val="26"/>
        </w:rPr>
        <w:t>)</w:t>
      </w:r>
      <w:r w:rsidRPr="0049233F">
        <w:rPr>
          <w:i/>
          <w:szCs w:val="26"/>
        </w:rPr>
        <w:t xml:space="preserve"> </w:t>
      </w:r>
      <w:r w:rsidRPr="0049233F">
        <w:rPr>
          <w:szCs w:val="26"/>
        </w:rPr>
        <w:t xml:space="preserve">là ngưỡng mà tổ hợp tuyến các giá trị nhập phải vượt qua để kết quả xuất là 1. </w:t>
      </w:r>
      <w:proofErr w:type="gramStart"/>
      <w:r w:rsidRPr="0049233F">
        <w:rPr>
          <w:szCs w:val="26"/>
        </w:rPr>
        <w:t>Đặt</w:t>
      </w:r>
      <w:ins w:id="2319" w:author="The Si Tran" w:date="2012-12-06T02:09:00Z">
        <w:r w:rsidR="00094614">
          <w:rPr>
            <w:szCs w:val="26"/>
          </w:rPr>
          <w:t xml:space="preserve"> </w:t>
        </w:r>
        <w:proofErr w:type="gramEnd"/>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=1</m:t>
          </m:r>
        </m:oMath>
      </w:ins>
      <w:del w:id="2320" w:author="The Si Tran" w:date="2012-12-06T02:09:00Z">
        <w:r w:rsidRPr="0049233F" w:rsidDel="00094614">
          <w:rPr>
            <w:szCs w:val="26"/>
          </w:rPr>
          <w:delText xml:space="preserve"> </w:delText>
        </w:r>
        <w:r w:rsidRPr="0049233F" w:rsidDel="00094614">
          <w:rPr>
            <w:i/>
            <w:szCs w:val="26"/>
          </w:rPr>
          <w:delText>x</w:delText>
        </w:r>
        <w:r w:rsidRPr="0049233F" w:rsidDel="00094614">
          <w:rPr>
            <w:i/>
            <w:szCs w:val="26"/>
            <w:vertAlign w:val="subscript"/>
          </w:rPr>
          <w:delText xml:space="preserve">0 </w:delText>
        </w:r>
        <w:r w:rsidRPr="0049233F" w:rsidDel="00094614">
          <w:rPr>
            <w:i/>
            <w:szCs w:val="26"/>
          </w:rPr>
          <w:delText xml:space="preserve"> </w:delText>
        </w:r>
        <w:r w:rsidRPr="0049233F" w:rsidDel="00094614">
          <w:rPr>
            <w:szCs w:val="26"/>
          </w:rPr>
          <w:delText>= 1</w:delText>
        </w:r>
      </w:del>
      <w:r w:rsidRPr="0049233F">
        <w:rPr>
          <w:szCs w:val="26"/>
        </w:rPr>
        <w:t>, ta viết lại phương trình trên dưới dạng vector như sau</w:t>
      </w:r>
    </w:p>
    <w:p w:rsidR="000B65E4" w:rsidRPr="000B65E4" w:rsidDel="000B65E4" w:rsidRDefault="00EB57C1">
      <w:pPr>
        <w:spacing w:before="0"/>
        <w:ind w:left="720" w:firstLine="720"/>
        <w:rPr>
          <w:del w:id="2321" w:author="The Si Tran" w:date="2012-12-06T02:00:00Z"/>
          <w:szCs w:val="26"/>
        </w:rPr>
        <w:pPrChange w:id="2322" w:author="The Si Tran" w:date="2012-12-06T02:00:00Z">
          <w:pPr>
            <w:spacing w:before="0"/>
            <w:ind w:firstLine="720"/>
          </w:pPr>
        </w:pPrChange>
      </w:pPr>
      <w:ins w:id="2323" w:author="The Si Tran" w:date="2012-12-06T02:03: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x</m:t>
                    </m:r>
                  </m:e>
                </m:acc>
              </m:e>
            </m:d>
            <m:r>
              <w:rPr>
                <w:rFonts w:ascii="Cambria Math" w:hAnsi="Cambria Math"/>
                <w:szCs w:val="26"/>
              </w:rPr>
              <m:t>=sgn(</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r>
              <w:rPr>
                <w:rFonts w:ascii="Cambria Math" w:hAnsi="Cambria Math"/>
                <w:szCs w:val="26"/>
              </w:rPr>
              <m:t>)</m:t>
            </m:r>
          </m:oMath>
        </m:oMathPara>
      </w:ins>
    </w:p>
    <w:p w:rsidR="0088753F" w:rsidRPr="0049233F" w:rsidRDefault="0088753F">
      <w:pPr>
        <w:spacing w:before="0"/>
        <w:ind w:left="720" w:firstLine="720"/>
        <w:rPr>
          <w:szCs w:val="26"/>
        </w:rPr>
        <w:pPrChange w:id="2324" w:author="The Si Tran" w:date="2012-12-06T02:00:00Z">
          <w:pPr>
            <w:spacing w:before="0"/>
            <w:ind w:firstLine="720"/>
          </w:pPr>
        </w:pPrChange>
      </w:pPr>
      <w:del w:id="2325" w:author="The Si Tran" w:date="2012-12-06T02:00:00Z">
        <w:r w:rsidRPr="00B312F5" w:rsidDel="000B65E4">
          <w:rPr>
            <w:noProof/>
            <w:szCs w:val="26"/>
          </w:rPr>
          <w:drawing>
            <wp:inline distT="0" distB="0" distL="0" distR="0">
              <wp:extent cx="1609725" cy="276225"/>
              <wp:effectExtent l="0" t="0" r="9525"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1609725" cy="276225"/>
                      </a:xfrm>
                      <a:prstGeom prst="rect">
                        <a:avLst/>
                      </a:prstGeom>
                      <a:noFill/>
                      <a:ln>
                        <a:noFill/>
                      </a:ln>
                    </pic:spPr>
                  </pic:pic>
                </a:graphicData>
              </a:graphic>
            </wp:inline>
          </w:drawing>
        </w:r>
      </w:del>
    </w:p>
    <w:p w:rsidR="0088753F" w:rsidRDefault="0088753F" w:rsidP="0088753F">
      <w:pPr>
        <w:spacing w:before="0"/>
        <w:ind w:firstLine="720"/>
        <w:rPr>
          <w:ins w:id="2326" w:author="The Si Tran" w:date="2012-12-06T02:01:00Z"/>
          <w:szCs w:val="26"/>
        </w:rPr>
      </w:pPr>
      <w:r w:rsidRPr="0049233F">
        <w:rPr>
          <w:szCs w:val="26"/>
        </w:rPr>
        <w:lastRenderedPageBreak/>
        <w:t xml:space="preserve">Ở đây </w:t>
      </w:r>
      <w:del w:id="2327" w:author="The Si Tran" w:date="2012-12-06T02:00:00Z">
        <w:r w:rsidRPr="00AF1345" w:rsidDel="000B65E4">
          <w:rPr>
            <w:position w:val="-6"/>
            <w:szCs w:val="26"/>
          </w:rPr>
          <w:object w:dxaOrig="200" w:dyaOrig="279">
            <v:shape id="_x0000_i1103" type="#_x0000_t75" style="width:9.75pt;height:14.25pt" o:ole="">
              <v:imagedata r:id="rId173" o:title=""/>
            </v:shape>
            <o:OLEObject Type="Embed" ProgID="Equation.DSMT4" ShapeID="_x0000_i1103" DrawAspect="Content" ObjectID="_1416335226" r:id="rId174"/>
          </w:object>
        </w:r>
      </w:del>
      <m:oMath>
        <m:acc>
          <m:accPr>
            <m:chr m:val="⃗"/>
            <m:ctrlPr>
              <w:ins w:id="2328" w:author="The Si Tran" w:date="2012-12-06T02:00:00Z">
                <w:rPr>
                  <w:rFonts w:ascii="Cambria Math" w:hAnsi="Cambria Math"/>
                  <w:i/>
                  <w:szCs w:val="26"/>
                </w:rPr>
              </w:ins>
            </m:ctrlPr>
          </m:accPr>
          <m:e>
            <w:ins w:id="2329" w:author="The Si Tran" w:date="2012-12-06T02:00:00Z">
              <m:r>
                <w:rPr>
                  <w:rFonts w:ascii="Cambria Math" w:hAnsi="Cambria Math"/>
                  <w:szCs w:val="26"/>
                </w:rPr>
                <m:t>x</m:t>
              </m:r>
            </w:ins>
          </m:e>
        </m:acc>
      </m:oMath>
      <w:r w:rsidRPr="0049233F">
        <w:rPr>
          <w:szCs w:val="26"/>
        </w:rPr>
        <w:t xml:space="preserve"> và </w:t>
      </w:r>
      <w:del w:id="2330" w:author="The Si Tran" w:date="2012-12-06T02:00:00Z">
        <w:r w:rsidRPr="00AF1345" w:rsidDel="000B65E4">
          <w:rPr>
            <w:position w:val="-6"/>
            <w:szCs w:val="26"/>
          </w:rPr>
          <w:object w:dxaOrig="240" w:dyaOrig="279">
            <v:shape id="_x0000_i1104" type="#_x0000_t75" style="width:12pt;height:14.25pt" o:ole="">
              <v:imagedata r:id="rId175" o:title=""/>
            </v:shape>
            <o:OLEObject Type="Embed" ProgID="Equation.DSMT4" ShapeID="_x0000_i1104" DrawAspect="Content" ObjectID="_1416335227" r:id="rId176"/>
          </w:object>
        </w:r>
      </w:del>
      <m:oMath>
        <m:acc>
          <m:accPr>
            <m:chr m:val="⃗"/>
            <m:ctrlPr>
              <w:ins w:id="2331" w:author="The Si Tran" w:date="2012-12-06T02:00:00Z">
                <w:rPr>
                  <w:rFonts w:ascii="Cambria Math" w:hAnsi="Cambria Math"/>
                  <w:i/>
                  <w:szCs w:val="26"/>
                </w:rPr>
              </w:ins>
            </m:ctrlPr>
          </m:accPr>
          <m:e>
            <w:ins w:id="2332" w:author="The Si Tran" w:date="2012-12-06T02:00:00Z">
              <m:r>
                <w:rPr>
                  <w:rFonts w:ascii="Cambria Math" w:hAnsi="Cambria Math"/>
                  <w:szCs w:val="26"/>
                </w:rPr>
                <m:t>w</m:t>
              </m:r>
            </w:ins>
          </m:e>
        </m:acc>
      </m:oMath>
      <w:r w:rsidRPr="0049233F">
        <w:rPr>
          <w:szCs w:val="26"/>
        </w:rPr>
        <w:t xml:space="preserve"> là các vector có </w:t>
      </w:r>
      <w:r w:rsidRPr="0049233F">
        <w:rPr>
          <w:i/>
          <w:szCs w:val="26"/>
        </w:rPr>
        <w:t xml:space="preserve">n </w:t>
      </w:r>
      <w:r w:rsidRPr="0049233F">
        <w:rPr>
          <w:szCs w:val="26"/>
        </w:rPr>
        <w:t xml:space="preserve">+ 1 chiều. Hàm </w:t>
      </w:r>
      <w:ins w:id="2333" w:author="The Si Tran" w:date="2012-12-06T02:01:00Z">
        <m:oMath>
          <m:r>
            <w:rPr>
              <w:rFonts w:ascii="Cambria Math" w:hAnsi="Cambria Math"/>
              <w:szCs w:val="26"/>
            </w:rPr>
            <m:t>sgn()</m:t>
          </m:r>
        </m:oMath>
      </w:ins>
      <w:del w:id="2334" w:author="The Si Tran" w:date="2012-12-06T02:01:00Z">
        <w:r w:rsidRPr="0049233F" w:rsidDel="000B65E4">
          <w:rPr>
            <w:i/>
            <w:szCs w:val="26"/>
          </w:rPr>
          <w:delText>sgn(y)</w:delText>
        </w:r>
      </w:del>
      <w:r w:rsidRPr="0049233F">
        <w:rPr>
          <w:szCs w:val="26"/>
        </w:rPr>
        <w:t xml:space="preserve"> được định nghĩa như sau:</w:t>
      </w:r>
    </w:p>
    <w:p w:rsidR="000B65E4" w:rsidRPr="00CD6D90" w:rsidDel="00CD6D90" w:rsidRDefault="00EB57C1">
      <w:pPr>
        <w:spacing w:before="0"/>
        <w:ind w:left="720" w:firstLine="720"/>
        <w:rPr>
          <w:del w:id="2335" w:author="The Si Tran" w:date="2012-12-06T02:04:00Z"/>
          <w:szCs w:val="26"/>
        </w:rPr>
        <w:pPrChange w:id="2336" w:author="The Si Tran" w:date="2012-12-06T02:04:00Z">
          <w:pPr>
            <w:spacing w:before="0"/>
            <w:ind w:firstLine="720"/>
          </w:pPr>
        </w:pPrChange>
      </w:pPr>
      <w:ins w:id="2337" w:author="The Si Tran" w:date="2012-12-06T02:03:00Z">
        <m:oMathPara>
          <m:oMathParaPr>
            <m:jc m:val="left"/>
          </m:oMathParaPr>
          <m:oMath>
            <m:r>
              <w:rPr>
                <w:rFonts w:ascii="Cambria Math" w:hAnsi="Cambria Math"/>
                <w:szCs w:val="26"/>
              </w:rPr>
              <m:t>sgn</m:t>
            </m:r>
            <m:d>
              <m:dPr>
                <m:ctrlPr>
                  <w:rPr>
                    <w:rFonts w:ascii="Cambria Math" w:hAnsi="Cambria Math"/>
                    <w:i/>
                    <w:szCs w:val="26"/>
                  </w:rPr>
                </m:ctrlPr>
              </m:dPr>
              <m:e>
                <m:r>
                  <w:rPr>
                    <w:rFonts w:ascii="Cambria Math" w:hAnsi="Cambria Math"/>
                    <w:szCs w:val="26"/>
                  </w:rPr>
                  <m:t>y</m:t>
                </m:r>
              </m:e>
            </m:d>
            <m:r>
              <w:rPr>
                <w:rFonts w:ascii="Cambria Math" w:hAnsi="Cambria Math"/>
                <w:szCs w:val="26"/>
              </w:rPr>
              <m:t>=</m:t>
            </m:r>
            <m:d>
              <m:dPr>
                <m:begChr m:val="{"/>
                <m:endChr m:val=""/>
                <m:ctrlPr>
                  <w:rPr>
                    <w:rFonts w:ascii="Cambria Math" w:hAnsi="Cambria Math"/>
                    <w:i/>
                    <w:szCs w:val="26"/>
                  </w:rPr>
                </m:ctrlPr>
              </m:dPr>
              <m:e>
                <m:eqArr>
                  <m:eqArrPr>
                    <m:ctrlPr>
                      <w:rPr>
                        <w:rFonts w:ascii="Cambria Math" w:hAnsi="Cambria Math"/>
                        <w:i/>
                        <w:szCs w:val="26"/>
                      </w:rPr>
                    </m:ctrlPr>
                  </m:eqArrPr>
                  <m:e>
                    <m:r>
                      <w:rPr>
                        <w:rFonts w:ascii="Cambria Math" w:hAnsi="Cambria Math"/>
                        <w:szCs w:val="26"/>
                      </w:rPr>
                      <m:t>1,  &amp;if y&gt;0</m:t>
                    </m:r>
                  </m:e>
                  <m:e>
                    <m:r>
                      <w:rPr>
                        <w:rFonts w:ascii="Cambria Math" w:hAnsi="Cambria Math"/>
                        <w:szCs w:val="26"/>
                      </w:rPr>
                      <m:t>-1,  &amp;otherwise</m:t>
                    </m:r>
                  </m:e>
                </m:eqArr>
              </m:e>
            </m:d>
          </m:oMath>
        </m:oMathPara>
      </w:ins>
    </w:p>
    <w:p w:rsidR="0088753F" w:rsidRPr="0049233F" w:rsidRDefault="0088753F">
      <w:pPr>
        <w:spacing w:before="0"/>
        <w:ind w:left="720" w:firstLine="720"/>
        <w:rPr>
          <w:szCs w:val="26"/>
        </w:rPr>
        <w:pPrChange w:id="2338" w:author="The Si Tran" w:date="2012-12-06T02:04:00Z">
          <w:pPr>
            <w:spacing w:before="0"/>
            <w:ind w:firstLine="720"/>
          </w:pPr>
        </w:pPrChange>
      </w:pPr>
      <w:del w:id="2339" w:author="The Si Tran" w:date="2012-12-06T02:04:00Z">
        <w:r w:rsidRPr="00B312F5" w:rsidDel="00CD6D90">
          <w:rPr>
            <w:noProof/>
            <w:szCs w:val="26"/>
          </w:rPr>
          <w:drawing>
            <wp:inline distT="0" distB="0" distL="0" distR="0">
              <wp:extent cx="2266950" cy="50482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2266950" cy="5048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 xml:space="preserve">Nếu xem các vector nhập </w:t>
      </w:r>
      <m:oMath>
        <m:sSub>
          <m:sSubPr>
            <m:ctrlPr>
              <w:ins w:id="2340" w:author="The Si Tran" w:date="2012-12-06T02:10:00Z">
                <w:rPr>
                  <w:rFonts w:ascii="Cambria Math" w:hAnsi="Cambria Math"/>
                  <w:i/>
                  <w:szCs w:val="26"/>
                </w:rPr>
              </w:ins>
            </m:ctrlPr>
          </m:sSubPr>
          <m:e>
            <w:ins w:id="2341" w:author="The Si Tran" w:date="2012-12-06T02:10:00Z">
              <m:r>
                <w:rPr>
                  <w:rFonts w:ascii="Cambria Math" w:hAnsi="Cambria Math"/>
                  <w:szCs w:val="26"/>
                </w:rPr>
                <m:t>(x</m:t>
              </m:r>
            </w:ins>
          </m:e>
          <m:sub>
            <w:ins w:id="2342" w:author="The Si Tran" w:date="2012-12-06T02:10:00Z">
              <m:r>
                <w:rPr>
                  <w:rFonts w:ascii="Cambria Math" w:hAnsi="Cambria Math"/>
                  <w:szCs w:val="26"/>
                </w:rPr>
                <m:t>1</m:t>
              </m:r>
            </w:ins>
          </m:sub>
        </m:sSub>
        <w:ins w:id="2343" w:author="The Si Tran" w:date="2012-12-06T02:10:00Z">
          <m:r>
            <w:rPr>
              <w:rFonts w:ascii="Cambria Math" w:hAnsi="Cambria Math"/>
              <w:szCs w:val="26"/>
            </w:rPr>
            <m:t>,</m:t>
          </m:r>
        </w:ins>
        <m:sSub>
          <m:sSubPr>
            <m:ctrlPr>
              <w:ins w:id="2344" w:author="The Si Tran" w:date="2012-12-06T02:10:00Z">
                <w:rPr>
                  <w:rFonts w:ascii="Cambria Math" w:hAnsi="Cambria Math"/>
                  <w:i/>
                  <w:szCs w:val="26"/>
                </w:rPr>
              </w:ins>
            </m:ctrlPr>
          </m:sSubPr>
          <m:e>
            <w:ins w:id="2345" w:author="The Si Tran" w:date="2012-12-06T02:10:00Z">
              <m:r>
                <w:rPr>
                  <w:rFonts w:ascii="Cambria Math" w:hAnsi="Cambria Math"/>
                  <w:szCs w:val="26"/>
                </w:rPr>
                <m:t>x</m:t>
              </m:r>
            </w:ins>
          </m:e>
          <m:sub>
            <w:ins w:id="2346" w:author="The Si Tran" w:date="2012-12-06T02:10:00Z">
              <m:r>
                <w:rPr>
                  <w:rFonts w:ascii="Cambria Math" w:hAnsi="Cambria Math"/>
                  <w:szCs w:val="26"/>
                </w:rPr>
                <m:t>2</m:t>
              </m:r>
            </w:ins>
          </m:sub>
        </m:sSub>
        <w:ins w:id="2347" w:author="The Si Tran" w:date="2012-12-06T02:10:00Z">
          <m:r>
            <w:rPr>
              <w:rFonts w:ascii="Cambria Math" w:hAnsi="Cambria Math"/>
              <w:szCs w:val="26"/>
            </w:rPr>
            <m:t>,…,</m:t>
          </m:r>
        </w:ins>
        <m:sSub>
          <m:sSubPr>
            <m:ctrlPr>
              <w:ins w:id="2348" w:author="The Si Tran" w:date="2012-12-06T02:10:00Z">
                <w:rPr>
                  <w:rFonts w:ascii="Cambria Math" w:hAnsi="Cambria Math"/>
                  <w:i/>
                  <w:szCs w:val="26"/>
                </w:rPr>
              </w:ins>
            </m:ctrlPr>
          </m:sSubPr>
          <m:e>
            <w:ins w:id="2349" w:author="The Si Tran" w:date="2012-12-06T02:10:00Z">
              <m:r>
                <w:rPr>
                  <w:rFonts w:ascii="Cambria Math" w:hAnsi="Cambria Math"/>
                  <w:szCs w:val="26"/>
                </w:rPr>
                <m:t>x</m:t>
              </m:r>
            </w:ins>
          </m:e>
          <m:sub>
            <w:ins w:id="2350" w:author="The Si Tran" w:date="2012-12-06T02:10:00Z">
              <m:r>
                <w:rPr>
                  <w:rFonts w:ascii="Cambria Math" w:hAnsi="Cambria Math"/>
                  <w:szCs w:val="26"/>
                </w:rPr>
                <m:t>n</m:t>
              </m:r>
            </w:ins>
          </m:sub>
        </m:sSub>
        <w:ins w:id="2351" w:author="The Si Tran" w:date="2012-12-06T02:10:00Z">
          <m:r>
            <w:rPr>
              <w:rFonts w:ascii="Cambria Math" w:hAnsi="Cambria Math"/>
              <w:szCs w:val="26"/>
            </w:rPr>
            <m:t>)</m:t>
          </m:r>
        </w:ins>
      </m:oMath>
      <w:del w:id="2352" w:author="The Si Tran" w:date="2012-12-06T02:10:00Z">
        <w:r w:rsidRPr="0049233F" w:rsidDel="00AE2C5D">
          <w:rPr>
            <w:szCs w:val="26"/>
          </w:rPr>
          <w:delText>(</w:delText>
        </w:r>
        <w:r w:rsidRPr="0049233F" w:rsidDel="00AE2C5D">
          <w:rPr>
            <w:i/>
            <w:szCs w:val="26"/>
          </w:rPr>
          <w:delText>x</w:delText>
        </w:r>
        <w:r w:rsidRPr="0049233F" w:rsidDel="00AE2C5D">
          <w:rPr>
            <w:i/>
            <w:szCs w:val="26"/>
            <w:vertAlign w:val="subscript"/>
          </w:rPr>
          <w:delText>0</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1</w:delText>
        </w:r>
        <w:r w:rsidRPr="0049233F" w:rsidDel="00AE2C5D">
          <w:rPr>
            <w:szCs w:val="26"/>
          </w:rPr>
          <w:delText xml:space="preserve">,…, </w:delText>
        </w:r>
        <w:r w:rsidRPr="0049233F" w:rsidDel="00AE2C5D">
          <w:rPr>
            <w:i/>
            <w:szCs w:val="26"/>
          </w:rPr>
          <w:delText>x</w:delText>
        </w:r>
        <w:r w:rsidRPr="0049233F" w:rsidDel="00AE2C5D">
          <w:rPr>
            <w:i/>
            <w:szCs w:val="26"/>
            <w:vertAlign w:val="subscript"/>
          </w:rPr>
          <w:delText>n</w:delText>
        </w:r>
        <w:r w:rsidRPr="0049233F" w:rsidDel="00AE2C5D">
          <w:rPr>
            <w:szCs w:val="26"/>
          </w:rPr>
          <w:delText>)</w:delText>
        </w:r>
      </w:del>
      <w:r w:rsidRPr="0049233F">
        <w:rPr>
          <w:szCs w:val="26"/>
        </w:rPr>
        <w:t xml:space="preserve"> là các điểm trên không gian </w:t>
      </w:r>
      <w:ins w:id="2353" w:author="The Si Tran" w:date="2012-12-06T02:10:00Z">
        <m:oMath>
          <m:r>
            <w:rPr>
              <w:rFonts w:ascii="Cambria Math" w:hAnsi="Cambria Math"/>
              <w:szCs w:val="26"/>
            </w:rPr>
            <m:t>n+1</m:t>
          </m:r>
        </m:oMath>
      </w:ins>
      <w:del w:id="2354" w:author="The Si Tran" w:date="2012-12-06T02:10:00Z">
        <w:r w:rsidRPr="0049233F" w:rsidDel="00F84EC7">
          <w:rPr>
            <w:i/>
            <w:szCs w:val="26"/>
          </w:rPr>
          <w:delText>n</w:delText>
        </w:r>
        <w:r w:rsidRPr="0049233F" w:rsidDel="00F84EC7">
          <w:rPr>
            <w:szCs w:val="26"/>
          </w:rPr>
          <w:delText xml:space="preserve"> +1</w:delText>
        </w:r>
      </w:del>
      <w:r w:rsidRPr="0049233F">
        <w:rPr>
          <w:szCs w:val="26"/>
        </w:rPr>
        <w:t xml:space="preserve"> chiều (</w:t>
      </w:r>
      <m:oMath>
        <m:sSub>
          <m:sSubPr>
            <m:ctrlPr>
              <w:ins w:id="2355" w:author="The Si Tran" w:date="2012-12-06T02:11:00Z">
                <w:rPr>
                  <w:rFonts w:ascii="Cambria Math" w:hAnsi="Cambria Math"/>
                  <w:i/>
                  <w:szCs w:val="26"/>
                </w:rPr>
              </w:ins>
            </m:ctrlPr>
          </m:sSubPr>
          <m:e>
            <w:ins w:id="2356" w:author="The Si Tran" w:date="2012-12-06T02:11:00Z">
              <m:r>
                <w:rPr>
                  <w:rFonts w:ascii="Cambria Math" w:hAnsi="Cambria Math"/>
                  <w:szCs w:val="26"/>
                </w:rPr>
                <m:t>x</m:t>
              </m:r>
            </w:ins>
          </m:e>
          <m:sub>
            <w:ins w:id="2357" w:author="The Si Tran" w:date="2012-12-06T02:11:00Z">
              <m:r>
                <w:rPr>
                  <w:rFonts w:ascii="Cambria Math" w:hAnsi="Cambria Math"/>
                  <w:szCs w:val="26"/>
                </w:rPr>
                <m:t>0</m:t>
              </m:r>
            </w:ins>
          </m:sub>
        </m:sSub>
      </m:oMath>
      <w:del w:id="2358" w:author="The Si Tran" w:date="2012-12-06T02:10:00Z">
        <w:r w:rsidRPr="0049233F" w:rsidDel="00F84EC7">
          <w:rPr>
            <w:i/>
            <w:szCs w:val="26"/>
          </w:rPr>
          <w:delText>x</w:delText>
        </w:r>
        <w:r w:rsidRPr="0049233F" w:rsidDel="00F84EC7">
          <w:rPr>
            <w:i/>
            <w:szCs w:val="26"/>
            <w:vertAlign w:val="subscript"/>
          </w:rPr>
          <w:delText>0</w:delText>
        </w:r>
      </w:del>
      <w:r w:rsidRPr="0049233F">
        <w:rPr>
          <w:szCs w:val="26"/>
        </w:rPr>
        <w:t xml:space="preserve"> luôn là 1) thì perceptron biểu diễn một </w:t>
      </w:r>
      <w:r w:rsidRPr="0049233F">
        <w:rPr>
          <w:i/>
          <w:szCs w:val="26"/>
        </w:rPr>
        <w:t>mặt quyết định</w:t>
      </w:r>
      <w:r w:rsidRPr="0049233F">
        <w:rPr>
          <w:szCs w:val="26"/>
        </w:rPr>
        <w:t xml:space="preserve"> (decision surface) xem một điểm có nằm trên một </w:t>
      </w:r>
      <w:r w:rsidRPr="0049233F">
        <w:rPr>
          <w:i/>
          <w:szCs w:val="26"/>
        </w:rPr>
        <w:t>siêu phẳng</w:t>
      </w:r>
      <w:r w:rsidRPr="0049233F">
        <w:rPr>
          <w:szCs w:val="26"/>
        </w:rPr>
        <w:t xml:space="preserve"> (hyperplane) có phương trình là </w:t>
      </w:r>
      <w:del w:id="2359" w:author="The Si Tran" w:date="2012-12-06T02:11:00Z">
        <w:r w:rsidRPr="00AF1345" w:rsidDel="00E81970">
          <w:rPr>
            <w:position w:val="-6"/>
            <w:szCs w:val="26"/>
          </w:rPr>
          <w:object w:dxaOrig="760" w:dyaOrig="279">
            <v:shape id="_x0000_i1105" type="#_x0000_t75" style="width:38.25pt;height:14.25pt" o:ole="">
              <v:imagedata r:id="rId178" o:title=""/>
            </v:shape>
            <o:OLEObject Type="Embed" ProgID="Equation.DSMT4" ShapeID="_x0000_i1105" DrawAspect="Content" ObjectID="_1416335228" r:id="rId179"/>
          </w:object>
        </w:r>
      </w:del>
      <m:oMath>
        <m:acc>
          <m:accPr>
            <m:chr m:val="⃗"/>
            <m:ctrlPr>
              <w:ins w:id="2360" w:author="The Si Tran" w:date="2012-12-06T02:11:00Z">
                <w:rPr>
                  <w:rFonts w:ascii="Cambria Math" w:hAnsi="Cambria Math"/>
                  <w:i/>
                  <w:szCs w:val="26"/>
                </w:rPr>
              </w:ins>
            </m:ctrlPr>
          </m:accPr>
          <m:e>
            <w:ins w:id="2361" w:author="The Si Tran" w:date="2012-12-06T02:11:00Z">
              <m:r>
                <w:rPr>
                  <w:rFonts w:ascii="Cambria Math" w:hAnsi="Cambria Math"/>
                  <w:szCs w:val="26"/>
                </w:rPr>
                <m:t>w</m:t>
              </m:r>
            </w:ins>
          </m:e>
        </m:acc>
        <w:ins w:id="2362" w:author="The Si Tran" w:date="2012-12-06T02:11:00Z">
          <m:r>
            <w:rPr>
              <w:rFonts w:ascii="Cambria Math" w:hAnsi="Cambria Math"/>
              <w:szCs w:val="26"/>
            </w:rPr>
            <m:t>∙</m:t>
          </m:r>
        </w:ins>
        <m:acc>
          <m:accPr>
            <m:chr m:val="⃗"/>
            <m:ctrlPr>
              <w:ins w:id="2363" w:author="The Si Tran" w:date="2012-12-06T02:11:00Z">
                <w:rPr>
                  <w:rFonts w:ascii="Cambria Math" w:hAnsi="Cambria Math"/>
                  <w:i/>
                  <w:szCs w:val="26"/>
                </w:rPr>
              </w:ins>
            </m:ctrlPr>
          </m:accPr>
          <m:e>
            <w:ins w:id="2364" w:author="The Si Tran" w:date="2012-12-06T02:11:00Z">
              <m:r>
                <w:rPr>
                  <w:rFonts w:ascii="Cambria Math" w:hAnsi="Cambria Math"/>
                  <w:szCs w:val="26"/>
                </w:rPr>
                <m:t>x</m:t>
              </m:r>
            </w:ins>
          </m:e>
        </m:acc>
        <w:ins w:id="2365" w:author="The Si Tran" w:date="2012-12-06T02:11:00Z">
          <m:r>
            <w:rPr>
              <w:rFonts w:ascii="Cambria Math" w:hAnsi="Cambria Math"/>
              <w:szCs w:val="26"/>
            </w:rPr>
            <m:t>=0</m:t>
          </m:r>
        </w:ins>
      </m:oMath>
      <w:r w:rsidRPr="0049233F">
        <w:rPr>
          <w:szCs w:val="26"/>
        </w:rPr>
        <w:t xml:space="preserve"> hay không. Perceptron sẽ xuất ra giá trị 1 cho các điểm nằm trên siêu phẳng này và xuất ra -1 cho các điểm còn lại. </w:t>
      </w:r>
    </w:p>
    <w:p w:rsidR="0088753F" w:rsidRPr="0049233F" w:rsidRDefault="0088753F" w:rsidP="0088753F">
      <w:pPr>
        <w:spacing w:before="0"/>
        <w:ind w:firstLine="720"/>
        <w:rPr>
          <w:szCs w:val="26"/>
        </w:rPr>
      </w:pPr>
      <w:r w:rsidRPr="0049233F">
        <w:rPr>
          <w:szCs w:val="26"/>
        </w:rPr>
        <w:t xml:space="preserve">Trong thực tế, ta thường có sẳn một bộ dữ liệu mẫu gồm một tập các điểm được gán nhãn dương và âm. Bài toán huấn luyện perceptron là bài toán xác định vector </w:t>
      </w:r>
      <w:del w:id="2366" w:author="The Si Tran" w:date="2012-12-06T02:12:00Z">
        <w:r w:rsidRPr="00AF1345" w:rsidDel="00721CBD">
          <w:rPr>
            <w:position w:val="-6"/>
            <w:szCs w:val="26"/>
          </w:rPr>
          <w:object w:dxaOrig="240" w:dyaOrig="279">
            <v:shape id="_x0000_i1106" type="#_x0000_t75" style="width:12pt;height:14.25pt" o:ole="">
              <v:imagedata r:id="rId180" o:title=""/>
            </v:shape>
            <o:OLEObject Type="Embed" ProgID="Equation.DSMT4" ShapeID="_x0000_i1106" DrawAspect="Content" ObjectID="_1416335229" r:id="rId181"/>
          </w:object>
        </w:r>
      </w:del>
      <m:oMath>
        <m:acc>
          <m:accPr>
            <m:chr m:val="⃗"/>
            <m:ctrlPr>
              <w:ins w:id="2367" w:author="The Si Tran" w:date="2012-12-06T02:12:00Z">
                <w:rPr>
                  <w:rFonts w:ascii="Cambria Math" w:hAnsi="Cambria Math"/>
                  <w:i/>
                  <w:szCs w:val="26"/>
                </w:rPr>
              </w:ins>
            </m:ctrlPr>
          </m:accPr>
          <m:e>
            <w:ins w:id="2368" w:author="The Si Tran" w:date="2012-12-06T02:12:00Z">
              <m:r>
                <w:rPr>
                  <w:rFonts w:ascii="Cambria Math" w:hAnsi="Cambria Math"/>
                  <w:szCs w:val="26"/>
                </w:rPr>
                <m:t>w</m:t>
              </m:r>
            </w:ins>
          </m:e>
        </m:acc>
      </m:oMath>
      <w:r w:rsidRPr="0049233F">
        <w:rPr>
          <w:szCs w:val="26"/>
        </w:rPr>
        <w:t xml:space="preserve"> sau cho siêu phẳng </w:t>
      </w:r>
      <w:del w:id="2369" w:author="The Si Tran" w:date="2012-12-06T02:12:00Z">
        <w:r w:rsidRPr="00AF1345" w:rsidDel="00721CBD">
          <w:rPr>
            <w:position w:val="-6"/>
            <w:szCs w:val="26"/>
          </w:rPr>
          <w:object w:dxaOrig="760" w:dyaOrig="279">
            <v:shape id="_x0000_i1107" type="#_x0000_t75" style="width:38.25pt;height:14.25pt" o:ole="">
              <v:imagedata r:id="rId178" o:title=""/>
            </v:shape>
            <o:OLEObject Type="Embed" ProgID="Equation.DSMT4" ShapeID="_x0000_i1107" DrawAspect="Content" ObjectID="_1416335230" r:id="rId182"/>
          </w:object>
        </w:r>
      </w:del>
      <m:oMath>
        <m:acc>
          <m:accPr>
            <m:chr m:val="⃗"/>
            <m:ctrlPr>
              <w:ins w:id="2370" w:author="The Si Tran" w:date="2012-12-06T02:12:00Z">
                <w:rPr>
                  <w:rFonts w:ascii="Cambria Math" w:hAnsi="Cambria Math"/>
                  <w:i/>
                  <w:szCs w:val="26"/>
                </w:rPr>
              </w:ins>
            </m:ctrlPr>
          </m:accPr>
          <m:e>
            <w:ins w:id="2371" w:author="The Si Tran" w:date="2012-12-06T02:12:00Z">
              <m:r>
                <w:rPr>
                  <w:rFonts w:ascii="Cambria Math" w:hAnsi="Cambria Math"/>
                  <w:szCs w:val="26"/>
                </w:rPr>
                <m:t>w</m:t>
              </m:r>
            </w:ins>
          </m:e>
        </m:acc>
        <w:ins w:id="2372" w:author="The Si Tran" w:date="2012-12-06T02:12:00Z">
          <m:r>
            <w:rPr>
              <w:rFonts w:ascii="Cambria Math" w:hAnsi="Cambria Math"/>
              <w:szCs w:val="26"/>
            </w:rPr>
            <m:t>∙</m:t>
          </m:r>
        </w:ins>
        <m:acc>
          <m:accPr>
            <m:chr m:val="⃗"/>
            <m:ctrlPr>
              <w:ins w:id="2373" w:author="The Si Tran" w:date="2012-12-06T02:12:00Z">
                <w:rPr>
                  <w:rFonts w:ascii="Cambria Math" w:hAnsi="Cambria Math"/>
                  <w:i/>
                  <w:szCs w:val="26"/>
                </w:rPr>
              </w:ins>
            </m:ctrlPr>
          </m:accPr>
          <m:e>
            <w:ins w:id="2374" w:author="The Si Tran" w:date="2012-12-06T02:12:00Z">
              <m:r>
                <w:rPr>
                  <w:rFonts w:ascii="Cambria Math" w:hAnsi="Cambria Math"/>
                  <w:szCs w:val="26"/>
                </w:rPr>
                <m:t>x</m:t>
              </m:r>
            </w:ins>
          </m:e>
        </m:acc>
        <w:ins w:id="2375" w:author="The Si Tran" w:date="2012-12-06T02:12:00Z">
          <m:r>
            <w:rPr>
              <w:rFonts w:ascii="Cambria Math" w:hAnsi="Cambria Math"/>
              <w:szCs w:val="26"/>
            </w:rPr>
            <m:t>=0</m:t>
          </m:r>
        </w:ins>
      </m:oMath>
      <w:ins w:id="2376" w:author="The Si Tran" w:date="2012-12-06T02:12:00Z">
        <w:r w:rsidR="00721CBD" w:rsidRPr="0049233F">
          <w:rPr>
            <w:szCs w:val="26"/>
          </w:rPr>
          <w:t xml:space="preserve"> </w:t>
        </w:r>
      </w:ins>
      <w:r w:rsidRPr="0049233F">
        <w:rPr>
          <w:szCs w:val="26"/>
        </w:rPr>
        <w:t xml:space="preserve"> phân chia các điểm trong tập mẫu một cách chính xác </w:t>
      </w:r>
      <w:proofErr w:type="gramStart"/>
      <w:r w:rsidRPr="0049233F">
        <w:rPr>
          <w:szCs w:val="26"/>
        </w:rPr>
        <w:t>theo</w:t>
      </w:r>
      <w:proofErr w:type="gramEnd"/>
      <w:r w:rsidRPr="0049233F">
        <w:rPr>
          <w:szCs w:val="26"/>
        </w:rPr>
        <w:t xml:space="preserve"> các nhãn của nó. Thực tế có một số bộ dữ liệu mà không thể tìm thấy bất kỳ siêu phẳng nào có thể phân chia đúng các điểm của nó, các bộ dữ liệu đó được gọi là tập dữ liệu không </w:t>
      </w:r>
      <w:r w:rsidRPr="0049233F">
        <w:rPr>
          <w:i/>
          <w:szCs w:val="26"/>
        </w:rPr>
        <w:t xml:space="preserve">khả phân tuyến tính </w:t>
      </w:r>
      <w:r w:rsidRPr="0049233F">
        <w:rPr>
          <w:szCs w:val="26"/>
        </w:rPr>
        <w:t>(linearly separable). Ngược lại nếu một bộ dữ liệu có thể được phân chia đúng bởi một siêu phẳng nào đó thì gọi là khả phân tuyến tính.</w:t>
      </w:r>
    </w:p>
    <w:p w:rsidR="0088753F" w:rsidRPr="0049233F" w:rsidRDefault="0088753F" w:rsidP="0088753F">
      <w:pPr>
        <w:keepNext/>
        <w:spacing w:before="0"/>
        <w:ind w:firstLine="720"/>
        <w:rPr>
          <w:szCs w:val="26"/>
        </w:rPr>
      </w:pPr>
      <w:r w:rsidRPr="002B1464">
        <w:rPr>
          <w:noProof/>
          <w:szCs w:val="26"/>
        </w:rPr>
        <w:drawing>
          <wp:inline distT="0" distB="0" distL="0" distR="0">
            <wp:extent cx="4410075" cy="211455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4410075" cy="211455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377" w:name="_Toc327348214"/>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378"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379"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Mặt quyết định biểu diễn bởi perceptron hai đầu nhập</w:t>
      </w:r>
      <w:bookmarkEnd w:id="2377"/>
    </w:p>
    <w:p w:rsidR="0088753F" w:rsidRPr="0049233F" w:rsidRDefault="0088753F" w:rsidP="0088753F">
      <w:pPr>
        <w:spacing w:before="0"/>
        <w:ind w:firstLine="720"/>
        <w:rPr>
          <w:szCs w:val="26"/>
        </w:rPr>
      </w:pPr>
    </w:p>
    <w:p w:rsidR="0088753F" w:rsidRPr="0049233F" w:rsidRDefault="0088753F" w:rsidP="0088753F">
      <w:pPr>
        <w:spacing w:before="0"/>
        <w:ind w:firstLine="720"/>
        <w:rPr>
          <w:szCs w:val="26"/>
        </w:rPr>
      </w:pPr>
      <w:r w:rsidRPr="0049233F">
        <w:rPr>
          <w:szCs w:val="26"/>
        </w:rPr>
        <w:t>Hình 2.6 (a) là một tập mẫu khả phân tuyến tính có thể được phân ra bởi một mặt quyết định của perceptron. Hình 2.6 (b) là một tập mẫu không khả phân tuyến tính.</w:t>
      </w:r>
    </w:p>
    <w:p w:rsidR="0088753F" w:rsidRPr="0049233F" w:rsidRDefault="0088753F" w:rsidP="0088753F">
      <w:pPr>
        <w:spacing w:before="0"/>
        <w:ind w:firstLine="720"/>
        <w:rPr>
          <w:szCs w:val="26"/>
        </w:rPr>
      </w:pPr>
      <w:r w:rsidRPr="0049233F">
        <w:rPr>
          <w:szCs w:val="26"/>
        </w:rPr>
        <w:t xml:space="preserve">Quá trình huấn luyện một perceptron là một quá trình tìm kiếm một vector </w:t>
      </w:r>
      <w:del w:id="2380" w:author="The Si Tran" w:date="2012-12-06T02:12:00Z">
        <w:r w:rsidRPr="00AF1345" w:rsidDel="00900AAA">
          <w:rPr>
            <w:position w:val="-6"/>
            <w:szCs w:val="26"/>
          </w:rPr>
          <w:object w:dxaOrig="240" w:dyaOrig="279">
            <v:shape id="_x0000_i1108" type="#_x0000_t75" style="width:12pt;height:14.25pt" o:ole="">
              <v:imagedata r:id="rId175" o:title=""/>
            </v:shape>
            <o:OLEObject Type="Embed" ProgID="Equation.DSMT4" ShapeID="_x0000_i1108" DrawAspect="Content" ObjectID="_1416335231" r:id="rId184"/>
          </w:object>
        </w:r>
      </w:del>
      <m:oMath>
        <m:acc>
          <m:accPr>
            <m:chr m:val="⃗"/>
            <m:ctrlPr>
              <w:ins w:id="2381" w:author="The Si Tran" w:date="2012-12-06T02:12:00Z">
                <w:rPr>
                  <w:rFonts w:ascii="Cambria Math" w:hAnsi="Cambria Math"/>
                  <w:i/>
                  <w:szCs w:val="26"/>
                </w:rPr>
              </w:ins>
            </m:ctrlPr>
          </m:accPr>
          <m:e>
            <w:ins w:id="2382" w:author="The Si Tran" w:date="2012-12-06T02:12:00Z">
              <m:r>
                <w:rPr>
                  <w:rFonts w:ascii="Cambria Math" w:hAnsi="Cambria Math"/>
                  <w:szCs w:val="26"/>
                </w:rPr>
                <m:t>w</m:t>
              </m:r>
            </w:ins>
          </m:e>
        </m:acc>
      </m:oMath>
      <w:r w:rsidRPr="0049233F">
        <w:rPr>
          <w:szCs w:val="26"/>
        </w:rPr>
        <w:t xml:space="preserve"> trên một không gian thực </w:t>
      </w:r>
      <w:ins w:id="2383" w:author="The Si Tran" w:date="2012-12-06T02:12:00Z">
        <m:oMath>
          <m:r>
            <w:rPr>
              <w:rFonts w:ascii="Cambria Math" w:hAnsi="Cambria Math"/>
              <w:szCs w:val="26"/>
            </w:rPr>
            <m:t>n+1</m:t>
          </m:r>
        </m:oMath>
      </w:ins>
      <w:del w:id="2384" w:author="The Si Tran" w:date="2012-12-06T02:12:00Z">
        <w:r w:rsidRPr="0049233F" w:rsidDel="00900AAA">
          <w:rPr>
            <w:i/>
            <w:szCs w:val="26"/>
          </w:rPr>
          <w:delText>n</w:delText>
        </w:r>
        <w:r w:rsidRPr="0049233F" w:rsidDel="00900AAA">
          <w:rPr>
            <w:szCs w:val="26"/>
          </w:rPr>
          <w:delText xml:space="preserve"> + 1</w:delText>
        </w:r>
      </w:del>
      <w:r w:rsidRPr="0049233F">
        <w:rPr>
          <w:szCs w:val="26"/>
        </w:rPr>
        <w:t xml:space="preserve"> chiều sau cho nó có khả năng phân xuất ra các giá trị +1, -1 </w:t>
      </w:r>
      <w:r w:rsidRPr="0049233F">
        <w:rPr>
          <w:szCs w:val="26"/>
        </w:rPr>
        <w:lastRenderedPageBreak/>
        <w:t xml:space="preserve">một cách đúng đắn cho một tập dữ liệu nào đó. Có hai giải thuật huấn luyện cơ bản là </w:t>
      </w:r>
      <w:r w:rsidRPr="0049233F">
        <w:rPr>
          <w:i/>
          <w:szCs w:val="26"/>
        </w:rPr>
        <w:t>luật huấn luyện perceptron</w:t>
      </w:r>
      <w:r w:rsidRPr="0049233F">
        <w:rPr>
          <w:szCs w:val="26"/>
        </w:rPr>
        <w:t xml:space="preserve"> (perceptron training rule) và </w:t>
      </w:r>
      <w:r w:rsidRPr="0049233F">
        <w:rPr>
          <w:i/>
          <w:szCs w:val="26"/>
        </w:rPr>
        <w:t xml:space="preserve">luật delta </w:t>
      </w:r>
      <w:r w:rsidRPr="0049233F">
        <w:rPr>
          <w:szCs w:val="26"/>
        </w:rPr>
        <w:t xml:space="preserve">(delta rule). </w:t>
      </w:r>
    </w:p>
    <w:p w:rsidR="0088753F" w:rsidRPr="00900AAA" w:rsidRDefault="0088753F" w:rsidP="0088753F">
      <w:pPr>
        <w:pStyle w:val="ListParagraph"/>
        <w:numPr>
          <w:ilvl w:val="0"/>
          <w:numId w:val="10"/>
        </w:numPr>
        <w:spacing w:after="0" w:line="360" w:lineRule="auto"/>
        <w:ind w:left="0"/>
        <w:rPr>
          <w:ins w:id="2385" w:author="The Si Tran" w:date="2012-12-06T02:13:00Z"/>
          <w:rFonts w:ascii="Times New Roman" w:hAnsi="Times New Roman"/>
          <w:i/>
          <w:sz w:val="26"/>
          <w:szCs w:val="26"/>
          <w:u w:val="single"/>
          <w:rPrChange w:id="2386" w:author="The Si Tran" w:date="2012-12-06T02:13:00Z">
            <w:rPr>
              <w:ins w:id="2387" w:author="The Si Tran" w:date="2012-12-06T02:13:00Z"/>
              <w:rFonts w:ascii="Times New Roman" w:hAnsi="Times New Roman"/>
              <w:sz w:val="26"/>
              <w:szCs w:val="26"/>
            </w:rPr>
          </w:rPrChange>
        </w:rPr>
      </w:pPr>
      <w:r w:rsidRPr="0049233F">
        <w:rPr>
          <w:rFonts w:ascii="Times New Roman" w:hAnsi="Times New Roman"/>
          <w:b/>
          <w:i/>
          <w:sz w:val="26"/>
          <w:szCs w:val="26"/>
        </w:rPr>
        <w:t>Luật huấn luyện perceptron</w:t>
      </w:r>
      <w:r w:rsidRPr="0049233F">
        <w:rPr>
          <w:rFonts w:ascii="Times New Roman" w:hAnsi="Times New Roman"/>
          <w:sz w:val="26"/>
          <w:szCs w:val="26"/>
        </w:rPr>
        <w:t xml:space="preserve">:  Để tìm một vector </w:t>
      </w:r>
      <w:del w:id="2388" w:author="The Si Tran" w:date="2012-12-06T02:13:00Z">
        <w:r w:rsidRPr="0049233F" w:rsidDel="00900AAA">
          <w:rPr>
            <w:rFonts w:ascii="Times New Roman" w:hAnsi="Times New Roman"/>
            <w:position w:val="-6"/>
            <w:sz w:val="26"/>
            <w:szCs w:val="26"/>
            <w:rPrChange w:id="2389" w:author="The Si Tran" w:date="2012-12-05T23:02:00Z">
              <w:rPr>
                <w:rFonts w:ascii="Times New Roman" w:hAnsi="Times New Roman"/>
                <w:position w:val="-6"/>
                <w:sz w:val="26"/>
                <w:szCs w:val="26"/>
              </w:rPr>
            </w:rPrChange>
          </w:rPr>
          <w:object w:dxaOrig="240" w:dyaOrig="279">
            <v:shape id="_x0000_i1109" type="#_x0000_t75" style="width:12pt;height:14.25pt" o:ole="">
              <v:imagedata r:id="rId180" o:title=""/>
            </v:shape>
            <o:OLEObject Type="Embed" ProgID="Equation.DSMT4" ShapeID="_x0000_i1109" DrawAspect="Content" ObjectID="_1416335232" r:id="rId185"/>
          </w:object>
        </w:r>
      </w:del>
      <m:oMath>
        <m:acc>
          <m:accPr>
            <m:chr m:val="⃗"/>
            <m:ctrlPr>
              <w:ins w:id="2390" w:author="The Si Tran" w:date="2012-12-06T02:13:00Z">
                <w:rPr>
                  <w:rFonts w:ascii="Cambria Math" w:eastAsia="Times New Roman" w:hAnsi="Cambria Math"/>
                  <w:i/>
                  <w:sz w:val="26"/>
                  <w:szCs w:val="26"/>
                </w:rPr>
              </w:ins>
            </m:ctrlPr>
          </m:accPr>
          <m:e>
            <w:ins w:id="2391" w:author="The Si Tran" w:date="2012-12-06T02:13:00Z">
              <m:r>
                <w:rPr>
                  <w:rFonts w:ascii="Cambria Math" w:hAnsi="Cambria Math"/>
                  <w:szCs w:val="26"/>
                </w:rPr>
                <m:t>w</m:t>
              </m:r>
            </w:ins>
          </m:e>
        </m:acc>
      </m:oMath>
      <w:ins w:id="2392" w:author="The Si Tran" w:date="2012-12-06T02:13:00Z">
        <w:r w:rsidR="00900AAA" w:rsidRPr="0049233F">
          <w:rPr>
            <w:szCs w:val="26"/>
          </w:rPr>
          <w:t xml:space="preserve"> </w:t>
        </w:r>
      </w:ins>
      <w:r w:rsidRPr="0049233F">
        <w:rPr>
          <w:rFonts w:ascii="Times New Roman" w:hAnsi="Times New Roman"/>
          <w:sz w:val="26"/>
          <w:szCs w:val="26"/>
        </w:rPr>
        <w:t xml:space="preserve"> thích hợp, trước hết ta áp dụng một perceptron với trọng số </w:t>
      </w:r>
      <w:del w:id="2393" w:author="The Si Tran" w:date="2012-12-06T02:13:00Z">
        <w:r w:rsidRPr="0049233F" w:rsidDel="00900AAA">
          <w:rPr>
            <w:rFonts w:ascii="Times New Roman" w:hAnsi="Times New Roman"/>
            <w:position w:val="-6"/>
            <w:sz w:val="26"/>
            <w:szCs w:val="26"/>
            <w:rPrChange w:id="2394" w:author="The Si Tran" w:date="2012-12-05T23:02:00Z">
              <w:rPr>
                <w:rFonts w:ascii="Times New Roman" w:hAnsi="Times New Roman"/>
                <w:position w:val="-6"/>
                <w:sz w:val="26"/>
                <w:szCs w:val="26"/>
              </w:rPr>
            </w:rPrChange>
          </w:rPr>
          <w:object w:dxaOrig="240" w:dyaOrig="279">
            <v:shape id="_x0000_i1110" type="#_x0000_t75" style="width:12pt;height:14.25pt" o:ole="">
              <v:imagedata r:id="rId180" o:title=""/>
            </v:shape>
            <o:OLEObject Type="Embed" ProgID="Equation.DSMT4" ShapeID="_x0000_i1110" DrawAspect="Content" ObjectID="_1416335233" r:id="rId186"/>
          </w:object>
        </w:r>
      </w:del>
      <m:oMath>
        <m:acc>
          <m:accPr>
            <m:chr m:val="⃗"/>
            <m:ctrlPr>
              <w:ins w:id="2395" w:author="The Si Tran" w:date="2012-12-06T02:13:00Z">
                <w:rPr>
                  <w:rFonts w:ascii="Cambria Math" w:eastAsia="Times New Roman" w:hAnsi="Cambria Math"/>
                  <w:i/>
                  <w:sz w:val="26"/>
                  <w:szCs w:val="26"/>
                </w:rPr>
              </w:ins>
            </m:ctrlPr>
          </m:accPr>
          <m:e>
            <w:ins w:id="2396" w:author="The Si Tran" w:date="2012-12-06T02:13:00Z">
              <m:r>
                <w:rPr>
                  <w:rFonts w:ascii="Cambria Math" w:hAnsi="Cambria Math"/>
                  <w:szCs w:val="26"/>
                </w:rPr>
                <m:t>w</m:t>
              </m:r>
            </w:ins>
          </m:e>
        </m:acc>
      </m:oMath>
      <w:ins w:id="2397" w:author="The Si Tran" w:date="2012-12-06T02:13:00Z">
        <w:r w:rsidR="00900AAA" w:rsidRPr="0049233F">
          <w:rPr>
            <w:szCs w:val="26"/>
          </w:rPr>
          <w:t xml:space="preserve"> </w:t>
        </w:r>
      </w:ins>
      <w:r w:rsidRPr="0049233F">
        <w:rPr>
          <w:rFonts w:ascii="Times New Roman" w:hAnsi="Times New Roman"/>
          <w:sz w:val="26"/>
          <w:szCs w:val="26"/>
        </w:rPr>
        <w:t xml:space="preserve"> ngẫu nhiên qua từng mẫu của tập dữ liệu huấn luyện và hiệu chỉnh các trọng số này khi có sự phân loại sai tập mẫu. Quá trình này được lặp đi lặp lại cho đến khi perceptron đã phân loại đúng tất cả các mẫu của tập huấn luyện. Các trọng số được cập nhập theo luật </w:t>
      </w:r>
    </w:p>
    <w:p w:rsidR="00900AAA" w:rsidRPr="00E12D24" w:rsidRDefault="006E1C30">
      <w:pPr>
        <w:ind w:left="1440"/>
        <w:rPr>
          <w:ins w:id="2398" w:author="The Si Tran" w:date="2012-12-06T02:14:00Z"/>
          <w:szCs w:val="26"/>
        </w:rPr>
        <w:pPrChange w:id="2399" w:author="The Si Tran" w:date="2012-12-06T02:13:00Z">
          <w:pPr>
            <w:pStyle w:val="ListParagraph"/>
            <w:numPr>
              <w:numId w:val="10"/>
            </w:numPr>
            <w:spacing w:after="0" w:line="360" w:lineRule="auto"/>
            <w:ind w:left="0" w:hanging="360"/>
          </w:pPr>
        </w:pPrChange>
      </w:pPr>
      <m:oMathPara>
        <m:oMathParaPr>
          <m:jc m:val="left"/>
        </m:oMathParaPr>
        <m:oMath>
          <m:sSub>
            <m:sSubPr>
              <m:ctrlPr>
                <w:ins w:id="2400" w:author="The Si Tran" w:date="2012-12-06T02:13:00Z">
                  <w:rPr>
                    <w:rFonts w:ascii="Cambria Math" w:hAnsi="Cambria Math"/>
                    <w:szCs w:val="26"/>
                  </w:rPr>
                </w:ins>
              </m:ctrlPr>
            </m:sSubPr>
            <m:e>
              <w:ins w:id="2401" w:author="The Si Tran" w:date="2012-12-06T02:13:00Z">
                <m:r>
                  <w:rPr>
                    <w:rFonts w:ascii="Cambria Math" w:hAnsi="Cambria Math"/>
                    <w:szCs w:val="26"/>
                  </w:rPr>
                  <m:t>w</m:t>
                </m:r>
              </w:ins>
            </m:e>
            <m:sub>
              <w:ins w:id="2402" w:author="The Si Tran" w:date="2012-12-06T02:13:00Z">
                <m:r>
                  <w:rPr>
                    <w:rFonts w:ascii="Cambria Math" w:hAnsi="Cambria Math"/>
                    <w:szCs w:val="26"/>
                  </w:rPr>
                  <m:t>i</m:t>
                </m:r>
              </w:ins>
            </m:sub>
          </m:sSub>
          <w:ins w:id="2403" w:author="The Si Tran" w:date="2012-12-06T02:14:00Z">
            <m:r>
              <w:rPr>
                <w:rFonts w:ascii="Cambria Math" w:hAnsi="Cambria Math"/>
                <w:szCs w:val="26"/>
              </w:rPr>
              <m:t>←</m:t>
            </m:r>
          </w:ins>
          <m:sSub>
            <m:sSubPr>
              <m:ctrlPr>
                <w:ins w:id="2404" w:author="The Si Tran" w:date="2012-12-06T02:14:00Z">
                  <w:rPr>
                    <w:rFonts w:ascii="Cambria Math" w:hAnsi="Cambria Math"/>
                    <w:szCs w:val="26"/>
                  </w:rPr>
                </w:ins>
              </m:ctrlPr>
            </m:sSubPr>
            <m:e>
              <w:ins w:id="2405" w:author="The Si Tran" w:date="2012-12-06T02:14:00Z">
                <m:r>
                  <w:rPr>
                    <w:rFonts w:ascii="Cambria Math" w:hAnsi="Cambria Math"/>
                    <w:szCs w:val="26"/>
                  </w:rPr>
                  <m:t>w</m:t>
                </m:r>
              </w:ins>
            </m:e>
            <m:sub>
              <w:ins w:id="2406" w:author="The Si Tran" w:date="2012-12-06T02:14:00Z">
                <m:r>
                  <w:rPr>
                    <w:rFonts w:ascii="Cambria Math" w:hAnsi="Cambria Math"/>
                    <w:szCs w:val="26"/>
                  </w:rPr>
                  <m:t>i</m:t>
                </m:r>
              </w:ins>
            </m:sub>
          </m:sSub>
          <w:ins w:id="2407" w:author="The Si Tran" w:date="2012-12-06T02:14:00Z">
            <m:r>
              <w:rPr>
                <w:rFonts w:ascii="Cambria Math" w:hAnsi="Cambria Math"/>
                <w:szCs w:val="26"/>
              </w:rPr>
              <m:t>+</m:t>
            </m:r>
          </w:ins>
          <m:sSub>
            <m:sSubPr>
              <m:ctrlPr>
                <w:ins w:id="2408" w:author="The Si Tran" w:date="2012-12-06T02:14:00Z">
                  <w:rPr>
                    <w:rFonts w:ascii="Cambria Math" w:hAnsi="Cambria Math"/>
                    <w:szCs w:val="26"/>
                  </w:rPr>
                </w:ins>
              </m:ctrlPr>
            </m:sSubPr>
            <m:e>
              <w:ins w:id="2409" w:author="The Si Tran" w:date="2012-12-06T02:14:00Z">
                <m:r>
                  <w:rPr>
                    <w:rFonts w:ascii="Cambria Math" w:hAnsi="Cambria Math"/>
                    <w:szCs w:val="26"/>
                  </w:rPr>
                  <m:t>∆w</m:t>
                </m:r>
              </w:ins>
            </m:e>
            <m:sub>
              <w:ins w:id="2410" w:author="The Si Tran" w:date="2012-12-06T02:14:00Z">
                <m:r>
                  <w:rPr>
                    <w:rFonts w:ascii="Cambria Math" w:hAnsi="Cambria Math"/>
                    <w:szCs w:val="26"/>
                  </w:rPr>
                  <m:t>i</m:t>
                </m:r>
              </w:ins>
            </m:sub>
          </m:sSub>
        </m:oMath>
      </m:oMathPara>
    </w:p>
    <w:p w:rsidR="00A40DAF" w:rsidRPr="00A40DAF" w:rsidDel="00A40DAF" w:rsidRDefault="006E1C30">
      <w:pPr>
        <w:ind w:left="1440"/>
        <w:rPr>
          <w:del w:id="2411" w:author="The Si Tran" w:date="2012-12-06T02:15:00Z"/>
          <w:szCs w:val="26"/>
          <w:u w:val="single"/>
          <w:rPrChange w:id="2412" w:author="The Si Tran" w:date="2012-12-06T02:15:00Z">
            <w:rPr>
              <w:del w:id="2413" w:author="The Si Tran" w:date="2012-12-06T02:15:00Z"/>
              <w:rFonts w:ascii="Times New Roman" w:hAnsi="Times New Roman"/>
              <w:i/>
              <w:sz w:val="26"/>
              <w:szCs w:val="26"/>
              <w:u w:val="single"/>
            </w:rPr>
          </w:rPrChange>
        </w:rPr>
        <w:pPrChange w:id="2414" w:author="The Si Tran" w:date="2012-12-06T02:13:00Z">
          <w:pPr>
            <w:pStyle w:val="ListParagraph"/>
            <w:numPr>
              <w:numId w:val="10"/>
            </w:numPr>
            <w:spacing w:after="0" w:line="360" w:lineRule="auto"/>
            <w:ind w:left="0" w:hanging="360"/>
          </w:pPr>
        </w:pPrChange>
      </w:pPr>
      <m:oMathPara>
        <m:oMathParaPr>
          <m:jc m:val="left"/>
        </m:oMathParaPr>
        <m:oMath>
          <m:sSub>
            <m:sSubPr>
              <m:ctrlPr>
                <w:ins w:id="2415" w:author="The Si Tran" w:date="2012-12-06T02:14:00Z">
                  <w:rPr>
                    <w:rFonts w:ascii="Cambria Math" w:hAnsi="Cambria Math"/>
                    <w:szCs w:val="26"/>
                  </w:rPr>
                </w:ins>
              </m:ctrlPr>
            </m:sSubPr>
            <m:e>
              <w:ins w:id="2416" w:author="The Si Tran" w:date="2012-12-06T02:14:00Z">
                <m:r>
                  <w:rPr>
                    <w:rFonts w:ascii="Cambria Math" w:hAnsi="Cambria Math"/>
                    <w:szCs w:val="26"/>
                  </w:rPr>
                  <m:t>∆w</m:t>
                </m:r>
              </w:ins>
            </m:e>
            <m:sub>
              <w:ins w:id="2417" w:author="The Si Tran" w:date="2012-12-06T02:14:00Z">
                <m:r>
                  <w:rPr>
                    <w:rFonts w:ascii="Cambria Math" w:hAnsi="Cambria Math"/>
                    <w:szCs w:val="26"/>
                  </w:rPr>
                  <m:t>i</m:t>
                </m:r>
              </w:ins>
            </m:sub>
          </m:sSub>
          <w:ins w:id="2418" w:author="The Si Tran" w:date="2012-12-06T02:14:00Z">
            <m:r>
              <w:rPr>
                <w:rFonts w:ascii="Cambria Math" w:hAnsi="Cambria Math"/>
                <w:szCs w:val="26"/>
              </w:rPr>
              <m:t>=</m:t>
            </m:r>
          </w:ins>
          <w:ins w:id="2419" w:author="The Si Tran" w:date="2012-12-06T02:15:00Z">
            <m:r>
              <w:rPr>
                <w:rFonts w:ascii="Cambria Math" w:hAnsi="Cambria Math"/>
                <w:szCs w:val="26"/>
              </w:rPr>
              <m:t>η(t-o)</m:t>
            </m:r>
          </w:ins>
          <m:sSub>
            <m:sSubPr>
              <m:ctrlPr>
                <w:ins w:id="2420" w:author="The Si Tran" w:date="2012-12-06T02:15:00Z">
                  <w:rPr>
                    <w:rFonts w:ascii="Cambria Math" w:hAnsi="Cambria Math"/>
                    <w:i/>
                    <w:szCs w:val="26"/>
                  </w:rPr>
                </w:ins>
              </m:ctrlPr>
            </m:sSubPr>
            <m:e>
              <w:ins w:id="2421" w:author="The Si Tran" w:date="2012-12-06T02:15:00Z">
                <m:r>
                  <w:rPr>
                    <w:rFonts w:ascii="Cambria Math" w:hAnsi="Cambria Math"/>
                    <w:szCs w:val="26"/>
                  </w:rPr>
                  <m:t>x</m:t>
                </m:r>
              </w:ins>
            </m:e>
            <m:sub>
              <w:ins w:id="2422" w:author="The Si Tran" w:date="2012-12-06T02:15:00Z">
                <m:r>
                  <w:rPr>
                    <w:rFonts w:ascii="Cambria Math" w:hAnsi="Cambria Math"/>
                    <w:szCs w:val="26"/>
                  </w:rPr>
                  <m:t>i</m:t>
                </m:r>
              </w:ins>
            </m:sub>
          </m:sSub>
        </m:oMath>
      </m:oMathPara>
    </w:p>
    <w:p w:rsidR="0088753F" w:rsidRPr="0049233F" w:rsidDel="00A40DAF" w:rsidRDefault="0088753F">
      <w:pPr>
        <w:pStyle w:val="ListParagraph"/>
        <w:spacing w:after="0" w:line="360" w:lineRule="auto"/>
        <w:ind w:left="0"/>
        <w:rPr>
          <w:del w:id="2423" w:author="The Si Tran" w:date="2012-12-06T02:15:00Z"/>
          <w:rFonts w:ascii="Times New Roman" w:hAnsi="Times New Roman"/>
          <w:sz w:val="26"/>
          <w:szCs w:val="26"/>
        </w:rPr>
      </w:pPr>
      <w:del w:id="2424" w:author="The Si Tran" w:date="2012-12-06T02:15:00Z">
        <w:r w:rsidRPr="0049233F" w:rsidDel="00A40DAF">
          <w:rPr>
            <w:rFonts w:ascii="Times New Roman" w:hAnsi="Times New Roman"/>
            <w:sz w:val="26"/>
            <w:szCs w:val="26"/>
          </w:rPr>
          <w:delText xml:space="preserve">                  </w:delText>
        </w:r>
        <w:r w:rsidRPr="002B1464" w:rsidDel="00A40DAF">
          <w:rPr>
            <w:rFonts w:ascii="Times New Roman" w:hAnsi="Times New Roman"/>
            <w:noProof/>
            <w:sz w:val="26"/>
            <w:szCs w:val="26"/>
            <w:rPrChange w:id="2425" w:author="Unknown">
              <w:rPr>
                <w:noProof/>
              </w:rPr>
            </w:rPrChange>
          </w:rPr>
          <w:drawing>
            <wp:inline distT="0" distB="0" distL="0" distR="0">
              <wp:extent cx="1352550" cy="2286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1352550" cy="228600"/>
                      </a:xfrm>
                      <a:prstGeom prst="rect">
                        <a:avLst/>
                      </a:prstGeom>
                      <a:noFill/>
                      <a:ln>
                        <a:noFill/>
                      </a:ln>
                    </pic:spPr>
                  </pic:pic>
                </a:graphicData>
              </a:graphic>
            </wp:inline>
          </w:drawing>
        </w:r>
      </w:del>
    </w:p>
    <w:p w:rsidR="0088753F" w:rsidRPr="0049233F" w:rsidRDefault="0088753F">
      <w:pPr>
        <w:ind w:left="1440"/>
        <w:pPrChange w:id="2426" w:author="The Si Tran" w:date="2012-12-06T02:15:00Z">
          <w:pPr>
            <w:pStyle w:val="ListParagraph"/>
            <w:spacing w:after="0" w:line="360" w:lineRule="auto"/>
            <w:ind w:left="0"/>
          </w:pPr>
        </w:pPrChange>
      </w:pPr>
      <w:del w:id="2427" w:author="The Si Tran" w:date="2012-12-06T02:15:00Z">
        <w:r w:rsidRPr="0049233F" w:rsidDel="00A40DAF">
          <w:delText xml:space="preserve">                   </w:delText>
        </w:r>
        <w:r w:rsidRPr="00B312F5" w:rsidDel="00A40DAF">
          <w:rPr>
            <w:noProof/>
          </w:rPr>
          <w:drawing>
            <wp:inline distT="0" distB="0" distL="0" distR="0">
              <wp:extent cx="1266825" cy="22860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1266825" cy="228600"/>
                      </a:xfrm>
                      <a:prstGeom prst="rect">
                        <a:avLst/>
                      </a:prstGeom>
                      <a:noFill/>
                      <a:ln>
                        <a:noFill/>
                      </a:ln>
                    </pic:spPr>
                  </pic:pic>
                </a:graphicData>
              </a:graphic>
            </wp:inline>
          </w:drawing>
        </w:r>
        <w:r w:rsidRPr="0049233F" w:rsidDel="00A40DAF">
          <w:delText xml:space="preserve">  </w:delText>
        </w:r>
      </w:del>
      <w:r w:rsidRPr="0049233F">
        <w:t xml:space="preserve">    </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o</w:t>
      </w:r>
      <w:r w:rsidRPr="0049233F">
        <w:rPr>
          <w:rFonts w:ascii="Times New Roman" w:hAnsi="Times New Roman"/>
          <w:sz w:val="26"/>
          <w:szCs w:val="26"/>
        </w:rPr>
        <w:t xml:space="preserve"> là giá trị xuất của perceptron, </w:t>
      </w:r>
      <w:r w:rsidRPr="0049233F">
        <w:rPr>
          <w:rFonts w:ascii="Times New Roman" w:hAnsi="Times New Roman"/>
          <w:i/>
          <w:sz w:val="26"/>
          <w:szCs w:val="26"/>
        </w:rPr>
        <w:t>t</w:t>
      </w:r>
      <w:r w:rsidRPr="0049233F">
        <w:rPr>
          <w:rFonts w:ascii="Times New Roman" w:hAnsi="Times New Roman"/>
          <w:sz w:val="26"/>
          <w:szCs w:val="26"/>
        </w:rPr>
        <w:t xml:space="preserve"> là giá trị đích của mẫu huấn luyện hiện thời, </w:t>
      </w:r>
      <w:r w:rsidRPr="0049233F">
        <w:rPr>
          <w:rFonts w:ascii="Times New Roman" w:hAnsi="Times New Roman"/>
          <w:i/>
          <w:sz w:val="26"/>
          <w:szCs w:val="26"/>
        </w:rPr>
        <w:t>x</w:t>
      </w:r>
      <w:r w:rsidRPr="0049233F">
        <w:rPr>
          <w:rFonts w:ascii="Times New Roman" w:hAnsi="Times New Roman"/>
          <w:i/>
          <w:sz w:val="26"/>
          <w:szCs w:val="26"/>
          <w:vertAlign w:val="subscript"/>
        </w:rPr>
        <w:t>i</w:t>
      </w:r>
      <w:r w:rsidRPr="0049233F">
        <w:rPr>
          <w:rFonts w:ascii="Times New Roman" w:hAnsi="Times New Roman"/>
          <w:sz w:val="26"/>
          <w:szCs w:val="26"/>
        </w:rPr>
        <w:t xml:space="preserve"> là giá trị nhập thứ </w:t>
      </w:r>
      <w:r w:rsidRPr="0049233F">
        <w:rPr>
          <w:rFonts w:ascii="Times New Roman" w:hAnsi="Times New Roman"/>
          <w:i/>
          <w:sz w:val="26"/>
          <w:szCs w:val="26"/>
        </w:rPr>
        <w:t>i,</w:t>
      </w:r>
      <w:r w:rsidRPr="0049233F">
        <w:rPr>
          <w:rFonts w:ascii="Times New Roman" w:hAnsi="Times New Roman"/>
          <w:sz w:val="26"/>
          <w:szCs w:val="26"/>
        </w:rPr>
        <w:t xml:space="preserve"> </w:t>
      </w:r>
      <w:r w:rsidRPr="00AF1345">
        <w:rPr>
          <w:rFonts w:ascii="Times New Roman" w:hAnsi="Times New Roman"/>
          <w:position w:val="-10"/>
          <w:sz w:val="26"/>
          <w:szCs w:val="26"/>
        </w:rPr>
        <w:object w:dxaOrig="200" w:dyaOrig="260">
          <v:shape id="_x0000_i1111" type="#_x0000_t75" style="width:9.75pt;height:12.75pt" o:ole="">
            <v:imagedata r:id="rId189" o:title=""/>
          </v:shape>
          <o:OLEObject Type="Embed" ProgID="Equation.DSMT4" ShapeID="_x0000_i1111" DrawAspect="Content" ObjectID="_1416335234" r:id="rId190"/>
        </w:object>
      </w:r>
      <w:r w:rsidRPr="0049233F">
        <w:rPr>
          <w:rFonts w:ascii="Times New Roman" w:hAnsi="Times New Roman"/>
          <w:sz w:val="26"/>
          <w:szCs w:val="26"/>
        </w:rPr>
        <w:t xml:space="preserve"> là </w:t>
      </w:r>
      <w:r w:rsidRPr="0049233F">
        <w:rPr>
          <w:rFonts w:ascii="Times New Roman" w:hAnsi="Times New Roman"/>
          <w:i/>
          <w:sz w:val="26"/>
          <w:szCs w:val="26"/>
        </w:rPr>
        <w:t xml:space="preserve">hệ số học </w:t>
      </w:r>
      <w:r w:rsidRPr="0049233F">
        <w:rPr>
          <w:rFonts w:ascii="Times New Roman" w:hAnsi="Times New Roman"/>
          <w:sz w:val="26"/>
          <w:szCs w:val="26"/>
        </w:rPr>
        <w:t xml:space="preserve">(learning rate) có vai trò điều tiết mức độ thay đổi của trọng số trong các bước cập nhập. Nó thông thường được gán một giá trị dương nhỏ (ví dụ 0.1) và được điều chỉnh giảm khi số lần cập nhập trọng số tăng lên [2].Giải thuật học này được chứng minh hội tụ sau một số hữu hạn lần cập nhập các trọng số đối với các tập dữ liệu mẫu khả phân tuyến tính và một hệ số học đủ nhỏ nhưng đối với các tập dữ liệu không khả phân tuyến tính thì sự hội tụ là không chắc [2]. </w:t>
      </w:r>
      <w:r w:rsidRPr="0049233F">
        <w:rPr>
          <w:rFonts w:ascii="Times New Roman" w:hAnsi="Times New Roman"/>
          <w:i/>
          <w:sz w:val="26"/>
          <w:szCs w:val="26"/>
        </w:rPr>
        <w:t xml:space="preserve"> </w:t>
      </w:r>
      <w:r w:rsidRPr="0049233F">
        <w:rPr>
          <w:rFonts w:ascii="Times New Roman" w:hAnsi="Times New Roman"/>
          <w:sz w:val="26"/>
          <w:szCs w:val="26"/>
        </w:rPr>
        <w:t xml:space="preserve">                                                                                                                        </w:t>
      </w:r>
    </w:p>
    <w:p w:rsidR="0088753F" w:rsidRPr="00C841C4" w:rsidRDefault="0088753F" w:rsidP="0088753F">
      <w:pPr>
        <w:pStyle w:val="ListParagraph"/>
        <w:numPr>
          <w:ilvl w:val="0"/>
          <w:numId w:val="10"/>
        </w:numPr>
        <w:spacing w:after="0" w:line="360" w:lineRule="auto"/>
        <w:ind w:left="0"/>
        <w:rPr>
          <w:ins w:id="2428" w:author="The Si Tran" w:date="2012-12-06T02:16:00Z"/>
          <w:rFonts w:ascii="Times New Roman" w:hAnsi="Times New Roman"/>
          <w:i/>
          <w:sz w:val="26"/>
          <w:szCs w:val="26"/>
          <w:u w:val="single"/>
          <w:rPrChange w:id="2429" w:author="The Si Tran" w:date="2012-12-06T02:16:00Z">
            <w:rPr>
              <w:ins w:id="2430" w:author="The Si Tran" w:date="2012-12-06T02:16:00Z"/>
              <w:rFonts w:ascii="Times New Roman" w:hAnsi="Times New Roman"/>
              <w:sz w:val="26"/>
              <w:szCs w:val="26"/>
            </w:rPr>
          </w:rPrChange>
        </w:rPr>
      </w:pPr>
      <w:r w:rsidRPr="0049233F">
        <w:rPr>
          <w:rFonts w:ascii="Times New Roman" w:hAnsi="Times New Roman"/>
          <w:b/>
          <w:i/>
          <w:sz w:val="26"/>
          <w:szCs w:val="26"/>
        </w:rPr>
        <w:t>Luật delta:</w:t>
      </w:r>
      <w:r w:rsidRPr="0049233F">
        <w:rPr>
          <w:rFonts w:ascii="Times New Roman" w:hAnsi="Times New Roman"/>
          <w:sz w:val="26"/>
          <w:szCs w:val="26"/>
        </w:rPr>
        <w:t xml:space="preserve"> Luật perceptron không đảm bảo tính hội tụ đối với các tập mẫu khả phân tuyến tính do đó người ta thiết kế giải thuật luật delta để vượt qua khó khăn này. Luật delta sẽ hội tụ về một xấp xỉ tốt nhất cho các tập không khả phân tuyến tính. Ý tưởng chính của luật delta là áp dụng phương pháp </w:t>
      </w:r>
      <w:r w:rsidRPr="0049233F">
        <w:rPr>
          <w:rFonts w:ascii="Times New Roman" w:hAnsi="Times New Roman"/>
          <w:i/>
          <w:sz w:val="26"/>
          <w:szCs w:val="26"/>
        </w:rPr>
        <w:t>giảm độ dốc</w:t>
      </w:r>
      <w:r w:rsidRPr="0049233F">
        <w:rPr>
          <w:rFonts w:ascii="Times New Roman" w:hAnsi="Times New Roman"/>
          <w:sz w:val="26"/>
          <w:szCs w:val="26"/>
        </w:rPr>
        <w:t xml:space="preserve"> (gradient descent) để tìm kiếm vector trọng số đáp ứng tốt nhất tập huấn luyện. Xét một perceptron thực hiện việc lấy tổ hợp tuyến tính các giá trị nhập nhưng không phân ngưỡng kết quả. Perceptron này gọi là </w:t>
      </w:r>
      <w:r w:rsidRPr="0049233F">
        <w:rPr>
          <w:rFonts w:ascii="Times New Roman" w:hAnsi="Times New Roman"/>
          <w:i/>
          <w:sz w:val="26"/>
          <w:szCs w:val="26"/>
        </w:rPr>
        <w:t>perceptron không phân ngưỡng</w:t>
      </w:r>
      <w:r w:rsidRPr="0049233F">
        <w:rPr>
          <w:rFonts w:ascii="Times New Roman" w:hAnsi="Times New Roman"/>
          <w:sz w:val="26"/>
          <w:szCs w:val="26"/>
        </w:rPr>
        <w:t xml:space="preserve"> (unthresholded perceptron) hay còn gọi là </w:t>
      </w:r>
      <w:r w:rsidRPr="0049233F">
        <w:rPr>
          <w:rFonts w:ascii="Times New Roman" w:hAnsi="Times New Roman"/>
          <w:i/>
          <w:sz w:val="26"/>
          <w:szCs w:val="26"/>
        </w:rPr>
        <w:t>đơn vị tuyến tính</w:t>
      </w:r>
      <w:r w:rsidRPr="0049233F">
        <w:rPr>
          <w:rFonts w:ascii="Times New Roman" w:hAnsi="Times New Roman"/>
          <w:sz w:val="26"/>
          <w:szCs w:val="26"/>
        </w:rPr>
        <w:t xml:space="preserve"> (linear unit). Giá trị xuất của perceptron được tính như sau</w:t>
      </w:r>
    </w:p>
    <w:p w:rsidR="00C841C4" w:rsidRPr="00C841C4" w:rsidRDefault="00C841C4">
      <w:pPr>
        <w:pStyle w:val="ListParagraph"/>
        <w:ind w:left="1800"/>
        <w:rPr>
          <w:szCs w:val="26"/>
          <w:rPrChange w:id="2431" w:author="The Si Tran" w:date="2012-12-06T02:17:00Z">
            <w:rPr>
              <w:rFonts w:ascii="Times New Roman" w:hAnsi="Times New Roman"/>
              <w:i/>
              <w:sz w:val="26"/>
              <w:szCs w:val="26"/>
              <w:u w:val="single"/>
            </w:rPr>
          </w:rPrChange>
        </w:rPr>
        <w:pPrChange w:id="2432" w:author="The Si Tran" w:date="2012-12-06T02:16:00Z">
          <w:pPr>
            <w:pStyle w:val="ListParagraph"/>
            <w:numPr>
              <w:numId w:val="10"/>
            </w:numPr>
            <w:spacing w:after="0" w:line="360" w:lineRule="auto"/>
            <w:ind w:left="0" w:hanging="360"/>
          </w:pPr>
        </w:pPrChange>
      </w:pPr>
      <w:ins w:id="2433" w:author="The Si Tran" w:date="2012-12-06T02:16:00Z">
        <m:oMathPara>
          <m:oMathParaPr>
            <m:jc m:val="left"/>
          </m:oMathParaPr>
          <m:oMath>
            <m:r>
              <w:rPr>
                <w:rFonts w:ascii="Cambria Math" w:hAnsi="Cambria Math"/>
                <w:szCs w:val="26"/>
              </w:rPr>
              <m:t>o</m:t>
            </m:r>
            <m:d>
              <m:dPr>
                <m:ctrlPr>
                  <w:rPr>
                    <w:rFonts w:ascii="Cambria Math" w:hAnsi="Cambria Math"/>
                    <w:i/>
                    <w:szCs w:val="26"/>
                  </w:rPr>
                </m:ctrlPr>
              </m:dPr>
              <m:e>
                <m:acc>
                  <m:accPr>
                    <m:chr m:val="⃗"/>
                    <m:ctrlPr>
                      <w:rPr>
                        <w:rFonts w:ascii="Cambria Math" w:eastAsia="Times New Roman" w:hAnsi="Cambria Math"/>
                        <w:i/>
                        <w:sz w:val="26"/>
                        <w:szCs w:val="26"/>
                      </w:rPr>
                    </m:ctrlPr>
                  </m:accPr>
                  <m:e>
                    <m:r>
                      <w:rPr>
                        <w:rFonts w:ascii="Cambria Math" w:hAnsi="Cambria Math"/>
                        <w:szCs w:val="26"/>
                      </w:rPr>
                      <m:t>x</m:t>
                    </m:r>
                  </m:e>
                </m:acc>
              </m:e>
            </m:d>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w</m:t>
                </m:r>
              </m:e>
            </m:acc>
            <m:r>
              <w:rPr>
                <w:rFonts w:ascii="Cambria Math" w:hAnsi="Cambria Math"/>
                <w:szCs w:val="26"/>
              </w:rPr>
              <m:t>∙</m:t>
            </m:r>
            <m:acc>
              <m:accPr>
                <m:chr m:val="⃗"/>
                <m:ctrlPr>
                  <w:rPr>
                    <w:rFonts w:ascii="Cambria Math" w:eastAsia="Times New Roman" w:hAnsi="Cambria Math"/>
                    <w:i/>
                    <w:sz w:val="26"/>
                    <w:szCs w:val="26"/>
                  </w:rPr>
                </m:ctrlPr>
              </m:accPr>
              <m:e>
                <m:r>
                  <w:rPr>
                    <w:rFonts w:ascii="Cambria Math" w:hAnsi="Cambria Math"/>
                    <w:szCs w:val="26"/>
                  </w:rPr>
                  <m:t>x</m:t>
                </m:r>
              </m:e>
            </m:acc>
          </m:oMath>
        </m:oMathPara>
      </w:ins>
    </w:p>
    <w:p w:rsidR="0088753F" w:rsidRPr="0049233F" w:rsidDel="00C841C4" w:rsidRDefault="0088753F" w:rsidP="0088753F">
      <w:pPr>
        <w:pStyle w:val="ListParagraph"/>
        <w:spacing w:after="0" w:line="360" w:lineRule="auto"/>
        <w:ind w:left="0"/>
        <w:rPr>
          <w:del w:id="2434" w:author="The Si Tran" w:date="2012-12-06T02:16:00Z"/>
          <w:rFonts w:ascii="Times New Roman" w:hAnsi="Times New Roman"/>
          <w:b/>
          <w:i/>
          <w:sz w:val="26"/>
          <w:szCs w:val="26"/>
        </w:rPr>
      </w:pPr>
      <w:del w:id="2435" w:author="The Si Tran" w:date="2012-12-06T02:17:00Z">
        <w:r w:rsidRPr="0049233F" w:rsidDel="00C841C4">
          <w:rPr>
            <w:rFonts w:ascii="Times New Roman" w:hAnsi="Times New Roman"/>
            <w:b/>
            <w:i/>
            <w:sz w:val="26"/>
            <w:szCs w:val="26"/>
          </w:rPr>
          <w:delText xml:space="preserve">             </w:delText>
        </w:r>
      </w:del>
      <w:del w:id="2436" w:author="The Si Tran" w:date="2012-12-06T02:16:00Z">
        <w:r w:rsidRPr="0049233F" w:rsidDel="00C841C4">
          <w:rPr>
            <w:rFonts w:ascii="Times New Roman" w:hAnsi="Times New Roman"/>
            <w:b/>
            <w:i/>
            <w:sz w:val="26"/>
            <w:szCs w:val="26"/>
          </w:rPr>
          <w:delText xml:space="preserve">        </w:delText>
        </w:r>
        <w:r w:rsidRPr="002B1464" w:rsidDel="00C841C4">
          <w:rPr>
            <w:rFonts w:ascii="Times New Roman" w:hAnsi="Times New Roman"/>
            <w:noProof/>
            <w:sz w:val="26"/>
            <w:szCs w:val="26"/>
            <w:rPrChange w:id="2437" w:author="Unknown">
              <w:rPr>
                <w:noProof/>
              </w:rPr>
            </w:rPrChange>
          </w:rPr>
          <w:drawing>
            <wp:inline distT="0" distB="0" distL="0" distR="0">
              <wp:extent cx="1171575" cy="228600"/>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1">
                        <a:extLst>
                          <a:ext uri="{28A0092B-C50C-407E-A947-70E740481C1C}">
                            <a14:useLocalDpi xmlns:a14="http://schemas.microsoft.com/office/drawing/2010/main" val="0"/>
                          </a:ext>
                        </a:extLst>
                      </a:blip>
                      <a:srcRect/>
                      <a:stretch>
                        <a:fillRect/>
                      </a:stretch>
                    </pic:blipFill>
                    <pic:spPr bwMode="auto">
                      <a:xfrm>
                        <a:off x="0" y="0"/>
                        <a:ext cx="1171575" cy="228600"/>
                      </a:xfrm>
                      <a:prstGeom prst="rect">
                        <a:avLst/>
                      </a:prstGeom>
                      <a:noFill/>
                      <a:ln>
                        <a:noFill/>
                      </a:ln>
                    </pic:spPr>
                  </pic:pic>
                </a:graphicData>
              </a:graphic>
            </wp:inline>
          </w:drawing>
        </w:r>
      </w:del>
    </w:p>
    <w:p w:rsidR="0088753F" w:rsidRDefault="0088753F" w:rsidP="0088753F">
      <w:pPr>
        <w:pStyle w:val="ListParagraph"/>
        <w:spacing w:after="0" w:line="360" w:lineRule="auto"/>
        <w:ind w:left="0"/>
        <w:rPr>
          <w:ins w:id="2438" w:author="The Si Tran" w:date="2012-12-06T02:17:00Z"/>
          <w:rFonts w:ascii="Times New Roman" w:hAnsi="Times New Roman"/>
          <w:sz w:val="26"/>
          <w:szCs w:val="26"/>
          <w:u w:val="single"/>
        </w:rPr>
      </w:pPr>
      <w:r w:rsidRPr="0049233F">
        <w:rPr>
          <w:rFonts w:ascii="Times New Roman" w:hAnsi="Times New Roman"/>
          <w:sz w:val="26"/>
          <w:szCs w:val="26"/>
        </w:rPr>
        <w:t xml:space="preserve">Để áp dụng luật delta ta cần định nghĩa một hàm đánh giá, hay còn gọi là </w:t>
      </w:r>
      <w:r w:rsidRPr="0049233F">
        <w:rPr>
          <w:rFonts w:ascii="Times New Roman" w:hAnsi="Times New Roman"/>
          <w:i/>
          <w:sz w:val="26"/>
          <w:szCs w:val="26"/>
        </w:rPr>
        <w:t>hàm lỗi</w:t>
      </w:r>
      <w:r w:rsidRPr="0049233F">
        <w:rPr>
          <w:rFonts w:ascii="Times New Roman" w:hAnsi="Times New Roman"/>
          <w:sz w:val="26"/>
          <w:szCs w:val="26"/>
        </w:rPr>
        <w:t xml:space="preserve"> (training error function). Có nhiều hàm lỗi được sử dụng nhưng thường dùng nhất là hàm sau</w:t>
      </w:r>
      <w:r w:rsidRPr="0049233F">
        <w:rPr>
          <w:rFonts w:ascii="Times New Roman" w:hAnsi="Times New Roman"/>
          <w:sz w:val="26"/>
          <w:szCs w:val="26"/>
          <w:u w:val="single"/>
        </w:rPr>
        <w:t xml:space="preserve">         </w:t>
      </w:r>
    </w:p>
    <w:p w:rsidR="00C841C4" w:rsidRPr="00DF09B3" w:rsidDel="00DF09B3" w:rsidRDefault="001A309A">
      <w:pPr>
        <w:pStyle w:val="ListParagraph"/>
        <w:spacing w:after="0" w:line="360" w:lineRule="auto"/>
        <w:ind w:left="1440" w:firstLine="720"/>
        <w:rPr>
          <w:del w:id="2439" w:author="The Si Tran" w:date="2012-12-06T02:19:00Z"/>
          <w:rFonts w:ascii="Times New Roman" w:hAnsi="Times New Roman"/>
          <w:sz w:val="26"/>
          <w:szCs w:val="26"/>
        </w:rPr>
        <w:pPrChange w:id="2440" w:author="The Si Tran" w:date="2012-12-06T02:19:00Z">
          <w:pPr>
            <w:pStyle w:val="ListParagraph"/>
            <w:spacing w:after="0" w:line="360" w:lineRule="auto"/>
            <w:ind w:left="0"/>
          </w:pPr>
        </w:pPrChange>
      </w:pPr>
      <w:ins w:id="2441" w:author="The Si Tran" w:date="2012-12-06T02:18:00Z">
        <m:oMathPara>
          <m:oMathParaPr>
            <m:jc m:val="left"/>
          </m:oMathParaPr>
          <m:oMath>
            <m:r>
              <w:rPr>
                <w:rFonts w:ascii="Cambria Math" w:hAnsi="Cambria Math"/>
                <w:sz w:val="26"/>
                <w:szCs w:val="26"/>
              </w:rPr>
              <w:lastRenderedPageBreak/>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1</m:t>
                </m:r>
              </m:num>
              <m:den>
                <m:r>
                  <w:rPr>
                    <w:rFonts w:ascii="Cambria Math" w:hAnsi="Cambria Math"/>
                    <w:sz w:val="26"/>
                    <w:szCs w:val="26"/>
                  </w:rPr>
                  <m:t>2</m:t>
                </m:r>
              </m:den>
            </m:f>
            <m:nary>
              <m:naryPr>
                <m:chr m:val="∑"/>
                <m:limLoc m:val="subSup"/>
                <m:supHide m:val="1"/>
                <m:ctrlPr>
                  <w:rPr>
                    <w:rFonts w:ascii="Cambria Math" w:hAnsi="Cambria Math"/>
                    <w:i/>
                    <w:sz w:val="26"/>
                    <w:szCs w:val="26"/>
                  </w:rPr>
                </m:ctrlPr>
              </m:naryPr>
              <m:sub>
                <m:r>
                  <w:rPr>
                    <w:rFonts w:ascii="Cambria Math" w:hAnsi="Cambria Math"/>
                    <w:sz w:val="26"/>
                    <w:szCs w:val="26"/>
                  </w:rPr>
                  <m:t>d∈D</m:t>
                </m:r>
              </m:sub>
              <m:sup/>
              <m:e>
                <m:sSup>
                  <m:sSupPr>
                    <m:ctrlPr>
                      <w:rPr>
                        <w:rFonts w:ascii="Cambria Math" w:hAnsi="Cambria Math"/>
                        <w:i/>
                        <w:sz w:val="26"/>
                        <w:szCs w:val="26"/>
                      </w:rPr>
                    </m:ctrlPr>
                  </m:sSupPr>
                  <m:e>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t</m:t>
                        </m:r>
                      </m:e>
                      <m:sub>
                        <m:r>
                          <w:rPr>
                            <w:rFonts w:ascii="Cambria Math" w:hAnsi="Cambria Math"/>
                            <w:sz w:val="26"/>
                            <w:szCs w:val="26"/>
                          </w:rPr>
                          <m:t>d</m:t>
                        </m:r>
                      </m:sub>
                    </m:sSub>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o</m:t>
                        </m:r>
                      </m:e>
                      <m:sub>
                        <m:r>
                          <w:rPr>
                            <w:rFonts w:ascii="Cambria Math" w:hAnsi="Cambria Math"/>
                            <w:sz w:val="26"/>
                            <w:szCs w:val="26"/>
                          </w:rPr>
                          <m:t>d</m:t>
                        </m:r>
                      </m:sub>
                    </m:sSub>
                    <m:r>
                      <w:rPr>
                        <w:rFonts w:ascii="Cambria Math" w:hAnsi="Cambria Math"/>
                        <w:sz w:val="26"/>
                        <w:szCs w:val="26"/>
                      </w:rPr>
                      <m:t>)</m:t>
                    </m:r>
                  </m:e>
                  <m:sup>
                    <m:r>
                      <w:rPr>
                        <w:rFonts w:ascii="Cambria Math" w:hAnsi="Cambria Math"/>
                        <w:sz w:val="26"/>
                        <w:szCs w:val="26"/>
                      </w:rPr>
                      <m:t>2</m:t>
                    </m:r>
                  </m:sup>
                </m:sSup>
              </m:e>
            </m:nary>
          </m:oMath>
        </m:oMathPara>
      </w:ins>
    </w:p>
    <w:p w:rsidR="0088753F" w:rsidRPr="00DF09B3" w:rsidRDefault="0088753F">
      <w:pPr>
        <w:pStyle w:val="ListParagraph"/>
        <w:spacing w:after="0" w:line="360" w:lineRule="auto"/>
        <w:ind w:left="1440" w:firstLine="720"/>
        <w:rPr>
          <w:rFonts w:ascii="Times New Roman" w:hAnsi="Times New Roman"/>
          <w:noProof/>
          <w:sz w:val="26"/>
          <w:szCs w:val="26"/>
          <w:rPrChange w:id="2442" w:author="The Si Tran" w:date="2012-12-06T02:19:00Z">
            <w:rPr>
              <w:noProof/>
            </w:rPr>
          </w:rPrChange>
        </w:rPr>
        <w:pPrChange w:id="2443" w:author="The Si Tran" w:date="2012-12-06T02:19:00Z">
          <w:pPr>
            <w:pStyle w:val="ListParagraph"/>
            <w:spacing w:after="0" w:line="360" w:lineRule="auto"/>
            <w:ind w:firstLine="720"/>
          </w:pPr>
        </w:pPrChange>
      </w:pPr>
      <w:del w:id="2444" w:author="The Si Tran" w:date="2012-12-06T02:19:00Z">
        <w:r w:rsidRPr="002B1464" w:rsidDel="00DF09B3">
          <w:rPr>
            <w:noProof/>
          </w:rPr>
          <w:drawing>
            <wp:inline distT="0" distB="0" distL="0" distR="0">
              <wp:extent cx="1724025" cy="4953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2">
                        <a:extLst>
                          <a:ext uri="{28A0092B-C50C-407E-A947-70E740481C1C}">
                            <a14:useLocalDpi xmlns:a14="http://schemas.microsoft.com/office/drawing/2010/main" val="0"/>
                          </a:ext>
                        </a:extLst>
                      </a:blip>
                      <a:srcRect/>
                      <a:stretch>
                        <a:fillRect/>
                      </a:stretch>
                    </pic:blipFill>
                    <pic:spPr bwMode="auto">
                      <a:xfrm>
                        <a:off x="0" y="0"/>
                        <a:ext cx="1724025" cy="495300"/>
                      </a:xfrm>
                      <a:prstGeom prst="rect">
                        <a:avLst/>
                      </a:prstGeom>
                      <a:noFill/>
                      <a:ln>
                        <a:noFill/>
                      </a:ln>
                    </pic:spPr>
                  </pic:pic>
                </a:graphicData>
              </a:graphic>
            </wp:inline>
          </w:drawing>
        </w:r>
      </w:del>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D</w:t>
      </w:r>
      <w:r w:rsidRPr="0049233F">
        <w:rPr>
          <w:rFonts w:ascii="Times New Roman" w:hAnsi="Times New Roman"/>
          <w:sz w:val="26"/>
          <w:szCs w:val="26"/>
        </w:rPr>
        <w:t xml:space="preserve"> là tập dữ liệu huấn luyện, </w:t>
      </w:r>
      <w:r w:rsidRPr="0049233F">
        <w:rPr>
          <w:rFonts w:ascii="Times New Roman" w:hAnsi="Times New Roman"/>
          <w:i/>
          <w:sz w:val="26"/>
          <w:szCs w:val="26"/>
        </w:rPr>
        <w:t>d</w:t>
      </w:r>
      <w:r w:rsidRPr="0049233F">
        <w:rPr>
          <w:rFonts w:ascii="Times New Roman" w:hAnsi="Times New Roman"/>
          <w:sz w:val="26"/>
          <w:szCs w:val="26"/>
        </w:rPr>
        <w:t xml:space="preserve"> là một mẫu trong tập </w:t>
      </w:r>
      <w:r w:rsidRPr="0049233F">
        <w:rPr>
          <w:rFonts w:ascii="Times New Roman" w:hAnsi="Times New Roman"/>
          <w:i/>
          <w:sz w:val="26"/>
          <w:szCs w:val="26"/>
        </w:rPr>
        <w:t>D</w:t>
      </w:r>
      <w:r w:rsidRPr="0049233F">
        <w:rPr>
          <w:rFonts w:ascii="Times New Roman" w:hAnsi="Times New Roman"/>
          <w:sz w:val="26"/>
          <w:szCs w:val="26"/>
        </w:rPr>
        <w:t xml:space="preserve">, </w:t>
      </w:r>
      <w:r w:rsidRPr="0049233F">
        <w:rPr>
          <w:rFonts w:ascii="Times New Roman" w:hAnsi="Times New Roman"/>
          <w:i/>
          <w:sz w:val="26"/>
          <w:szCs w:val="26"/>
        </w:rPr>
        <w:t>t</w:t>
      </w:r>
      <w:r w:rsidRPr="0049233F">
        <w:rPr>
          <w:rFonts w:ascii="Times New Roman" w:hAnsi="Times New Roman"/>
          <w:i/>
          <w:sz w:val="26"/>
          <w:szCs w:val="26"/>
          <w:vertAlign w:val="subscript"/>
        </w:rPr>
        <w:t>d</w:t>
      </w:r>
      <w:r w:rsidRPr="0049233F">
        <w:rPr>
          <w:rFonts w:ascii="Times New Roman" w:hAnsi="Times New Roman"/>
          <w:sz w:val="26"/>
          <w:szCs w:val="26"/>
        </w:rPr>
        <w:t xml:space="preserve"> là giá trị đích của mẫu </w:t>
      </w:r>
      <w:r w:rsidRPr="0049233F">
        <w:rPr>
          <w:rFonts w:ascii="Times New Roman" w:hAnsi="Times New Roman"/>
          <w:i/>
          <w:sz w:val="26"/>
          <w:szCs w:val="26"/>
        </w:rPr>
        <w:t>d</w:t>
      </w:r>
      <w:r w:rsidRPr="0049233F">
        <w:rPr>
          <w:rFonts w:ascii="Times New Roman" w:hAnsi="Times New Roman"/>
          <w:sz w:val="26"/>
          <w:szCs w:val="26"/>
        </w:rPr>
        <w:t xml:space="preserve">, </w:t>
      </w:r>
      <w:proofErr w:type="gramStart"/>
      <w:r w:rsidRPr="0049233F">
        <w:rPr>
          <w:rFonts w:ascii="Times New Roman" w:hAnsi="Times New Roman"/>
          <w:i/>
          <w:sz w:val="26"/>
          <w:szCs w:val="26"/>
        </w:rPr>
        <w:t>o</w:t>
      </w:r>
      <w:r w:rsidRPr="0049233F">
        <w:rPr>
          <w:rFonts w:ascii="Times New Roman" w:hAnsi="Times New Roman"/>
          <w:i/>
          <w:sz w:val="26"/>
          <w:szCs w:val="26"/>
          <w:vertAlign w:val="subscript"/>
        </w:rPr>
        <w:t>d</w:t>
      </w:r>
      <w:proofErr w:type="gramEnd"/>
      <w:r w:rsidRPr="0049233F">
        <w:rPr>
          <w:rFonts w:ascii="Times New Roman" w:hAnsi="Times New Roman"/>
          <w:sz w:val="26"/>
          <w:szCs w:val="26"/>
        </w:rPr>
        <w:t xml:space="preserve"> là giá trị xuất của perceptron. Mục đích của luật delta là tìm vector </w:t>
      </w:r>
      <w:r w:rsidRPr="00AF1345">
        <w:rPr>
          <w:rFonts w:ascii="Times New Roman" w:hAnsi="Times New Roman"/>
          <w:position w:val="-6"/>
          <w:sz w:val="26"/>
          <w:szCs w:val="26"/>
        </w:rPr>
        <w:object w:dxaOrig="240" w:dyaOrig="279">
          <v:shape id="_x0000_i1112" type="#_x0000_t75" style="width:12pt;height:14.25pt" o:ole="">
            <v:imagedata r:id="rId175" o:title=""/>
          </v:shape>
          <o:OLEObject Type="Embed" ProgID="Equation.DSMT4" ShapeID="_x0000_i1112" DrawAspect="Content" ObjectID="_1416335235" r:id="rId193"/>
        </w:object>
      </w:r>
      <w:r w:rsidRPr="0049233F">
        <w:rPr>
          <w:rFonts w:ascii="Times New Roman" w:hAnsi="Times New Roman"/>
          <w:sz w:val="26"/>
          <w:szCs w:val="26"/>
        </w:rPr>
        <w:t xml:space="preserve"> sau cho </w:t>
      </w:r>
      <w:r w:rsidRPr="00AF1345">
        <w:rPr>
          <w:rFonts w:ascii="Times New Roman" w:hAnsi="Times New Roman"/>
          <w:position w:val="-10"/>
          <w:sz w:val="26"/>
          <w:szCs w:val="26"/>
        </w:rPr>
        <w:object w:dxaOrig="580" w:dyaOrig="320">
          <v:shape id="_x0000_i1113" type="#_x0000_t75" style="width:29.25pt;height:15.75pt" o:ole="">
            <v:imagedata r:id="rId194" o:title=""/>
          </v:shape>
          <o:OLEObject Type="Embed" ProgID="Equation.DSMT4" ShapeID="_x0000_i1113" DrawAspect="Content" ObjectID="_1416335236" r:id="rId195"/>
        </w:object>
      </w:r>
      <w:r w:rsidRPr="0049233F">
        <w:rPr>
          <w:rFonts w:ascii="Times New Roman" w:hAnsi="Times New Roman"/>
          <w:sz w:val="26"/>
          <w:szCs w:val="26"/>
        </w:rPr>
        <w:t xml:space="preserve"> đạt giá trị nhỏ nhất. Hình 2.7 là một biểu diễn hàm lỗi của một đơn vị tuyến tính. Trục thẳng đứng của đồ thị là giá trị hàm lỗi, hai trục ở mặt phẳng ngang là giá trị của các trọng số.</w:t>
      </w:r>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Phương pháp giảm độ dốc bắt đầu tìm với một vector trọng số ngẫu nhiên và duyệt qua các mẫu của tập huấn luyện, mỗi lần duyệt qua các trọng số sẽ được cập nhập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hướng làm giảm giá trị hàm lỗi. Quá trình này được lặp đi lặp lại cho đến khi đạt được giá trị cực tiểu của hàm lỗi.</w:t>
      </w:r>
    </w:p>
    <w:p w:rsidR="0088753F" w:rsidRDefault="0088753F" w:rsidP="0088753F">
      <w:pPr>
        <w:pStyle w:val="ListParagraph"/>
        <w:spacing w:after="0" w:line="360" w:lineRule="auto"/>
        <w:ind w:left="0"/>
        <w:rPr>
          <w:ins w:id="2445" w:author="The Si Tran" w:date="2012-12-06T02:20:00Z"/>
          <w:rFonts w:ascii="Times New Roman" w:hAnsi="Times New Roman"/>
          <w:sz w:val="26"/>
          <w:szCs w:val="26"/>
        </w:rPr>
      </w:pPr>
      <w:r w:rsidRPr="0049233F">
        <w:rPr>
          <w:rFonts w:ascii="Times New Roman" w:hAnsi="Times New Roman"/>
          <w:sz w:val="26"/>
          <w:szCs w:val="26"/>
        </w:rPr>
        <w:t xml:space="preserve">Hướng cập nhập các trọng số để làm giảm giá trị hàm lỗi được xác định theo </w:t>
      </w:r>
      <w:r w:rsidRPr="0049233F">
        <w:rPr>
          <w:rFonts w:ascii="Times New Roman" w:hAnsi="Times New Roman"/>
          <w:i/>
          <w:sz w:val="26"/>
          <w:szCs w:val="26"/>
        </w:rPr>
        <w:t>vector độ dốc</w:t>
      </w:r>
      <w:r w:rsidRPr="0049233F">
        <w:rPr>
          <w:rFonts w:ascii="Times New Roman" w:hAnsi="Times New Roman"/>
          <w:sz w:val="26"/>
          <w:szCs w:val="26"/>
        </w:rPr>
        <w:t xml:space="preserve"> (gradient) của hàm lỗi</w:t>
      </w:r>
      <w:ins w:id="2446" w:author="The Si Tran" w:date="2012-12-06T02:23:00Z">
        <w:r w:rsidR="008A19A3">
          <w:rPr>
            <w:rFonts w:ascii="Times New Roman" w:hAnsi="Times New Roman"/>
            <w:sz w:val="26"/>
            <w:szCs w:val="26"/>
          </w:rPr>
          <w:t xml:space="preserve"> </w:t>
        </w:r>
        <m:oMath>
          <m:r>
            <w:rPr>
              <w:rFonts w:ascii="Cambria Math" w:hAnsi="Cambria Math"/>
              <w:sz w:val="26"/>
              <w:szCs w:val="26"/>
            </w:rPr>
            <m:t>E</m:t>
          </m:r>
        </m:oMath>
        <w:r w:rsidR="008A19A3" w:rsidRPr="0049233F">
          <w:rPr>
            <w:rFonts w:ascii="Times New Roman" w:hAnsi="Times New Roman"/>
            <w:sz w:val="26"/>
            <w:szCs w:val="26"/>
          </w:rPr>
          <w:t xml:space="preserve"> </w:t>
        </w:r>
        <w:proofErr w:type="gramStart"/>
        <w:r w:rsidR="008A19A3" w:rsidRPr="0049233F">
          <w:rPr>
            <w:rFonts w:ascii="Times New Roman" w:hAnsi="Times New Roman"/>
            <w:sz w:val="26"/>
            <w:szCs w:val="26"/>
          </w:rPr>
          <w:t>theo</w:t>
        </w:r>
        <w:r w:rsidR="008A19A3">
          <w:rPr>
            <w:rFonts w:ascii="Times New Roman" w:hAnsi="Times New Roman"/>
            <w:sz w:val="26"/>
            <w:szCs w:val="26"/>
          </w:rPr>
          <w:t xml:space="preserve"> </w:t>
        </w:r>
        <w:proofErr w:type="gramEnd"/>
        <m:oMath>
          <m:acc>
            <m:accPr>
              <m:chr m:val="⃗"/>
              <m:ctrlPr>
                <w:rPr>
                  <w:rFonts w:ascii="Cambria Math" w:hAnsi="Cambria Math"/>
                  <w:i/>
                  <w:sz w:val="26"/>
                  <w:szCs w:val="26"/>
                </w:rPr>
              </m:ctrlPr>
            </m:accPr>
            <m:e>
              <m:r>
                <w:rPr>
                  <w:rFonts w:ascii="Cambria Math" w:hAnsi="Cambria Math"/>
                  <w:sz w:val="26"/>
                  <w:szCs w:val="26"/>
                </w:rPr>
                <m:t>w</m:t>
              </m:r>
            </m:e>
          </m:acc>
        </m:oMath>
        <w:r w:rsidR="008A19A3" w:rsidRPr="0049233F">
          <w:rPr>
            <w:rFonts w:ascii="Times New Roman" w:hAnsi="Times New Roman"/>
            <w:sz w:val="26"/>
            <w:szCs w:val="26"/>
          </w:rPr>
          <w:t>, ký hiệu là</w:t>
        </w:r>
      </w:ins>
      <w:r w:rsidRPr="0049233F">
        <w:rPr>
          <w:rFonts w:ascii="Times New Roman" w:hAnsi="Times New Roman"/>
          <w:sz w:val="26"/>
          <w:szCs w:val="26"/>
        </w:rPr>
        <w:t xml:space="preserve"> </w:t>
      </w:r>
      <w:del w:id="2447" w:author="The Si Tran" w:date="2012-12-06T02:22:00Z">
        <w:r w:rsidRPr="0049233F" w:rsidDel="008A19A3">
          <w:rPr>
            <w:rFonts w:ascii="Times New Roman" w:hAnsi="Times New Roman"/>
            <w:i/>
            <w:sz w:val="26"/>
            <w:szCs w:val="26"/>
          </w:rPr>
          <w:delText>E</w:delText>
        </w:r>
      </w:del>
      <w:del w:id="2448" w:author="The Si Tran" w:date="2012-12-06T02:23:00Z">
        <w:r w:rsidRPr="0049233F" w:rsidDel="008A19A3">
          <w:rPr>
            <w:rFonts w:ascii="Times New Roman" w:hAnsi="Times New Roman"/>
            <w:sz w:val="26"/>
            <w:szCs w:val="26"/>
          </w:rPr>
          <w:delText xml:space="preserve"> theo </w:delText>
        </w:r>
        <w:r w:rsidRPr="00AF1345" w:rsidDel="008A19A3">
          <w:rPr>
            <w:rFonts w:ascii="Times New Roman" w:hAnsi="Times New Roman"/>
            <w:position w:val="-6"/>
            <w:sz w:val="26"/>
            <w:szCs w:val="26"/>
          </w:rPr>
          <w:object w:dxaOrig="240" w:dyaOrig="279">
            <v:shape id="_x0000_i1114" type="#_x0000_t75" style="width:12pt;height:14.25pt" o:ole="">
              <v:imagedata r:id="rId175" o:title=""/>
            </v:shape>
            <o:OLEObject Type="Embed" ProgID="Equation.DSMT4" ShapeID="_x0000_i1114" DrawAspect="Content" ObjectID="_1416335237" r:id="rId196"/>
          </w:object>
        </w:r>
        <w:r w:rsidRPr="0049233F" w:rsidDel="008A19A3">
          <w:rPr>
            <w:rFonts w:ascii="Times New Roman" w:hAnsi="Times New Roman"/>
            <w:sz w:val="26"/>
            <w:szCs w:val="26"/>
          </w:rPr>
          <w:delText xml:space="preserve">, ký hiệu là </w:delText>
        </w:r>
      </w:del>
      <w:del w:id="2449" w:author="The Si Tran" w:date="2012-12-06T02:19:00Z">
        <w:r w:rsidRPr="00AF1345" w:rsidDel="00DF09B3">
          <w:rPr>
            <w:rFonts w:ascii="Times New Roman" w:hAnsi="Times New Roman"/>
            <w:position w:val="-10"/>
            <w:sz w:val="26"/>
            <w:szCs w:val="26"/>
          </w:rPr>
          <w:object w:dxaOrig="740" w:dyaOrig="320">
            <v:shape id="_x0000_i1115" type="#_x0000_t75" style="width:36.75pt;height:15.75pt" o:ole="">
              <v:imagedata r:id="rId197" o:title=""/>
            </v:shape>
            <o:OLEObject Type="Embed" ProgID="Equation.DSMT4" ShapeID="_x0000_i1115" DrawAspect="Content" ObjectID="_1416335238" r:id="rId198"/>
          </w:object>
        </w:r>
      </w:del>
      <w:ins w:id="2450" w:author="The Si Tran" w:date="2012-12-06T02:19:00Z">
        <m:oMath>
          <m:r>
            <w:rPr>
              <w:rFonts w:ascii="Cambria Math" w:hAnsi="Cambria Math"/>
              <w:sz w:val="26"/>
              <w:szCs w:val="26"/>
            </w:rPr>
            <m:t xml:space="preserve"> ∆E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p>
    <w:p w:rsidR="00D56B12" w:rsidRPr="0049233F" w:rsidDel="008A19A3" w:rsidRDefault="00D56B12" w:rsidP="0088753F">
      <w:pPr>
        <w:pStyle w:val="ListParagraph"/>
        <w:spacing w:after="0" w:line="360" w:lineRule="auto"/>
        <w:ind w:left="0"/>
        <w:rPr>
          <w:del w:id="2451" w:author="The Si Tran" w:date="2012-12-06T02:22:00Z"/>
          <w:rFonts w:ascii="Times New Roman" w:hAnsi="Times New Roman"/>
          <w:sz w:val="26"/>
          <w:szCs w:val="26"/>
        </w:rPr>
      </w:pPr>
      <w:ins w:id="2452" w:author="The Si Tran" w:date="2012-12-06T02:20:00Z">
        <w:r>
          <w:rPr>
            <w:rFonts w:ascii="Times New Roman" w:hAnsi="Times New Roman"/>
            <w:sz w:val="26"/>
            <w:szCs w:val="26"/>
          </w:rPr>
          <w:tab/>
        </w:r>
        <w:r>
          <w:rPr>
            <w:rFonts w:ascii="Times New Roman" w:hAnsi="Times New Roman"/>
            <w:sz w:val="26"/>
            <w:szCs w:val="26"/>
          </w:rPr>
          <w:tab/>
        </w:r>
      </w:ins>
      <w:ins w:id="2453" w:author="The Si Tran" w:date="2012-12-06T02:22: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r>
            <w:rPr>
              <w:rFonts w:ascii="Cambria Math" w:hAnsi="Cambria Math"/>
              <w:sz w:val="26"/>
              <w:szCs w:val="26"/>
            </w:rPr>
            <m:t>=</m:t>
          </m:r>
          <m:d>
            <m:dPr>
              <m:begChr m:val="["/>
              <m:endChr m:val="]"/>
              <m:ctrlPr>
                <w:rPr>
                  <w:rFonts w:ascii="Cambria Math" w:hAnsi="Cambria Math"/>
                  <w:i/>
                  <w:sz w:val="26"/>
                  <w:szCs w:val="26"/>
                </w:rPr>
              </m:ctrlPr>
            </m:dPr>
            <m:e>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0</m:t>
                      </m:r>
                    </m:sub>
                  </m:sSub>
                </m:den>
              </m:f>
              <m:r>
                <w:rPr>
                  <w:rFonts w:ascii="Cambria Math" w:hAnsi="Cambria Math"/>
                  <w:sz w:val="26"/>
                  <w:szCs w:val="26"/>
                </w:rPr>
                <m:t>,</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1</m:t>
                      </m:r>
                    </m:sub>
                  </m:sSub>
                </m:den>
              </m:f>
              <m:r>
                <w:rPr>
                  <w:rFonts w:ascii="Cambria Math" w:hAnsi="Cambria Math"/>
                  <w:sz w:val="26"/>
                  <w:szCs w:val="26"/>
                </w:rPr>
                <m:t xml:space="preserve">,…, </m:t>
              </m:r>
              <m:f>
                <m:fPr>
                  <m:ctrlPr>
                    <w:rPr>
                      <w:rFonts w:ascii="Cambria Math" w:hAnsi="Cambria Math"/>
                      <w:i/>
                      <w:sz w:val="26"/>
                      <w:szCs w:val="26"/>
                    </w:rPr>
                  </m:ctrlPr>
                </m:fPr>
                <m:num>
                  <m:r>
                    <w:rPr>
                      <w:rFonts w:ascii="Cambria Math" w:hAnsi="Cambria Math"/>
                      <w:sz w:val="26"/>
                      <w:szCs w:val="26"/>
                    </w:rPr>
                    <m:t>∂E</m:t>
                  </m:r>
                </m:num>
                <m:den>
                  <m:r>
                    <w:rPr>
                      <w:rFonts w:ascii="Cambria Math" w:hAnsi="Cambria Math"/>
                      <w:sz w:val="26"/>
                      <w:szCs w:val="26"/>
                    </w:rPr>
                    <m:t>∂</m:t>
                  </m:r>
                  <m:sSub>
                    <m:sSubPr>
                      <m:ctrlPr>
                        <w:rPr>
                          <w:rFonts w:ascii="Cambria Math" w:hAnsi="Cambria Math"/>
                          <w:i/>
                          <w:sz w:val="26"/>
                          <w:szCs w:val="26"/>
                        </w:rPr>
                      </m:ctrlPr>
                    </m:sSubPr>
                    <m:e>
                      <m:r>
                        <w:rPr>
                          <w:rFonts w:ascii="Cambria Math" w:hAnsi="Cambria Math"/>
                          <w:sz w:val="26"/>
                          <w:szCs w:val="26"/>
                        </w:rPr>
                        <m:t>w</m:t>
                      </m:r>
                    </m:e>
                    <m:sub>
                      <m:r>
                        <w:rPr>
                          <w:rFonts w:ascii="Cambria Math" w:hAnsi="Cambria Math"/>
                          <w:sz w:val="26"/>
                          <w:szCs w:val="26"/>
                        </w:rPr>
                        <m:t>n</m:t>
                      </m:r>
                    </m:sub>
                  </m:sSub>
                </m:den>
              </m:f>
            </m:e>
          </m:d>
        </m:oMath>
      </w:ins>
    </w:p>
    <w:p w:rsidR="0088753F" w:rsidRPr="0049233F" w:rsidRDefault="0088753F" w:rsidP="0088753F">
      <w:pPr>
        <w:pStyle w:val="ListParagraph"/>
        <w:spacing w:after="0" w:line="360" w:lineRule="auto"/>
        <w:ind w:left="0"/>
        <w:rPr>
          <w:rFonts w:ascii="Times New Roman" w:hAnsi="Times New Roman"/>
          <w:sz w:val="26"/>
          <w:szCs w:val="26"/>
        </w:rPr>
      </w:pPr>
      <w:del w:id="2454" w:author="The Si Tran" w:date="2012-12-06T02:22:00Z">
        <w:r w:rsidRPr="0049233F" w:rsidDel="008A19A3">
          <w:rPr>
            <w:rFonts w:ascii="Times New Roman" w:hAnsi="Times New Roman"/>
            <w:sz w:val="26"/>
            <w:szCs w:val="26"/>
          </w:rPr>
          <w:delText xml:space="preserve">                      </w:delText>
        </w:r>
        <w:r w:rsidRPr="002B1464" w:rsidDel="008A19A3">
          <w:rPr>
            <w:rFonts w:ascii="Times New Roman" w:hAnsi="Times New Roman"/>
            <w:noProof/>
            <w:sz w:val="26"/>
            <w:szCs w:val="26"/>
            <w:rPrChange w:id="2455" w:author="Unknown">
              <w:rPr>
                <w:noProof/>
              </w:rPr>
            </w:rPrChange>
          </w:rPr>
          <w:drawing>
            <wp:inline distT="0" distB="0" distL="0" distR="0">
              <wp:extent cx="2200275" cy="504825"/>
              <wp:effectExtent l="0" t="0" r="9525"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99">
                        <a:extLst>
                          <a:ext uri="{28A0092B-C50C-407E-A947-70E740481C1C}">
                            <a14:useLocalDpi xmlns:a14="http://schemas.microsoft.com/office/drawing/2010/main" val="0"/>
                          </a:ext>
                        </a:extLst>
                      </a:blip>
                      <a:srcRect/>
                      <a:stretch>
                        <a:fillRect/>
                      </a:stretch>
                    </pic:blipFill>
                    <pic:spPr bwMode="auto">
                      <a:xfrm>
                        <a:off x="0" y="0"/>
                        <a:ext cx="2200275" cy="504825"/>
                      </a:xfrm>
                      <a:prstGeom prst="rect">
                        <a:avLst/>
                      </a:prstGeom>
                      <a:noFill/>
                      <a:ln>
                        <a:noFill/>
                      </a:ln>
                    </pic:spPr>
                  </pic:pic>
                </a:graphicData>
              </a:graphic>
            </wp:inline>
          </w:drawing>
        </w:r>
      </w:del>
    </w:p>
    <w:p w:rsidR="009F1B0B" w:rsidRDefault="0088753F">
      <w:pPr>
        <w:pStyle w:val="ListParagraph"/>
        <w:spacing w:after="0" w:line="360" w:lineRule="auto"/>
        <w:ind w:left="0"/>
        <w:rPr>
          <w:ins w:id="2456" w:author="The Si Tran" w:date="2012-12-06T02:27:00Z"/>
          <w:rFonts w:ascii="Times New Roman" w:hAnsi="Times New Roman"/>
          <w:sz w:val="26"/>
          <w:szCs w:val="26"/>
        </w:rPr>
      </w:pPr>
      <w:r w:rsidRPr="0049233F">
        <w:rPr>
          <w:rFonts w:ascii="Times New Roman" w:hAnsi="Times New Roman"/>
          <w:sz w:val="26"/>
          <w:szCs w:val="26"/>
        </w:rPr>
        <w:t xml:space="preserve">Về mặt toán học vector độ dốc biểu diễn hướng làm tăng giá trị hàm </w:t>
      </w:r>
      <w:r w:rsidRPr="0049233F">
        <w:rPr>
          <w:rFonts w:ascii="Times New Roman" w:hAnsi="Times New Roman"/>
          <w:i/>
          <w:sz w:val="26"/>
          <w:szCs w:val="26"/>
        </w:rPr>
        <w:t>E</w:t>
      </w:r>
      <w:r w:rsidRPr="0049233F">
        <w:rPr>
          <w:rFonts w:ascii="Times New Roman" w:hAnsi="Times New Roman"/>
          <w:sz w:val="26"/>
          <w:szCs w:val="26"/>
        </w:rPr>
        <w:t xml:space="preserve"> trong không gian trọng số, do đó </w:t>
      </w:r>
      <w:ins w:id="2457" w:author="The Si Tran" w:date="2012-12-06T02:24:00Z">
        <w:r w:rsidR="008A19A3">
          <w:rPr>
            <w:rFonts w:ascii="Times New Roman" w:hAnsi="Times New Roman"/>
            <w:sz w:val="26"/>
            <w:szCs w:val="26"/>
          </w:rPr>
          <w:t>-</w:t>
        </w:r>
      </w:ins>
      <w:del w:id="2458" w:author="The Si Tran" w:date="2012-12-06T02:23:00Z">
        <w:r w:rsidRPr="00AF1345" w:rsidDel="008A19A3">
          <w:rPr>
            <w:rFonts w:ascii="Times New Roman" w:hAnsi="Times New Roman"/>
            <w:position w:val="-10"/>
            <w:sz w:val="26"/>
            <w:szCs w:val="26"/>
          </w:rPr>
          <w:object w:dxaOrig="859" w:dyaOrig="320">
            <v:shape id="_x0000_i1116" type="#_x0000_t75" style="width:42.75pt;height:15.75pt" o:ole="">
              <v:imagedata r:id="rId200" o:title=""/>
            </v:shape>
            <o:OLEObject Type="Embed" ProgID="Equation.DSMT4" ShapeID="_x0000_i1116" DrawAspect="Content" ObjectID="_1416335239" r:id="rId201"/>
          </w:object>
        </w:r>
      </w:del>
      <w:ins w:id="2459" w:author="The Si Tran" w:date="2012-12-06T02:23:00Z">
        <m:oMath>
          <m:r>
            <m:rPr>
              <m:sty m:val="p"/>
            </m:rPr>
            <w:rPr>
              <w:rFonts w:ascii="Cambria Math" w:hAnsi="Cambria Math"/>
              <w:sz w:val="26"/>
              <w:szCs w:val="26"/>
            </w:rPr>
            <m:t>∇</m:t>
          </m:r>
          <m:r>
            <w:rPr>
              <w:rFonts w:ascii="Cambria Math" w:hAnsi="Cambria Math"/>
              <w:sz w:val="26"/>
              <w:szCs w:val="26"/>
            </w:rPr>
            <m:t>E</m:t>
          </m:r>
          <m:d>
            <m:dPr>
              <m:ctrlPr>
                <w:rPr>
                  <w:rFonts w:ascii="Cambria Math" w:hAnsi="Cambria Math"/>
                  <w:i/>
                  <w:sz w:val="26"/>
                  <w:szCs w:val="26"/>
                </w:rPr>
              </m:ctrlPr>
            </m:dPr>
            <m:e>
              <m:acc>
                <m:accPr>
                  <m:chr m:val="⃗"/>
                  <m:ctrlPr>
                    <w:rPr>
                      <w:rFonts w:ascii="Cambria Math" w:hAnsi="Cambria Math"/>
                      <w:i/>
                      <w:sz w:val="26"/>
                      <w:szCs w:val="26"/>
                    </w:rPr>
                  </m:ctrlPr>
                </m:accPr>
                <m:e>
                  <m:r>
                    <w:rPr>
                      <w:rFonts w:ascii="Cambria Math" w:hAnsi="Cambria Math"/>
                      <w:sz w:val="26"/>
                      <w:szCs w:val="26"/>
                    </w:rPr>
                    <m:t>w</m:t>
                  </m:r>
                </m:e>
              </m:acc>
            </m:e>
          </m:d>
        </m:oMath>
      </w:ins>
      <w:r w:rsidRPr="0049233F">
        <w:rPr>
          <w:rFonts w:ascii="Times New Roman" w:hAnsi="Times New Roman"/>
          <w:sz w:val="26"/>
          <w:szCs w:val="26"/>
        </w:rPr>
        <w:t xml:space="preserve"> sẽ là hướng làm giảm giá trị </w:t>
      </w:r>
      <w:proofErr w:type="gramStart"/>
      <w:r w:rsidRPr="0049233F">
        <w:rPr>
          <w:rFonts w:ascii="Times New Roman" w:hAnsi="Times New Roman"/>
          <w:sz w:val="26"/>
          <w:szCs w:val="26"/>
        </w:rPr>
        <w:t xml:space="preserve">hàm </w:t>
      </w:r>
      <w:proofErr w:type="gramEnd"/>
      <w:ins w:id="2460" w:author="The Si Tran" w:date="2012-12-06T02:24:00Z">
        <m:oMath>
          <m:r>
            <w:rPr>
              <w:rFonts w:ascii="Cambria Math" w:hAnsi="Cambria Math"/>
              <w:sz w:val="26"/>
              <w:szCs w:val="26"/>
            </w:rPr>
            <m:t>E</m:t>
          </m:r>
        </m:oMath>
      </w:ins>
      <w:del w:id="2461" w:author="The Si Tran" w:date="2012-12-06T02:24:00Z">
        <w:r w:rsidRPr="0049233F" w:rsidDel="008A19A3">
          <w:rPr>
            <w:rFonts w:ascii="Times New Roman" w:hAnsi="Times New Roman"/>
            <w:i/>
            <w:sz w:val="26"/>
            <w:szCs w:val="26"/>
          </w:rPr>
          <w:delText>E</w:delText>
        </w:r>
      </w:del>
      <w:r w:rsidRPr="0049233F">
        <w:rPr>
          <w:rFonts w:ascii="Times New Roman" w:hAnsi="Times New Roman"/>
          <w:sz w:val="26"/>
          <w:szCs w:val="26"/>
        </w:rPr>
        <w:t xml:space="preserve">. Trong hình 2.7 nó được biểu diễn bằng dấu mũi tên. Các trọng số sẽ được cập nhập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quy luật sau:</w:t>
      </w:r>
      <w:ins w:id="2462" w:author="The Si Tran" w:date="2012-12-06T02:25:00Z">
        <w:r w:rsidR="009F1B0B">
          <w:rPr>
            <w:rFonts w:ascii="Times New Roman" w:hAnsi="Times New Roman"/>
            <w:sz w:val="26"/>
            <w:szCs w:val="26"/>
          </w:rPr>
          <w:tab/>
        </w:r>
        <w:r w:rsidR="009F1B0B">
          <w:rPr>
            <w:rFonts w:ascii="Times New Roman" w:hAnsi="Times New Roman"/>
            <w:sz w:val="26"/>
            <w:szCs w:val="26"/>
          </w:rPr>
          <w:tab/>
        </w:r>
        <m:oMath>
          <m:r>
            <m:rPr>
              <m:sty m:val="p"/>
            </m:rPr>
            <w:rPr>
              <w:rFonts w:ascii="Cambria Math" w:hAnsi="Cambria Math"/>
              <w:szCs w:val="26"/>
            </w:rPr>
            <w:br/>
          </m:r>
        </m:oMath>
        <w:r w:rsidR="0026073B">
          <w:rPr>
            <w:rFonts w:ascii="Times New Roman" w:hAnsi="Times New Roman"/>
            <w:sz w:val="26"/>
            <w:szCs w:val="26"/>
          </w:rPr>
          <w:t xml:space="preserve">                        </w:t>
        </w:r>
      </w:ins>
      <m:oMath>
        <m:acc>
          <m:accPr>
            <m:chr m:val="⃗"/>
            <m:ctrlPr>
              <w:ins w:id="2463" w:author="The Si Tran" w:date="2012-12-06T02:26:00Z">
                <w:rPr>
                  <w:rFonts w:ascii="Cambria Math" w:hAnsi="Cambria Math"/>
                  <w:i/>
                  <w:sz w:val="26"/>
                  <w:szCs w:val="26"/>
                </w:rPr>
              </w:ins>
            </m:ctrlPr>
          </m:accPr>
          <m:e>
            <w:ins w:id="2464" w:author="The Si Tran" w:date="2012-12-06T02:26:00Z">
              <m:r>
                <w:rPr>
                  <w:rFonts w:ascii="Cambria Math" w:hAnsi="Cambria Math"/>
                  <w:sz w:val="26"/>
                  <w:szCs w:val="26"/>
                </w:rPr>
                <m:t>w</m:t>
              </m:r>
            </w:ins>
          </m:e>
        </m:acc>
        <w:ins w:id="2465" w:author="The Si Tran" w:date="2012-12-06T02:26:00Z">
          <m:r>
            <w:rPr>
              <w:rFonts w:ascii="Cambria Math" w:hAnsi="Cambria Math"/>
              <w:sz w:val="26"/>
              <w:szCs w:val="26"/>
            </w:rPr>
            <m:t>←</m:t>
          </m:r>
        </w:ins>
        <m:acc>
          <m:accPr>
            <m:chr m:val="⃗"/>
            <m:ctrlPr>
              <w:ins w:id="2466" w:author="The Si Tran" w:date="2012-12-06T02:26:00Z">
                <w:rPr>
                  <w:rFonts w:ascii="Cambria Math" w:hAnsi="Cambria Math"/>
                  <w:i/>
                  <w:sz w:val="26"/>
                  <w:szCs w:val="26"/>
                </w:rPr>
              </w:ins>
            </m:ctrlPr>
          </m:accPr>
          <m:e>
            <w:ins w:id="2467" w:author="The Si Tran" w:date="2012-12-06T02:26:00Z">
              <m:r>
                <w:rPr>
                  <w:rFonts w:ascii="Cambria Math" w:hAnsi="Cambria Math"/>
                  <w:sz w:val="26"/>
                  <w:szCs w:val="26"/>
                </w:rPr>
                <m:t>w</m:t>
              </m:r>
            </w:ins>
          </m:e>
        </m:acc>
        <w:ins w:id="2468" w:author="The Si Tran" w:date="2012-12-06T02:27:00Z">
          <m:r>
            <w:rPr>
              <w:rFonts w:ascii="Cambria Math" w:hAnsi="Cambria Math"/>
              <w:sz w:val="26"/>
              <w:szCs w:val="26"/>
            </w:rPr>
            <m:t>+</m:t>
          </m:r>
        </w:ins>
        <m:acc>
          <m:accPr>
            <m:chr m:val="⃗"/>
            <m:ctrlPr>
              <w:ins w:id="2469" w:author="The Si Tran" w:date="2012-12-06T02:27:00Z">
                <w:rPr>
                  <w:rFonts w:ascii="Cambria Math" w:hAnsi="Cambria Math"/>
                  <w:i/>
                  <w:sz w:val="26"/>
                  <w:szCs w:val="26"/>
                </w:rPr>
              </w:ins>
            </m:ctrlPr>
          </m:accPr>
          <m:e>
            <w:ins w:id="2470" w:author="The Si Tran" w:date="2012-12-06T02:27:00Z">
              <m:r>
                <w:rPr>
                  <w:rFonts w:ascii="Cambria Math" w:hAnsi="Cambria Math"/>
                  <w:sz w:val="26"/>
                  <w:szCs w:val="26"/>
                </w:rPr>
                <m:t>∆w</m:t>
              </m:r>
            </w:ins>
          </m:e>
        </m:acc>
      </m:oMath>
    </w:p>
    <w:p w:rsidR="0026073B" w:rsidRPr="004D3F55" w:rsidDel="004D3F55" w:rsidRDefault="0026073B">
      <w:pPr>
        <w:pStyle w:val="ListParagraph"/>
        <w:spacing w:after="0" w:line="360" w:lineRule="auto"/>
        <w:ind w:left="1440" w:firstLine="720"/>
        <w:rPr>
          <w:del w:id="2471" w:author="The Si Tran" w:date="2012-12-06T02:29:00Z"/>
          <w:rFonts w:ascii="Times New Roman" w:hAnsi="Times New Roman"/>
          <w:sz w:val="26"/>
          <w:szCs w:val="26"/>
        </w:rPr>
        <w:pPrChange w:id="2472" w:author="The Si Tran" w:date="2012-12-06T02:29:00Z">
          <w:pPr>
            <w:pStyle w:val="ListParagraph"/>
            <w:spacing w:after="0" w:line="360" w:lineRule="auto"/>
            <w:ind w:left="0"/>
          </w:pPr>
        </w:pPrChange>
      </w:pPr>
      <w:ins w:id="2473" w:author="The Si Tran" w:date="2012-12-06T02:28:00Z">
        <m:oMathPara>
          <m:oMathParaPr>
            <m:jc m:val="left"/>
          </m:oMathParaPr>
          <m:oMath>
            <m:r>
              <w:rPr>
                <w:rFonts w:ascii="Cambria Math" w:hAnsi="Cambria Math"/>
                <w:sz w:val="26"/>
                <w:szCs w:val="26"/>
              </w:rPr>
              <m:t>∆</m:t>
            </m:r>
          </m:oMath>
        </m:oMathPara>
      </w:ins>
      <m:oMathPara>
        <m:oMathParaPr>
          <m:jc m:val="left"/>
        </m:oMathParaPr>
        <m:oMath>
          <m:acc>
            <m:accPr>
              <m:chr m:val="⃗"/>
              <m:ctrlPr>
                <w:ins w:id="2474" w:author="The Si Tran" w:date="2012-12-06T02:27:00Z">
                  <w:rPr>
                    <w:rFonts w:ascii="Cambria Math" w:hAnsi="Cambria Math"/>
                    <w:i/>
                    <w:sz w:val="26"/>
                    <w:szCs w:val="26"/>
                  </w:rPr>
                </w:ins>
              </m:ctrlPr>
            </m:accPr>
            <m:e>
              <w:ins w:id="2475" w:author="The Si Tran" w:date="2012-12-06T02:28:00Z">
                <m:r>
                  <w:rPr>
                    <w:rFonts w:ascii="Cambria Math" w:hAnsi="Cambria Math"/>
                    <w:sz w:val="26"/>
                    <w:szCs w:val="26"/>
                  </w:rPr>
                  <m:t>w</m:t>
                </m:r>
              </w:ins>
            </m:e>
          </m:acc>
          <w:ins w:id="2476" w:author="The Si Tran" w:date="2012-12-06T02:28:00Z">
            <m:r>
              <w:rPr>
                <w:rFonts w:ascii="Cambria Math" w:hAnsi="Cambria Math"/>
                <w:sz w:val="26"/>
                <w:szCs w:val="26"/>
              </w:rPr>
              <m:t>=-η</m:t>
            </m:r>
            <m:r>
              <m:rPr>
                <m:sty m:val="p"/>
              </m:rPr>
              <w:rPr>
                <w:rFonts w:ascii="Cambria Math" w:hAnsi="Cambria Math"/>
                <w:szCs w:val="26"/>
              </w:rPr>
              <m:t>∇</m:t>
            </m:r>
            <m:r>
              <w:rPr>
                <w:rFonts w:ascii="Cambria Math" w:hAnsi="Cambria Math"/>
                <w:sz w:val="26"/>
                <w:szCs w:val="26"/>
              </w:rPr>
              <m:t>E(</m:t>
            </m:r>
          </w:ins>
          <m:acc>
            <m:accPr>
              <m:chr m:val="⃗"/>
              <m:ctrlPr>
                <w:ins w:id="2477" w:author="The Si Tran" w:date="2012-12-06T02:28:00Z">
                  <w:rPr>
                    <w:rFonts w:ascii="Cambria Math" w:hAnsi="Cambria Math"/>
                    <w:i/>
                    <w:sz w:val="26"/>
                    <w:szCs w:val="26"/>
                  </w:rPr>
                </w:ins>
              </m:ctrlPr>
            </m:accPr>
            <m:e>
              <w:ins w:id="2478" w:author="The Si Tran" w:date="2012-12-06T02:28:00Z">
                <m:r>
                  <w:rPr>
                    <w:rFonts w:ascii="Cambria Math" w:hAnsi="Cambria Math"/>
                    <w:sz w:val="26"/>
                    <w:szCs w:val="26"/>
                  </w:rPr>
                  <m:t>w</m:t>
                </m:r>
              </w:ins>
            </m:e>
          </m:acc>
          <w:ins w:id="2479" w:author="The Si Tran" w:date="2012-12-06T02:28:00Z">
            <m:r>
              <w:rPr>
                <w:rFonts w:ascii="Cambria Math" w:hAnsi="Cambria Math"/>
                <w:szCs w:val="26"/>
              </w:rPr>
              <m:t>)</m:t>
            </m:r>
          </w:ins>
        </m:oMath>
      </m:oMathPara>
    </w:p>
    <w:p w:rsidR="0088753F" w:rsidRPr="0049233F" w:rsidDel="004D3F55" w:rsidRDefault="0088753F" w:rsidP="0088753F">
      <w:pPr>
        <w:pStyle w:val="ListParagraph"/>
        <w:spacing w:after="0" w:line="360" w:lineRule="auto"/>
        <w:ind w:left="0"/>
        <w:rPr>
          <w:del w:id="2480" w:author="The Si Tran" w:date="2012-12-06T02:29:00Z"/>
          <w:rFonts w:ascii="Times New Roman" w:hAnsi="Times New Roman"/>
          <w:sz w:val="26"/>
          <w:szCs w:val="26"/>
        </w:rPr>
      </w:pPr>
      <w:del w:id="2481" w:author="The Si Tran" w:date="2012-12-06T02:29:00Z">
        <w:r w:rsidRPr="0049233F" w:rsidDel="004D3F55">
          <w:rPr>
            <w:rFonts w:ascii="Times New Roman" w:hAnsi="Times New Roman"/>
            <w:sz w:val="26"/>
            <w:szCs w:val="26"/>
          </w:rPr>
          <w:delText xml:space="preserve">                      </w:delText>
        </w:r>
        <w:r w:rsidRPr="002B1464" w:rsidDel="004D3F55">
          <w:rPr>
            <w:rFonts w:ascii="Times New Roman" w:hAnsi="Times New Roman"/>
            <w:noProof/>
            <w:sz w:val="26"/>
            <w:szCs w:val="26"/>
            <w:rPrChange w:id="2482" w:author="Unknown">
              <w:rPr>
                <w:noProof/>
              </w:rPr>
            </w:rPrChange>
          </w:rPr>
          <w:drawing>
            <wp:inline distT="0" distB="0" distL="0" distR="0">
              <wp:extent cx="1238250" cy="2571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2">
                        <a:extLst>
                          <a:ext uri="{28A0092B-C50C-407E-A947-70E740481C1C}">
                            <a14:useLocalDpi xmlns:a14="http://schemas.microsoft.com/office/drawing/2010/main" val="0"/>
                          </a:ext>
                        </a:extLst>
                      </a:blip>
                      <a:srcRect/>
                      <a:stretch>
                        <a:fillRect/>
                      </a:stretch>
                    </pic:blipFill>
                    <pic:spPr bwMode="auto">
                      <a:xfrm>
                        <a:off x="0" y="0"/>
                        <a:ext cx="1238250" cy="257175"/>
                      </a:xfrm>
                      <a:prstGeom prst="rect">
                        <a:avLst/>
                      </a:prstGeom>
                      <a:noFill/>
                      <a:ln>
                        <a:noFill/>
                      </a:ln>
                    </pic:spPr>
                  </pic:pic>
                </a:graphicData>
              </a:graphic>
            </wp:inline>
          </w:drawing>
        </w:r>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2483" w:author="The Si Tran" w:date="2012-12-06T02:29:00Z">
        <w:r w:rsidRPr="0049233F" w:rsidDel="004D3F55">
          <w:rPr>
            <w:rFonts w:ascii="Times New Roman" w:hAnsi="Times New Roman"/>
            <w:sz w:val="26"/>
            <w:szCs w:val="26"/>
          </w:rPr>
          <w:delText xml:space="preserve">   </w:delText>
        </w:r>
      </w:del>
    </w:p>
    <w:p w:rsidR="0088753F" w:rsidRPr="0049233F" w:rsidDel="004D3F55" w:rsidRDefault="0088753F" w:rsidP="0088753F">
      <w:pPr>
        <w:pStyle w:val="ListParagraph"/>
        <w:spacing w:after="0" w:line="360" w:lineRule="auto"/>
        <w:ind w:left="0"/>
        <w:rPr>
          <w:del w:id="2484" w:author="The Si Tran" w:date="2012-12-06T02:29:00Z"/>
          <w:rFonts w:ascii="Times New Roman" w:hAnsi="Times New Roman"/>
          <w:sz w:val="26"/>
          <w:szCs w:val="26"/>
        </w:rPr>
      </w:pPr>
      <w:del w:id="2485" w:author="The Si Tran" w:date="2012-12-06T02:29:00Z">
        <w:r w:rsidRPr="0049233F" w:rsidDel="004D3F55">
          <w:rPr>
            <w:rFonts w:ascii="Times New Roman" w:hAnsi="Times New Roman"/>
            <w:sz w:val="26"/>
            <w:szCs w:val="26"/>
          </w:rPr>
          <w:delText xml:space="preserve">           </w:delText>
        </w:r>
      </w:del>
      <w:r w:rsidRPr="0049233F">
        <w:rPr>
          <w:rFonts w:ascii="Times New Roman" w:hAnsi="Times New Roman"/>
          <w:sz w:val="26"/>
          <w:szCs w:val="26"/>
        </w:rPr>
        <w:t xml:space="preserve">            </w:t>
      </w:r>
      <w:del w:id="2486" w:author="The Si Tran" w:date="2012-12-06T02:29:00Z">
        <w:r w:rsidRPr="002B1464" w:rsidDel="004D3F55">
          <w:rPr>
            <w:rFonts w:ascii="Times New Roman" w:hAnsi="Times New Roman"/>
            <w:noProof/>
            <w:sz w:val="26"/>
            <w:szCs w:val="26"/>
            <w:rPrChange w:id="2487" w:author="Unknown">
              <w:rPr>
                <w:noProof/>
              </w:rPr>
            </w:rPrChange>
          </w:rPr>
          <w:drawing>
            <wp:inline distT="0" distB="0" distL="0" distR="0">
              <wp:extent cx="1466850" cy="276225"/>
              <wp:effectExtent l="0" t="0" r="0"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3">
                        <a:extLst>
                          <a:ext uri="{28A0092B-C50C-407E-A947-70E740481C1C}">
                            <a14:useLocalDpi xmlns:a14="http://schemas.microsoft.com/office/drawing/2010/main" val="0"/>
                          </a:ext>
                        </a:extLst>
                      </a:blip>
                      <a:srcRect/>
                      <a:stretch>
                        <a:fillRect/>
                      </a:stretch>
                    </pic:blipFill>
                    <pic:spPr bwMode="auto">
                      <a:xfrm>
                        <a:off x="0" y="0"/>
                        <a:ext cx="1466850" cy="276225"/>
                      </a:xfrm>
                      <a:prstGeom prst="rect">
                        <a:avLst/>
                      </a:prstGeom>
                      <a:noFill/>
                      <a:ln>
                        <a:noFill/>
                      </a:ln>
                    </pic:spPr>
                  </pic:pic>
                </a:graphicData>
              </a:graphic>
            </wp:inline>
          </w:drawing>
        </w:r>
      </w:del>
    </w:p>
    <w:p w:rsidR="0088753F" w:rsidRPr="0049233F" w:rsidRDefault="0088753F">
      <w:pPr>
        <w:pStyle w:val="ListParagraph"/>
        <w:spacing w:after="0" w:line="360" w:lineRule="auto"/>
        <w:ind w:left="1440" w:firstLine="720"/>
        <w:rPr>
          <w:rFonts w:ascii="Times New Roman" w:hAnsi="Times New Roman"/>
          <w:sz w:val="26"/>
          <w:szCs w:val="26"/>
        </w:rPr>
        <w:pPrChange w:id="2488" w:author="The Si Tran" w:date="2012-12-06T02:29:00Z">
          <w:pPr>
            <w:pStyle w:val="ListParagraph"/>
            <w:spacing w:after="0" w:line="360" w:lineRule="auto"/>
            <w:ind w:left="0"/>
          </w:pPr>
        </w:pPrChange>
      </w:pPr>
    </w:p>
    <w:p w:rsidR="0088753F" w:rsidRDefault="0088753F" w:rsidP="0088753F">
      <w:pPr>
        <w:pStyle w:val="ListParagraph"/>
        <w:spacing w:after="0" w:line="360" w:lineRule="auto"/>
        <w:ind w:left="0"/>
        <w:rPr>
          <w:ins w:id="2489" w:author="The Si Tran" w:date="2012-12-06T02:30:00Z"/>
          <w:rFonts w:ascii="Times New Roman" w:hAnsi="Times New Roman"/>
          <w:sz w:val="26"/>
          <w:szCs w:val="26"/>
        </w:rPr>
      </w:pPr>
      <w:r w:rsidRPr="0049233F">
        <w:rPr>
          <w:rFonts w:ascii="Times New Roman" w:hAnsi="Times New Roman"/>
          <w:sz w:val="26"/>
          <w:szCs w:val="26"/>
        </w:rPr>
        <w:t>Luật huấn luyện này có thể được viết lại cho từng trọng số như sau:</w:t>
      </w:r>
    </w:p>
    <w:p w:rsidR="004D3F55" w:rsidRPr="00100B8E" w:rsidRDefault="006E1C30" w:rsidP="004D3F55">
      <w:pPr>
        <w:ind w:left="1440"/>
        <w:rPr>
          <w:ins w:id="2490" w:author="The Si Tran" w:date="2012-12-06T02:30:00Z"/>
          <w:szCs w:val="26"/>
        </w:rPr>
      </w:pPr>
      <m:oMathPara>
        <m:oMathParaPr>
          <m:jc m:val="left"/>
        </m:oMathParaPr>
        <m:oMath>
          <m:sSub>
            <m:sSubPr>
              <m:ctrlPr>
                <w:ins w:id="2491" w:author="The Si Tran" w:date="2012-12-06T02:30:00Z">
                  <w:rPr>
                    <w:rFonts w:ascii="Cambria Math" w:hAnsi="Cambria Math"/>
                    <w:szCs w:val="26"/>
                  </w:rPr>
                </w:ins>
              </m:ctrlPr>
            </m:sSubPr>
            <m:e>
              <w:ins w:id="2492" w:author="The Si Tran" w:date="2012-12-06T02:30:00Z">
                <m:r>
                  <w:rPr>
                    <w:rFonts w:ascii="Cambria Math" w:hAnsi="Cambria Math"/>
                    <w:szCs w:val="26"/>
                  </w:rPr>
                  <m:t>w</m:t>
                </m:r>
              </w:ins>
            </m:e>
            <m:sub>
              <w:ins w:id="2493" w:author="The Si Tran" w:date="2012-12-06T02:30:00Z">
                <m:r>
                  <w:rPr>
                    <w:rFonts w:ascii="Cambria Math" w:hAnsi="Cambria Math"/>
                    <w:szCs w:val="26"/>
                  </w:rPr>
                  <m:t>i</m:t>
                </m:r>
              </w:ins>
            </m:sub>
          </m:sSub>
          <w:ins w:id="2494" w:author="The Si Tran" w:date="2012-12-06T02:30:00Z">
            <m:r>
              <w:rPr>
                <w:rFonts w:ascii="Cambria Math" w:hAnsi="Cambria Math"/>
                <w:szCs w:val="26"/>
              </w:rPr>
              <m:t>←</m:t>
            </m:r>
          </w:ins>
          <m:sSub>
            <m:sSubPr>
              <m:ctrlPr>
                <w:ins w:id="2495" w:author="The Si Tran" w:date="2012-12-06T02:30:00Z">
                  <w:rPr>
                    <w:rFonts w:ascii="Cambria Math" w:hAnsi="Cambria Math"/>
                    <w:szCs w:val="26"/>
                  </w:rPr>
                </w:ins>
              </m:ctrlPr>
            </m:sSubPr>
            <m:e>
              <w:ins w:id="2496" w:author="The Si Tran" w:date="2012-12-06T02:30:00Z">
                <m:r>
                  <w:rPr>
                    <w:rFonts w:ascii="Cambria Math" w:hAnsi="Cambria Math"/>
                    <w:szCs w:val="26"/>
                  </w:rPr>
                  <m:t>w</m:t>
                </m:r>
              </w:ins>
            </m:e>
            <m:sub>
              <w:ins w:id="2497" w:author="The Si Tran" w:date="2012-12-06T02:30:00Z">
                <m:r>
                  <w:rPr>
                    <w:rFonts w:ascii="Cambria Math" w:hAnsi="Cambria Math"/>
                    <w:szCs w:val="26"/>
                  </w:rPr>
                  <m:t>i</m:t>
                </m:r>
              </w:ins>
            </m:sub>
          </m:sSub>
          <w:ins w:id="2498" w:author="The Si Tran" w:date="2012-12-06T02:30:00Z">
            <m:r>
              <w:rPr>
                <w:rFonts w:ascii="Cambria Math" w:hAnsi="Cambria Math"/>
                <w:szCs w:val="26"/>
              </w:rPr>
              <m:t>+</m:t>
            </m:r>
          </w:ins>
          <m:sSub>
            <m:sSubPr>
              <m:ctrlPr>
                <w:ins w:id="2499" w:author="The Si Tran" w:date="2012-12-06T02:30:00Z">
                  <w:rPr>
                    <w:rFonts w:ascii="Cambria Math" w:hAnsi="Cambria Math"/>
                    <w:szCs w:val="26"/>
                  </w:rPr>
                </w:ins>
              </m:ctrlPr>
            </m:sSubPr>
            <m:e>
              <w:ins w:id="2500" w:author="The Si Tran" w:date="2012-12-06T02:30:00Z">
                <m:r>
                  <w:rPr>
                    <w:rFonts w:ascii="Cambria Math" w:hAnsi="Cambria Math"/>
                    <w:szCs w:val="26"/>
                  </w:rPr>
                  <m:t>∆w</m:t>
                </m:r>
              </w:ins>
            </m:e>
            <m:sub>
              <w:ins w:id="2501" w:author="The Si Tran" w:date="2012-12-06T02:30:00Z">
                <m:r>
                  <w:rPr>
                    <w:rFonts w:ascii="Cambria Math" w:hAnsi="Cambria Math"/>
                    <w:szCs w:val="26"/>
                  </w:rPr>
                  <m:t>i</m:t>
                </m:r>
              </w:ins>
            </m:sub>
          </m:sSub>
        </m:oMath>
      </m:oMathPara>
    </w:p>
    <w:p w:rsidR="004D3F55" w:rsidRPr="00100B8E" w:rsidRDefault="006E1C30" w:rsidP="004D3F55">
      <w:pPr>
        <w:ind w:left="1440"/>
        <w:rPr>
          <w:ins w:id="2502" w:author="The Si Tran" w:date="2012-12-06T02:30:00Z"/>
          <w:szCs w:val="26"/>
        </w:rPr>
      </w:pPr>
      <m:oMathPara>
        <m:oMathParaPr>
          <m:jc m:val="left"/>
        </m:oMathParaPr>
        <m:oMath>
          <m:sSub>
            <m:sSubPr>
              <m:ctrlPr>
                <w:ins w:id="2503" w:author="The Si Tran" w:date="2012-12-06T02:30:00Z">
                  <w:rPr>
                    <w:rFonts w:ascii="Cambria Math" w:hAnsi="Cambria Math"/>
                    <w:szCs w:val="26"/>
                  </w:rPr>
                </w:ins>
              </m:ctrlPr>
            </m:sSubPr>
            <m:e>
              <w:ins w:id="2504" w:author="The Si Tran" w:date="2012-12-06T02:30:00Z">
                <m:r>
                  <w:rPr>
                    <w:rFonts w:ascii="Cambria Math" w:hAnsi="Cambria Math"/>
                    <w:szCs w:val="26"/>
                  </w:rPr>
                  <m:t>∆w</m:t>
                </m:r>
              </w:ins>
            </m:e>
            <m:sub>
              <w:ins w:id="2505" w:author="The Si Tran" w:date="2012-12-06T02:30:00Z">
                <m:r>
                  <w:rPr>
                    <w:rFonts w:ascii="Cambria Math" w:hAnsi="Cambria Math"/>
                    <w:szCs w:val="26"/>
                  </w:rPr>
                  <m:t>i</m:t>
                </m:r>
              </w:ins>
            </m:sub>
          </m:sSub>
          <w:ins w:id="2506" w:author="The Si Tran" w:date="2012-12-06T02:30:00Z">
            <m:r>
              <w:rPr>
                <w:rFonts w:ascii="Cambria Math" w:hAnsi="Cambria Math"/>
                <w:szCs w:val="26"/>
              </w:rPr>
              <m:t>=-η</m:t>
            </m:r>
          </w:ins>
          <m:f>
            <m:fPr>
              <m:ctrlPr>
                <w:ins w:id="2507" w:author="The Si Tran" w:date="2012-12-06T02:30:00Z">
                  <w:rPr>
                    <w:rFonts w:ascii="Cambria Math" w:hAnsi="Cambria Math"/>
                    <w:i/>
                    <w:szCs w:val="26"/>
                  </w:rPr>
                </w:ins>
              </m:ctrlPr>
            </m:fPr>
            <m:num>
              <w:ins w:id="2508" w:author="The Si Tran" w:date="2012-12-06T02:30:00Z">
                <m:r>
                  <w:rPr>
                    <w:rFonts w:ascii="Cambria Math" w:hAnsi="Cambria Math"/>
                    <w:szCs w:val="26"/>
                  </w:rPr>
                  <m:t>∂E</m:t>
                </m:r>
              </w:ins>
            </m:num>
            <m:den>
              <w:ins w:id="2509" w:author="The Si Tran" w:date="2012-12-06T02:30:00Z">
                <m:r>
                  <w:rPr>
                    <w:rFonts w:ascii="Cambria Math" w:hAnsi="Cambria Math"/>
                    <w:szCs w:val="26"/>
                  </w:rPr>
                  <m:t>∂</m:t>
                </m:r>
              </w:ins>
              <m:sSub>
                <m:sSubPr>
                  <m:ctrlPr>
                    <w:ins w:id="2510" w:author="The Si Tran" w:date="2012-12-06T02:30:00Z">
                      <w:rPr>
                        <w:rFonts w:ascii="Cambria Math" w:hAnsi="Cambria Math"/>
                        <w:i/>
                        <w:szCs w:val="26"/>
                      </w:rPr>
                    </w:ins>
                  </m:ctrlPr>
                </m:sSubPr>
                <m:e>
                  <w:ins w:id="2511" w:author="The Si Tran" w:date="2012-12-06T02:31:00Z">
                    <m:r>
                      <w:rPr>
                        <w:rFonts w:ascii="Cambria Math" w:hAnsi="Cambria Math"/>
                        <w:szCs w:val="26"/>
                      </w:rPr>
                      <m:t>w</m:t>
                    </m:r>
                  </w:ins>
                </m:e>
                <m:sub>
                  <w:ins w:id="2512" w:author="The Si Tran" w:date="2012-12-06T02:31:00Z">
                    <m:r>
                      <w:rPr>
                        <w:rFonts w:ascii="Cambria Math" w:hAnsi="Cambria Math"/>
                        <w:szCs w:val="26"/>
                      </w:rPr>
                      <m:t>i</m:t>
                    </m:r>
                  </w:ins>
                </m:sub>
              </m:sSub>
            </m:den>
          </m:f>
        </m:oMath>
      </m:oMathPara>
    </w:p>
    <w:p w:rsidR="004D3F55" w:rsidRPr="0049233F" w:rsidDel="00FC5644" w:rsidRDefault="004D3F55" w:rsidP="0088753F">
      <w:pPr>
        <w:pStyle w:val="ListParagraph"/>
        <w:spacing w:after="0" w:line="360" w:lineRule="auto"/>
        <w:ind w:left="0"/>
        <w:rPr>
          <w:del w:id="2513" w:author="The Si Tran" w:date="2012-12-06T02:31:00Z"/>
          <w:rFonts w:ascii="Times New Roman" w:hAnsi="Times New Roman"/>
          <w:sz w:val="26"/>
          <w:szCs w:val="26"/>
        </w:rPr>
      </w:pPr>
    </w:p>
    <w:p w:rsidR="0088753F" w:rsidRPr="0049233F" w:rsidDel="00FC5644" w:rsidRDefault="0088753F">
      <w:pPr>
        <w:pStyle w:val="ListParagraph"/>
        <w:spacing w:after="0" w:line="360" w:lineRule="auto"/>
        <w:ind w:left="0"/>
        <w:rPr>
          <w:del w:id="2514" w:author="The Si Tran" w:date="2012-12-06T02:31:00Z"/>
          <w:rFonts w:ascii="Times New Roman" w:hAnsi="Times New Roman"/>
          <w:sz w:val="26"/>
          <w:szCs w:val="26"/>
        </w:rPr>
      </w:pPr>
      <w:del w:id="2515" w:author="The Si Tran" w:date="2012-12-06T02:31:00Z">
        <w:r w:rsidRPr="0049233F" w:rsidDel="00FC5644">
          <w:rPr>
            <w:rFonts w:ascii="Times New Roman" w:hAnsi="Times New Roman"/>
            <w:sz w:val="26"/>
            <w:szCs w:val="26"/>
          </w:rPr>
          <w:delText xml:space="preserve">                      </w:delText>
        </w:r>
        <w:r w:rsidRPr="002B1464" w:rsidDel="00FC5644">
          <w:rPr>
            <w:rFonts w:ascii="Times New Roman" w:hAnsi="Times New Roman"/>
            <w:noProof/>
            <w:sz w:val="26"/>
            <w:szCs w:val="26"/>
            <w:rPrChange w:id="2516" w:author="Unknown">
              <w:rPr>
                <w:noProof/>
              </w:rPr>
            </w:rPrChange>
          </w:rPr>
          <w:drawing>
            <wp:inline distT="0" distB="0" distL="0" distR="0">
              <wp:extent cx="1381125" cy="2095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1381125" cy="209550"/>
                      </a:xfrm>
                      <a:prstGeom prst="rect">
                        <a:avLst/>
                      </a:prstGeom>
                      <a:noFill/>
                      <a:ln>
                        <a:noFill/>
                      </a:ln>
                    </pic:spPr>
                  </pic:pic>
                </a:graphicData>
              </a:graphic>
            </wp:inline>
          </w:drawing>
        </w:r>
      </w:del>
    </w:p>
    <w:p w:rsidR="0088753F" w:rsidRPr="0049233F" w:rsidRDefault="0088753F">
      <w:pPr>
        <w:pStyle w:val="ListParagraph"/>
        <w:spacing w:after="0" w:line="360" w:lineRule="auto"/>
        <w:ind w:left="0"/>
        <w:rPr>
          <w:rFonts w:ascii="Times New Roman" w:hAnsi="Times New Roman"/>
          <w:sz w:val="26"/>
          <w:szCs w:val="26"/>
        </w:rPr>
      </w:pPr>
      <w:del w:id="2517" w:author="The Si Tran" w:date="2012-12-06T02:31:00Z">
        <w:r w:rsidRPr="0049233F" w:rsidDel="00FC5644">
          <w:rPr>
            <w:rFonts w:ascii="Times New Roman" w:hAnsi="Times New Roman"/>
            <w:sz w:val="26"/>
            <w:szCs w:val="26"/>
          </w:rPr>
          <w:delText xml:space="preserve">                      </w:delText>
        </w:r>
        <w:r w:rsidRPr="0049233F" w:rsidDel="00C10046">
          <w:rPr>
            <w:rFonts w:ascii="Times New Roman" w:hAnsi="Times New Roman"/>
            <w:sz w:val="26"/>
            <w:szCs w:val="26"/>
          </w:rPr>
          <w:delText xml:space="preserve">  </w:delText>
        </w:r>
        <w:r w:rsidRPr="002B1464" w:rsidDel="00FC5644">
          <w:rPr>
            <w:rFonts w:ascii="Times New Roman" w:hAnsi="Times New Roman"/>
            <w:noProof/>
            <w:sz w:val="26"/>
            <w:szCs w:val="26"/>
            <w:rPrChange w:id="2518" w:author="Unknown">
              <w:rPr>
                <w:noProof/>
              </w:rPr>
            </w:rPrChange>
          </w:rPr>
          <w:drawing>
            <wp:inline distT="0" distB="0" distL="0" distR="0">
              <wp:extent cx="1647825" cy="53340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05">
                        <a:extLst>
                          <a:ext uri="{28A0092B-C50C-407E-A947-70E740481C1C}">
                            <a14:useLocalDpi xmlns:a14="http://schemas.microsoft.com/office/drawing/2010/main" val="0"/>
                          </a:ext>
                        </a:extLst>
                      </a:blip>
                      <a:srcRect/>
                      <a:stretch>
                        <a:fillRect/>
                      </a:stretch>
                    </pic:blipFill>
                    <pic:spPr bwMode="auto">
                      <a:xfrm>
                        <a:off x="0" y="0"/>
                        <a:ext cx="1647825" cy="533400"/>
                      </a:xfrm>
                      <a:prstGeom prst="rect">
                        <a:avLst/>
                      </a:prstGeom>
                      <a:noFill/>
                      <a:ln>
                        <a:noFill/>
                      </a:ln>
                    </pic:spPr>
                  </pic:pic>
                </a:graphicData>
              </a:graphic>
            </wp:inline>
          </w:drawing>
        </w:r>
      </w:del>
    </w:p>
    <w:p w:rsidR="0088753F" w:rsidRPr="0049233F" w:rsidRDefault="0088753F" w:rsidP="0088753F">
      <w:pPr>
        <w:pStyle w:val="ListParagraph"/>
        <w:keepNext/>
        <w:spacing w:after="0" w:line="360" w:lineRule="auto"/>
        <w:ind w:firstLine="720"/>
        <w:rPr>
          <w:rFonts w:ascii="Times New Roman" w:hAnsi="Times New Roman"/>
          <w:sz w:val="26"/>
          <w:szCs w:val="26"/>
        </w:rPr>
      </w:pPr>
      <w:r w:rsidRPr="002B1464">
        <w:rPr>
          <w:rFonts w:ascii="Times New Roman" w:hAnsi="Times New Roman"/>
          <w:noProof/>
          <w:sz w:val="26"/>
          <w:szCs w:val="26"/>
        </w:rPr>
        <w:lastRenderedPageBreak/>
        <w:drawing>
          <wp:inline distT="0" distB="0" distL="0" distR="0">
            <wp:extent cx="4762500" cy="3352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r w:rsidRPr="0049233F">
        <w:rPr>
          <w:sz w:val="26"/>
          <w:szCs w:val="26"/>
        </w:rPr>
        <w:tab/>
        <w:t xml:space="preserve"> </w:t>
      </w:r>
      <w:bookmarkStart w:id="2519" w:name="_Toc327348215"/>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520"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521" w:author="The Si Tran" w:date="2012-12-05T23:02:00Z">
            <w:rPr>
              <w:b w:val="0"/>
              <w:sz w:val="26"/>
              <w:szCs w:val="26"/>
            </w:rPr>
          </w:rPrChange>
        </w:rPr>
        <w:fldChar w:fldCharType="separate"/>
      </w:r>
      <w:r w:rsidRPr="0049233F">
        <w:rPr>
          <w:b w:val="0"/>
          <w:noProof/>
          <w:sz w:val="26"/>
          <w:szCs w:val="26"/>
        </w:rPr>
        <w:t>7</w:t>
      </w:r>
      <w:r w:rsidRPr="00082976">
        <w:rPr>
          <w:b w:val="0"/>
          <w:sz w:val="26"/>
          <w:szCs w:val="26"/>
        </w:rPr>
        <w:fldChar w:fldCharType="end"/>
      </w:r>
      <w:r w:rsidRPr="0049233F">
        <w:rPr>
          <w:b w:val="0"/>
          <w:sz w:val="26"/>
          <w:szCs w:val="26"/>
        </w:rPr>
        <w:t>: Hàm lỗi của một đơn vị tuyến tính</w:t>
      </w:r>
      <w:bookmarkEnd w:id="2519"/>
    </w:p>
    <w:p w:rsidR="0088753F" w:rsidRPr="0049233F" w:rsidRDefault="0088753F" w:rsidP="0088753F">
      <w:pPr>
        <w:spacing w:before="0"/>
        <w:rPr>
          <w:szCs w:val="26"/>
        </w:rPr>
      </w:pPr>
    </w:p>
    <w:p w:rsidR="0088753F" w:rsidRDefault="002972CB" w:rsidP="0088753F">
      <w:pPr>
        <w:spacing w:before="0"/>
        <w:rPr>
          <w:ins w:id="2522" w:author="The Si Tran" w:date="2012-12-06T02:32:00Z"/>
          <w:szCs w:val="26"/>
        </w:rPr>
      </w:pPr>
      <w:ins w:id="2523" w:author="The Si Tran" w:date="2012-12-06T02:42:00Z">
        <w:r w:rsidRPr="00B312F5">
          <w:rPr>
            <w:noProof/>
            <w:szCs w:val="26"/>
          </w:rPr>
          <mc:AlternateContent>
            <mc:Choice Requires="wps">
              <w:drawing>
                <wp:anchor distT="0" distB="0" distL="114300" distR="114300" simplePos="0" relativeHeight="251665408" behindDoc="0" locked="0" layoutInCell="1" allowOverlap="1" wp14:anchorId="37115EB8" wp14:editId="306B9AB4">
                  <wp:simplePos x="0" y="0"/>
                  <wp:positionH relativeFrom="column">
                    <wp:posOffset>5181600</wp:posOffset>
                  </wp:positionH>
                  <wp:positionV relativeFrom="paragraph">
                    <wp:posOffset>1372870</wp:posOffset>
                  </wp:positionV>
                  <wp:extent cx="1304925" cy="361950"/>
                  <wp:effectExtent l="0" t="0" r="9525" b="0"/>
                  <wp:wrapNone/>
                  <wp:docPr id="63" name="Text Box 63"/>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2524" w:author="The Si Tran" w:date="2012-12-06T02:41:00Z">
                                <w:r>
                                  <w:t>(2.1)</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115EB8" id="Text Box 63" o:spid="_x0000_s1030" type="#_x0000_t202" style="position:absolute;left:0;text-align:left;margin-left:408pt;margin-top:108.1pt;width:102.75pt;height:28.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" fillcolor="white [3201]" stroked="f" strokeweight=".5pt">
                  <v:textbox>
                    <w:txbxContent>
                      <w:p w:rsidR="006E1C30" w:rsidRDefault="006E1C30">
                        <w:ins w:id="2525" w:author="The Si Tran" w:date="2012-12-06T02:41:00Z">
                          <w:r>
                            <w:t>(2.1)</w:t>
                          </w:r>
                        </w:ins>
                      </w:p>
                    </w:txbxContent>
                  </v:textbox>
                </v:shape>
              </w:pict>
            </mc:Fallback>
          </mc:AlternateContent>
        </w:r>
      </w:ins>
      <w:proofErr w:type="gramStart"/>
      <w:r w:rsidR="0088753F" w:rsidRPr="0049233F">
        <w:rPr>
          <w:szCs w:val="26"/>
        </w:rPr>
        <w:t>Để  thực</w:t>
      </w:r>
      <w:proofErr w:type="gramEnd"/>
      <w:r w:rsidR="0088753F" w:rsidRPr="0049233F">
        <w:rPr>
          <w:szCs w:val="26"/>
        </w:rPr>
        <w:t xml:space="preserve"> hiện cập nhập các trọng số, ta thực hiện tính đạo hàm riêng phần của hàm </w:t>
      </w:r>
      <w:r w:rsidR="0088753F" w:rsidRPr="0049233F">
        <w:rPr>
          <w:i/>
          <w:szCs w:val="26"/>
        </w:rPr>
        <w:t>E</w:t>
      </w:r>
      <w:r w:rsidR="0088753F" w:rsidRPr="0049233F">
        <w:rPr>
          <w:szCs w:val="26"/>
        </w:rPr>
        <w:t xml:space="preserve"> theo từng trọng số:</w:t>
      </w:r>
    </w:p>
    <w:p w:rsidR="002972CB" w:rsidRPr="002972CB" w:rsidRDefault="006E1C30" w:rsidP="0088753F">
      <w:pPr>
        <w:spacing w:before="0"/>
        <w:rPr>
          <w:ins w:id="2526" w:author="The Si Tran" w:date="2012-12-06T02:42:00Z"/>
          <w:szCs w:val="26"/>
          <w:rPrChange w:id="2527" w:author="The Si Tran" w:date="2012-12-06T02:42:00Z">
            <w:rPr>
              <w:ins w:id="2528" w:author="The Si Tran" w:date="2012-12-06T02:42:00Z"/>
              <w:rFonts w:ascii="Cambria Math" w:hAnsi="Cambria Math"/>
              <w:i/>
              <w:szCs w:val="26"/>
            </w:rPr>
          </w:rPrChange>
        </w:rPr>
      </w:pPr>
      <m:oMathPara>
        <m:oMath>
          <m:f>
            <m:fPr>
              <m:ctrlPr>
                <w:ins w:id="2529" w:author="The Si Tran" w:date="2012-12-06T02:32:00Z">
                  <w:rPr>
                    <w:rFonts w:ascii="Cambria Math" w:hAnsi="Cambria Math"/>
                    <w:i/>
                    <w:szCs w:val="26"/>
                  </w:rPr>
                </w:ins>
              </m:ctrlPr>
            </m:fPr>
            <m:num>
              <w:ins w:id="2530" w:author="The Si Tran" w:date="2012-12-06T02:32:00Z">
                <m:r>
                  <w:rPr>
                    <w:rFonts w:ascii="Cambria Math" w:hAnsi="Cambria Math"/>
                    <w:szCs w:val="26"/>
                  </w:rPr>
                  <m:t>∂E</m:t>
                </m:r>
              </w:ins>
            </m:num>
            <m:den>
              <w:ins w:id="2531" w:author="The Si Tran" w:date="2012-12-06T02:32:00Z">
                <m:r>
                  <w:rPr>
                    <w:rFonts w:ascii="Cambria Math" w:hAnsi="Cambria Math"/>
                    <w:szCs w:val="26"/>
                  </w:rPr>
                  <m:t>∂</m:t>
                </m:r>
              </w:ins>
              <m:sSub>
                <m:sSubPr>
                  <m:ctrlPr>
                    <w:ins w:id="2532" w:author="The Si Tran" w:date="2012-12-06T02:32:00Z">
                      <w:rPr>
                        <w:rFonts w:ascii="Cambria Math" w:hAnsi="Cambria Math"/>
                        <w:i/>
                        <w:szCs w:val="26"/>
                      </w:rPr>
                    </w:ins>
                  </m:ctrlPr>
                </m:sSubPr>
                <m:e>
                  <w:ins w:id="2533" w:author="The Si Tran" w:date="2012-12-06T02:32:00Z">
                    <m:r>
                      <w:rPr>
                        <w:rFonts w:ascii="Cambria Math" w:hAnsi="Cambria Math"/>
                        <w:szCs w:val="26"/>
                      </w:rPr>
                      <m:t>w</m:t>
                    </m:r>
                  </w:ins>
                </m:e>
                <m:sub>
                  <w:ins w:id="2534" w:author="The Si Tran" w:date="2012-12-06T02:32:00Z">
                    <m:r>
                      <w:rPr>
                        <w:rFonts w:ascii="Cambria Math" w:hAnsi="Cambria Math"/>
                        <w:szCs w:val="26"/>
                      </w:rPr>
                      <m:t>i</m:t>
                    </m:r>
                  </w:ins>
                </m:sub>
              </m:sSub>
            </m:den>
          </m:f>
          <w:ins w:id="2535" w:author="The Si Tran" w:date="2012-12-06T02:32:00Z">
            <m:r>
              <w:rPr>
                <w:rFonts w:ascii="Cambria Math" w:hAnsi="Cambria Math"/>
                <w:szCs w:val="26"/>
              </w:rPr>
              <m:t>=</m:t>
            </m:r>
          </w:ins>
          <m:f>
            <m:fPr>
              <m:ctrlPr>
                <w:ins w:id="2536" w:author="The Si Tran" w:date="2012-12-06T02:32:00Z">
                  <w:rPr>
                    <w:rFonts w:ascii="Cambria Math" w:hAnsi="Cambria Math"/>
                    <w:i/>
                    <w:szCs w:val="26"/>
                  </w:rPr>
                </w:ins>
              </m:ctrlPr>
            </m:fPr>
            <m:num>
              <w:ins w:id="2537" w:author="The Si Tran" w:date="2012-12-06T02:33:00Z">
                <m:r>
                  <w:rPr>
                    <w:rFonts w:ascii="Cambria Math" w:hAnsi="Cambria Math"/>
                    <w:szCs w:val="26"/>
                  </w:rPr>
                  <m:t>∂</m:t>
                </m:r>
              </w:ins>
            </m:num>
            <m:den>
              <w:ins w:id="2538" w:author="The Si Tran" w:date="2012-12-06T02:33:00Z">
                <m:r>
                  <w:rPr>
                    <w:rFonts w:ascii="Cambria Math" w:hAnsi="Cambria Math"/>
                    <w:szCs w:val="26"/>
                  </w:rPr>
                  <m:t>∂</m:t>
                </m:r>
              </w:ins>
              <m:sSub>
                <m:sSubPr>
                  <m:ctrlPr>
                    <w:ins w:id="2539" w:author="The Si Tran" w:date="2012-12-06T02:33:00Z">
                      <w:rPr>
                        <w:rFonts w:ascii="Cambria Math" w:hAnsi="Cambria Math"/>
                        <w:i/>
                        <w:szCs w:val="26"/>
                      </w:rPr>
                    </w:ins>
                  </m:ctrlPr>
                </m:sSubPr>
                <m:e>
                  <w:ins w:id="2540" w:author="The Si Tran" w:date="2012-12-06T02:33:00Z">
                    <m:r>
                      <w:rPr>
                        <w:rFonts w:ascii="Cambria Math" w:hAnsi="Cambria Math"/>
                        <w:szCs w:val="26"/>
                      </w:rPr>
                      <m:t>w</m:t>
                    </m:r>
                  </w:ins>
                </m:e>
                <m:sub>
                  <w:ins w:id="2541" w:author="The Si Tran" w:date="2012-12-06T02:33:00Z">
                    <m:r>
                      <w:rPr>
                        <w:rFonts w:ascii="Cambria Math" w:hAnsi="Cambria Math"/>
                        <w:szCs w:val="26"/>
                      </w:rPr>
                      <m:t>i</m:t>
                    </m:r>
                  </w:ins>
                </m:sub>
              </m:sSub>
            </m:den>
          </m:f>
          <m:f>
            <m:fPr>
              <m:ctrlPr>
                <w:ins w:id="2542" w:author="The Si Tran" w:date="2012-12-06T02:33:00Z">
                  <w:rPr>
                    <w:rFonts w:ascii="Cambria Math" w:hAnsi="Cambria Math"/>
                    <w:i/>
                    <w:szCs w:val="26"/>
                  </w:rPr>
                </w:ins>
              </m:ctrlPr>
            </m:fPr>
            <m:num>
              <w:ins w:id="2543" w:author="The Si Tran" w:date="2012-12-06T02:33:00Z">
                <m:r>
                  <w:rPr>
                    <w:rFonts w:ascii="Cambria Math" w:hAnsi="Cambria Math"/>
                    <w:szCs w:val="26"/>
                  </w:rPr>
                  <m:t>1</m:t>
                </m:r>
              </w:ins>
            </m:num>
            <m:den>
              <w:ins w:id="2544" w:author="The Si Tran" w:date="2012-12-06T02:33:00Z">
                <m:r>
                  <w:rPr>
                    <w:rFonts w:ascii="Cambria Math" w:hAnsi="Cambria Math"/>
                    <w:szCs w:val="26"/>
                  </w:rPr>
                  <m:t>2</m:t>
                </m:r>
              </w:ins>
            </m:den>
          </m:f>
          <m:nary>
            <m:naryPr>
              <m:chr m:val="∑"/>
              <m:limLoc m:val="subSup"/>
              <m:supHide m:val="1"/>
              <m:ctrlPr>
                <w:ins w:id="2545" w:author="The Si Tran" w:date="2012-12-06T02:33:00Z">
                  <w:rPr>
                    <w:rFonts w:ascii="Cambria Math" w:hAnsi="Cambria Math"/>
                    <w:i/>
                    <w:szCs w:val="26"/>
                  </w:rPr>
                </w:ins>
              </m:ctrlPr>
            </m:naryPr>
            <m:sub>
              <w:ins w:id="2546" w:author="The Si Tran" w:date="2012-12-06T02:33:00Z">
                <m:r>
                  <w:rPr>
                    <w:rFonts w:ascii="Cambria Math" w:hAnsi="Cambria Math"/>
                    <w:szCs w:val="26"/>
                  </w:rPr>
                  <m:t>d∈D</m:t>
                </m:r>
              </w:ins>
            </m:sub>
            <m:sup/>
            <m:e>
              <m:sSup>
                <m:sSupPr>
                  <m:ctrlPr>
                    <w:ins w:id="2547" w:author="The Si Tran" w:date="2012-12-06T02:33:00Z">
                      <w:rPr>
                        <w:rFonts w:ascii="Cambria Math" w:hAnsi="Cambria Math"/>
                        <w:i/>
                        <w:szCs w:val="26"/>
                      </w:rPr>
                    </w:ins>
                  </m:ctrlPr>
                </m:sSupPr>
                <m:e>
                  <m:d>
                    <m:dPr>
                      <m:ctrlPr>
                        <w:ins w:id="2548" w:author="The Si Tran" w:date="2012-12-06T02:33:00Z">
                          <w:rPr>
                            <w:rFonts w:ascii="Cambria Math" w:hAnsi="Cambria Math"/>
                            <w:i/>
                            <w:szCs w:val="26"/>
                          </w:rPr>
                        </w:ins>
                      </m:ctrlPr>
                    </m:dPr>
                    <m:e>
                      <m:sSub>
                        <m:sSubPr>
                          <m:ctrlPr>
                            <w:ins w:id="2549" w:author="The Si Tran" w:date="2012-12-06T02:33:00Z">
                              <w:rPr>
                                <w:rFonts w:ascii="Cambria Math" w:hAnsi="Cambria Math"/>
                                <w:i/>
                                <w:szCs w:val="26"/>
                              </w:rPr>
                            </w:ins>
                          </m:ctrlPr>
                        </m:sSubPr>
                        <m:e>
                          <w:ins w:id="2550" w:author="The Si Tran" w:date="2012-12-06T02:33:00Z">
                            <m:r>
                              <w:rPr>
                                <w:rFonts w:ascii="Cambria Math" w:hAnsi="Cambria Math"/>
                                <w:szCs w:val="26"/>
                              </w:rPr>
                              <m:t>t</m:t>
                            </m:r>
                          </w:ins>
                        </m:e>
                        <m:sub>
                          <w:ins w:id="2551" w:author="The Si Tran" w:date="2012-12-06T02:33:00Z">
                            <m:r>
                              <w:rPr>
                                <w:rFonts w:ascii="Cambria Math" w:hAnsi="Cambria Math"/>
                                <w:szCs w:val="26"/>
                              </w:rPr>
                              <m:t>d</m:t>
                            </m:r>
                          </w:ins>
                        </m:sub>
                      </m:sSub>
                      <w:ins w:id="2552" w:author="The Si Tran" w:date="2012-12-06T02:33:00Z">
                        <m:r>
                          <w:rPr>
                            <w:rFonts w:ascii="Cambria Math" w:hAnsi="Cambria Math"/>
                            <w:szCs w:val="26"/>
                          </w:rPr>
                          <m:t>-</m:t>
                        </m:r>
                      </w:ins>
                      <m:sSub>
                        <m:sSubPr>
                          <m:ctrlPr>
                            <w:ins w:id="2553" w:author="The Si Tran" w:date="2012-12-06T02:33:00Z">
                              <w:rPr>
                                <w:rFonts w:ascii="Cambria Math" w:hAnsi="Cambria Math"/>
                                <w:i/>
                                <w:szCs w:val="26"/>
                              </w:rPr>
                            </w:ins>
                          </m:ctrlPr>
                        </m:sSubPr>
                        <m:e>
                          <w:ins w:id="2554" w:author="The Si Tran" w:date="2012-12-06T02:34:00Z">
                            <m:r>
                              <w:rPr>
                                <w:rFonts w:ascii="Cambria Math" w:hAnsi="Cambria Math"/>
                                <w:szCs w:val="26"/>
                              </w:rPr>
                              <m:t>o</m:t>
                            </m:r>
                          </w:ins>
                        </m:e>
                        <m:sub>
                          <w:ins w:id="2555" w:author="The Si Tran" w:date="2012-12-06T02:34:00Z">
                            <m:r>
                              <w:rPr>
                                <w:rFonts w:ascii="Cambria Math" w:hAnsi="Cambria Math"/>
                                <w:szCs w:val="26"/>
                              </w:rPr>
                              <m:t>d</m:t>
                            </m:r>
                          </w:ins>
                        </m:sub>
                      </m:sSub>
                    </m:e>
                  </m:d>
                </m:e>
                <m:sup>
                  <w:ins w:id="2556" w:author="The Si Tran" w:date="2012-12-06T02:33:00Z">
                    <m:r>
                      <w:rPr>
                        <w:rFonts w:ascii="Cambria Math" w:hAnsi="Cambria Math"/>
                        <w:szCs w:val="26"/>
                      </w:rPr>
                      <m:t>2</m:t>
                    </m:r>
                  </w:ins>
                </m:sup>
              </m:sSup>
              <w:ins w:id="2557" w:author="The Si Tran" w:date="2012-12-06T02:34:00Z">
                <m:r>
                  <w:rPr>
                    <w:rFonts w:ascii="Cambria Math" w:hAnsi="Cambria Math"/>
                    <w:szCs w:val="26"/>
                  </w:rPr>
                  <m:t>=</m:t>
                </m:r>
              </w:ins>
              <m:f>
                <m:fPr>
                  <m:ctrlPr>
                    <w:ins w:id="2558" w:author="The Si Tran" w:date="2012-12-06T02:34:00Z">
                      <w:rPr>
                        <w:rFonts w:ascii="Cambria Math" w:hAnsi="Cambria Math"/>
                        <w:i/>
                        <w:szCs w:val="26"/>
                      </w:rPr>
                    </w:ins>
                  </m:ctrlPr>
                </m:fPr>
                <m:num>
                  <w:ins w:id="2559" w:author="The Si Tran" w:date="2012-12-06T02:34:00Z">
                    <m:r>
                      <w:rPr>
                        <w:rFonts w:ascii="Cambria Math" w:hAnsi="Cambria Math"/>
                        <w:szCs w:val="26"/>
                      </w:rPr>
                      <m:t>1</m:t>
                    </m:r>
                  </w:ins>
                </m:num>
                <m:den>
                  <w:ins w:id="2560" w:author="The Si Tran" w:date="2012-12-06T02:34:00Z">
                    <m:r>
                      <w:rPr>
                        <w:rFonts w:ascii="Cambria Math" w:hAnsi="Cambria Math"/>
                        <w:szCs w:val="26"/>
                      </w:rPr>
                      <m:t>2</m:t>
                    </m:r>
                  </w:ins>
                </m:den>
              </m:f>
            </m:e>
          </m:nary>
          <m:nary>
            <m:naryPr>
              <m:chr m:val="∑"/>
              <m:limLoc m:val="subSup"/>
              <m:supHide m:val="1"/>
              <m:ctrlPr>
                <w:ins w:id="2561" w:author="The Si Tran" w:date="2012-12-06T02:34:00Z">
                  <w:rPr>
                    <w:rFonts w:ascii="Cambria Math" w:hAnsi="Cambria Math"/>
                    <w:i/>
                    <w:szCs w:val="26"/>
                  </w:rPr>
                </w:ins>
              </m:ctrlPr>
            </m:naryPr>
            <m:sub>
              <w:ins w:id="2562" w:author="The Si Tran" w:date="2012-12-06T02:34:00Z">
                <m:r>
                  <w:rPr>
                    <w:rFonts w:ascii="Cambria Math" w:hAnsi="Cambria Math"/>
                    <w:szCs w:val="26"/>
                  </w:rPr>
                  <m:t>d∈D</m:t>
                </m:r>
              </w:ins>
            </m:sub>
            <m:sup/>
            <m:e>
              <m:f>
                <m:fPr>
                  <m:ctrlPr>
                    <w:ins w:id="2563" w:author="The Si Tran" w:date="2012-12-06T02:34:00Z">
                      <w:rPr>
                        <w:rFonts w:ascii="Cambria Math" w:hAnsi="Cambria Math"/>
                        <w:i/>
                        <w:szCs w:val="26"/>
                      </w:rPr>
                    </w:ins>
                  </m:ctrlPr>
                </m:fPr>
                <m:num>
                  <w:ins w:id="2564" w:author="The Si Tran" w:date="2012-12-06T02:35:00Z">
                    <m:r>
                      <w:rPr>
                        <w:rFonts w:ascii="Cambria Math" w:hAnsi="Cambria Math"/>
                        <w:szCs w:val="26"/>
                      </w:rPr>
                      <m:t>∂</m:t>
                    </m:r>
                  </w:ins>
                </m:num>
                <m:den>
                  <w:ins w:id="2565" w:author="The Si Tran" w:date="2012-12-06T02:35:00Z">
                    <m:r>
                      <w:rPr>
                        <w:rFonts w:ascii="Cambria Math" w:hAnsi="Cambria Math"/>
                        <w:szCs w:val="26"/>
                      </w:rPr>
                      <m:t>∂</m:t>
                    </m:r>
                  </w:ins>
                  <m:sSub>
                    <m:sSubPr>
                      <m:ctrlPr>
                        <w:ins w:id="2566" w:author="The Si Tran" w:date="2012-12-06T02:35:00Z">
                          <w:rPr>
                            <w:rFonts w:ascii="Cambria Math" w:hAnsi="Cambria Math"/>
                            <w:i/>
                            <w:szCs w:val="26"/>
                          </w:rPr>
                        </w:ins>
                      </m:ctrlPr>
                    </m:sSubPr>
                    <m:e>
                      <w:ins w:id="2567" w:author="The Si Tran" w:date="2012-12-06T02:35:00Z">
                        <m:r>
                          <w:rPr>
                            <w:rFonts w:ascii="Cambria Math" w:hAnsi="Cambria Math"/>
                            <w:szCs w:val="26"/>
                          </w:rPr>
                          <m:t>w</m:t>
                        </m:r>
                      </w:ins>
                    </m:e>
                    <m:sub>
                      <w:ins w:id="2568" w:author="The Si Tran" w:date="2012-12-06T02:35:00Z">
                        <m:r>
                          <w:rPr>
                            <w:rFonts w:ascii="Cambria Math" w:hAnsi="Cambria Math"/>
                            <w:szCs w:val="26"/>
                          </w:rPr>
                          <m:t>i</m:t>
                        </m:r>
                      </w:ins>
                    </m:sub>
                  </m:sSub>
                </m:den>
              </m:f>
            </m:e>
          </m:nary>
          <m:sSup>
            <m:sSupPr>
              <m:ctrlPr>
                <w:ins w:id="2569" w:author="The Si Tran" w:date="2012-12-06T02:35:00Z">
                  <w:rPr>
                    <w:rFonts w:ascii="Cambria Math" w:hAnsi="Cambria Math"/>
                    <w:i/>
                    <w:szCs w:val="26"/>
                  </w:rPr>
                </w:ins>
              </m:ctrlPr>
            </m:sSupPr>
            <m:e>
              <m:d>
                <m:dPr>
                  <m:ctrlPr>
                    <w:ins w:id="2570" w:author="The Si Tran" w:date="2012-12-06T02:35:00Z">
                      <w:rPr>
                        <w:rFonts w:ascii="Cambria Math" w:hAnsi="Cambria Math"/>
                        <w:i/>
                        <w:szCs w:val="26"/>
                      </w:rPr>
                    </w:ins>
                  </m:ctrlPr>
                </m:dPr>
                <m:e>
                  <m:sSub>
                    <m:sSubPr>
                      <m:ctrlPr>
                        <w:ins w:id="2571" w:author="The Si Tran" w:date="2012-12-06T02:35:00Z">
                          <w:rPr>
                            <w:rFonts w:ascii="Cambria Math" w:hAnsi="Cambria Math"/>
                            <w:i/>
                            <w:szCs w:val="26"/>
                          </w:rPr>
                        </w:ins>
                      </m:ctrlPr>
                    </m:sSubPr>
                    <m:e>
                      <w:ins w:id="2572" w:author="The Si Tran" w:date="2012-12-06T02:35:00Z">
                        <m:r>
                          <w:rPr>
                            <w:rFonts w:ascii="Cambria Math" w:hAnsi="Cambria Math"/>
                            <w:szCs w:val="26"/>
                          </w:rPr>
                          <m:t>t</m:t>
                        </m:r>
                      </w:ins>
                    </m:e>
                    <m:sub>
                      <w:ins w:id="2573" w:author="The Si Tran" w:date="2012-12-06T02:35:00Z">
                        <m:r>
                          <w:rPr>
                            <w:rFonts w:ascii="Cambria Math" w:hAnsi="Cambria Math"/>
                            <w:szCs w:val="26"/>
                          </w:rPr>
                          <m:t>d</m:t>
                        </m:r>
                      </w:ins>
                    </m:sub>
                  </m:sSub>
                  <w:ins w:id="2574" w:author="The Si Tran" w:date="2012-12-06T02:35:00Z">
                    <m:r>
                      <w:rPr>
                        <w:rFonts w:ascii="Cambria Math" w:hAnsi="Cambria Math"/>
                        <w:szCs w:val="26"/>
                      </w:rPr>
                      <m:t>-</m:t>
                    </m:r>
                  </w:ins>
                  <m:sSub>
                    <m:sSubPr>
                      <m:ctrlPr>
                        <w:ins w:id="2575" w:author="The Si Tran" w:date="2012-12-06T02:35:00Z">
                          <w:rPr>
                            <w:rFonts w:ascii="Cambria Math" w:hAnsi="Cambria Math"/>
                            <w:i/>
                            <w:szCs w:val="26"/>
                          </w:rPr>
                        </w:ins>
                      </m:ctrlPr>
                    </m:sSubPr>
                    <m:e>
                      <w:ins w:id="2576" w:author="The Si Tran" w:date="2012-12-06T02:35:00Z">
                        <m:r>
                          <w:rPr>
                            <w:rFonts w:ascii="Cambria Math" w:hAnsi="Cambria Math"/>
                            <w:szCs w:val="26"/>
                          </w:rPr>
                          <m:t>o</m:t>
                        </m:r>
                      </w:ins>
                    </m:e>
                    <m:sub>
                      <w:ins w:id="2577" w:author="The Si Tran" w:date="2012-12-06T02:35:00Z">
                        <m:r>
                          <w:rPr>
                            <w:rFonts w:ascii="Cambria Math" w:hAnsi="Cambria Math"/>
                            <w:szCs w:val="26"/>
                          </w:rPr>
                          <m:t>d</m:t>
                        </m:r>
                      </w:ins>
                    </m:sub>
                  </m:sSub>
                </m:e>
              </m:d>
            </m:e>
            <m:sup>
              <w:ins w:id="2578" w:author="The Si Tran" w:date="2012-12-06T02:35:00Z">
                <m:r>
                  <w:rPr>
                    <w:rFonts w:ascii="Cambria Math" w:hAnsi="Cambria Math"/>
                    <w:szCs w:val="26"/>
                  </w:rPr>
                  <m:t>2</m:t>
                </m:r>
              </w:ins>
            </m:sup>
          </m:sSup>
          <w:ins w:id="2579" w:author="The Si Tran" w:date="2012-12-06T02:35:00Z">
            <m:r>
              <w:rPr>
                <w:rFonts w:ascii="Cambria Math" w:hAnsi="Cambria Math"/>
                <w:szCs w:val="26"/>
              </w:rPr>
              <m:t>=</m:t>
            </m:r>
          </w:ins>
          <m:f>
            <m:fPr>
              <m:ctrlPr>
                <w:ins w:id="2580" w:author="The Si Tran" w:date="2012-12-06T02:35:00Z">
                  <w:rPr>
                    <w:rFonts w:ascii="Cambria Math" w:hAnsi="Cambria Math"/>
                    <w:i/>
                    <w:szCs w:val="26"/>
                  </w:rPr>
                </w:ins>
              </m:ctrlPr>
            </m:fPr>
            <m:num>
              <w:ins w:id="2581" w:author="The Si Tran" w:date="2012-12-06T02:35:00Z">
                <m:r>
                  <w:rPr>
                    <w:rFonts w:ascii="Cambria Math" w:hAnsi="Cambria Math"/>
                    <w:szCs w:val="26"/>
                  </w:rPr>
                  <m:t>1</m:t>
                </m:r>
              </w:ins>
            </m:num>
            <m:den>
              <w:ins w:id="2582" w:author="The Si Tran" w:date="2012-12-06T02:35:00Z">
                <m:r>
                  <w:rPr>
                    <w:rFonts w:ascii="Cambria Math" w:hAnsi="Cambria Math"/>
                    <w:szCs w:val="26"/>
                  </w:rPr>
                  <m:t>2</m:t>
                </m:r>
              </w:ins>
            </m:den>
          </m:f>
          <m:nary>
            <m:naryPr>
              <m:chr m:val="∑"/>
              <m:limLoc m:val="subSup"/>
              <m:supHide m:val="1"/>
              <m:ctrlPr>
                <w:ins w:id="2583" w:author="The Si Tran" w:date="2012-12-06T02:35:00Z">
                  <w:rPr>
                    <w:rFonts w:ascii="Cambria Math" w:hAnsi="Cambria Math"/>
                    <w:i/>
                    <w:szCs w:val="26"/>
                  </w:rPr>
                </w:ins>
              </m:ctrlPr>
            </m:naryPr>
            <m:sub>
              <w:ins w:id="2584" w:author="The Si Tran" w:date="2012-12-06T02:35:00Z">
                <m:r>
                  <w:rPr>
                    <w:rFonts w:ascii="Cambria Math" w:hAnsi="Cambria Math"/>
                    <w:szCs w:val="26"/>
                  </w:rPr>
                  <m:t>d∈D</m:t>
                </m:r>
              </w:ins>
            </m:sub>
            <m:sup/>
            <m:e>
              <w:ins w:id="2585" w:author="The Si Tran" w:date="2012-12-06T02:36:00Z">
                <m:r>
                  <w:rPr>
                    <w:rFonts w:ascii="Cambria Math" w:hAnsi="Cambria Math"/>
                    <w:szCs w:val="26"/>
                  </w:rPr>
                  <m:t>2</m:t>
                </m:r>
              </w:ins>
              <m:d>
                <m:dPr>
                  <m:ctrlPr>
                    <w:ins w:id="2586" w:author="The Si Tran" w:date="2012-12-06T02:36:00Z">
                      <w:rPr>
                        <w:rFonts w:ascii="Cambria Math" w:hAnsi="Cambria Math"/>
                        <w:i/>
                        <w:szCs w:val="26"/>
                      </w:rPr>
                    </w:ins>
                  </m:ctrlPr>
                </m:dPr>
                <m:e>
                  <m:sSub>
                    <m:sSubPr>
                      <m:ctrlPr>
                        <w:ins w:id="2587" w:author="The Si Tran" w:date="2012-12-06T02:36:00Z">
                          <w:rPr>
                            <w:rFonts w:ascii="Cambria Math" w:hAnsi="Cambria Math"/>
                            <w:i/>
                            <w:szCs w:val="26"/>
                          </w:rPr>
                        </w:ins>
                      </m:ctrlPr>
                    </m:sSubPr>
                    <m:e>
                      <w:ins w:id="2588" w:author="The Si Tran" w:date="2012-12-06T02:36:00Z">
                        <m:r>
                          <w:rPr>
                            <w:rFonts w:ascii="Cambria Math" w:hAnsi="Cambria Math"/>
                            <w:szCs w:val="26"/>
                          </w:rPr>
                          <m:t>t</m:t>
                        </m:r>
                      </w:ins>
                    </m:e>
                    <m:sub>
                      <w:ins w:id="2589" w:author="The Si Tran" w:date="2012-12-06T02:36:00Z">
                        <m:r>
                          <w:rPr>
                            <w:rFonts w:ascii="Cambria Math" w:hAnsi="Cambria Math"/>
                            <w:szCs w:val="26"/>
                          </w:rPr>
                          <m:t>d</m:t>
                        </m:r>
                      </w:ins>
                    </m:sub>
                  </m:sSub>
                  <w:ins w:id="2590" w:author="The Si Tran" w:date="2012-12-06T02:36:00Z">
                    <m:r>
                      <w:rPr>
                        <w:rFonts w:ascii="Cambria Math" w:hAnsi="Cambria Math"/>
                        <w:szCs w:val="26"/>
                      </w:rPr>
                      <m:t>-</m:t>
                    </m:r>
                  </w:ins>
                  <m:sSub>
                    <m:sSubPr>
                      <m:ctrlPr>
                        <w:ins w:id="2591" w:author="The Si Tran" w:date="2012-12-06T02:36:00Z">
                          <w:rPr>
                            <w:rFonts w:ascii="Cambria Math" w:hAnsi="Cambria Math"/>
                            <w:i/>
                            <w:szCs w:val="26"/>
                          </w:rPr>
                        </w:ins>
                      </m:ctrlPr>
                    </m:sSubPr>
                    <m:e>
                      <w:ins w:id="2592" w:author="The Si Tran" w:date="2012-12-06T02:36:00Z">
                        <m:r>
                          <w:rPr>
                            <w:rFonts w:ascii="Cambria Math" w:hAnsi="Cambria Math"/>
                            <w:szCs w:val="26"/>
                          </w:rPr>
                          <m:t>o</m:t>
                        </m:r>
                      </w:ins>
                    </m:e>
                    <m:sub>
                      <w:ins w:id="2593" w:author="The Si Tran" w:date="2012-12-06T02:36:00Z">
                        <m:r>
                          <w:rPr>
                            <w:rFonts w:ascii="Cambria Math" w:hAnsi="Cambria Math"/>
                            <w:szCs w:val="26"/>
                          </w:rPr>
                          <m:t>d</m:t>
                        </m:r>
                      </w:ins>
                    </m:sub>
                  </m:sSub>
                </m:e>
              </m:d>
            </m:e>
          </m:nary>
          <m:f>
            <m:fPr>
              <m:ctrlPr>
                <w:ins w:id="2594" w:author="The Si Tran" w:date="2012-12-06T02:36:00Z">
                  <w:rPr>
                    <w:rFonts w:ascii="Cambria Math" w:hAnsi="Cambria Math"/>
                    <w:i/>
                    <w:szCs w:val="26"/>
                  </w:rPr>
                </w:ins>
              </m:ctrlPr>
            </m:fPr>
            <m:num>
              <w:ins w:id="2595" w:author="The Si Tran" w:date="2012-12-06T02:36:00Z">
                <m:r>
                  <w:rPr>
                    <w:rFonts w:ascii="Cambria Math" w:hAnsi="Cambria Math"/>
                    <w:szCs w:val="26"/>
                  </w:rPr>
                  <m:t>∂</m:t>
                </m:r>
              </w:ins>
            </m:num>
            <m:den>
              <w:ins w:id="2596" w:author="The Si Tran" w:date="2012-12-06T02:36:00Z">
                <m:r>
                  <w:rPr>
                    <w:rFonts w:ascii="Cambria Math" w:hAnsi="Cambria Math"/>
                    <w:szCs w:val="26"/>
                  </w:rPr>
                  <m:t>∂</m:t>
                </m:r>
              </w:ins>
              <m:sSub>
                <m:sSubPr>
                  <m:ctrlPr>
                    <w:ins w:id="2597" w:author="The Si Tran" w:date="2012-12-06T02:36:00Z">
                      <w:rPr>
                        <w:rFonts w:ascii="Cambria Math" w:hAnsi="Cambria Math"/>
                        <w:i/>
                        <w:szCs w:val="26"/>
                      </w:rPr>
                    </w:ins>
                  </m:ctrlPr>
                </m:sSubPr>
                <m:e>
                  <w:ins w:id="2598" w:author="The Si Tran" w:date="2012-12-06T02:36:00Z">
                    <m:r>
                      <w:rPr>
                        <w:rFonts w:ascii="Cambria Math" w:hAnsi="Cambria Math"/>
                        <w:szCs w:val="26"/>
                      </w:rPr>
                      <m:t>w</m:t>
                    </m:r>
                  </w:ins>
                </m:e>
                <m:sub>
                  <w:ins w:id="2599" w:author="The Si Tran" w:date="2012-12-06T02:36:00Z">
                    <m:r>
                      <w:rPr>
                        <w:rFonts w:ascii="Cambria Math" w:hAnsi="Cambria Math"/>
                        <w:szCs w:val="26"/>
                      </w:rPr>
                      <m:t>i</m:t>
                    </m:r>
                  </w:ins>
                </m:sub>
              </m:sSub>
            </m:den>
          </m:f>
          <m:d>
            <m:dPr>
              <m:ctrlPr>
                <w:ins w:id="2600" w:author="The Si Tran" w:date="2012-12-06T02:36:00Z">
                  <w:rPr>
                    <w:rFonts w:ascii="Cambria Math" w:hAnsi="Cambria Math"/>
                    <w:i/>
                    <w:szCs w:val="26"/>
                  </w:rPr>
                </w:ins>
              </m:ctrlPr>
            </m:dPr>
            <m:e>
              <m:sSub>
                <m:sSubPr>
                  <m:ctrlPr>
                    <w:ins w:id="2601" w:author="The Si Tran" w:date="2012-12-06T02:36:00Z">
                      <w:rPr>
                        <w:rFonts w:ascii="Cambria Math" w:hAnsi="Cambria Math"/>
                        <w:i/>
                        <w:szCs w:val="26"/>
                      </w:rPr>
                    </w:ins>
                  </m:ctrlPr>
                </m:sSubPr>
                <m:e>
                  <w:ins w:id="2602" w:author="The Si Tran" w:date="2012-12-06T02:36:00Z">
                    <m:r>
                      <w:rPr>
                        <w:rFonts w:ascii="Cambria Math" w:hAnsi="Cambria Math"/>
                        <w:szCs w:val="26"/>
                      </w:rPr>
                      <m:t>t</m:t>
                    </m:r>
                  </w:ins>
                </m:e>
                <m:sub>
                  <w:ins w:id="2603" w:author="The Si Tran" w:date="2012-12-06T02:36:00Z">
                    <m:r>
                      <w:rPr>
                        <w:rFonts w:ascii="Cambria Math" w:hAnsi="Cambria Math"/>
                        <w:szCs w:val="26"/>
                      </w:rPr>
                      <m:t>d</m:t>
                    </m:r>
                  </w:ins>
                </m:sub>
              </m:sSub>
              <w:ins w:id="2604" w:author="The Si Tran" w:date="2012-12-06T02:36:00Z">
                <m:r>
                  <w:rPr>
                    <w:rFonts w:ascii="Cambria Math" w:hAnsi="Cambria Math"/>
                    <w:szCs w:val="26"/>
                  </w:rPr>
                  <m:t>-</m:t>
                </m:r>
              </w:ins>
              <m:sSub>
                <m:sSubPr>
                  <m:ctrlPr>
                    <w:ins w:id="2605" w:author="The Si Tran" w:date="2012-12-06T02:36:00Z">
                      <w:rPr>
                        <w:rFonts w:ascii="Cambria Math" w:hAnsi="Cambria Math"/>
                        <w:i/>
                        <w:szCs w:val="26"/>
                      </w:rPr>
                    </w:ins>
                  </m:ctrlPr>
                </m:sSubPr>
                <m:e>
                  <w:ins w:id="2606" w:author="The Si Tran" w:date="2012-12-06T02:36:00Z">
                    <m:r>
                      <w:rPr>
                        <w:rFonts w:ascii="Cambria Math" w:hAnsi="Cambria Math"/>
                        <w:szCs w:val="26"/>
                      </w:rPr>
                      <m:t>o</m:t>
                    </m:r>
                  </w:ins>
                </m:e>
                <m:sub>
                  <w:ins w:id="2607" w:author="The Si Tran" w:date="2012-12-06T02:36:00Z">
                    <m:r>
                      <w:rPr>
                        <w:rFonts w:ascii="Cambria Math" w:hAnsi="Cambria Math"/>
                        <w:szCs w:val="26"/>
                      </w:rPr>
                      <m:t>d</m:t>
                    </m:r>
                  </w:ins>
                </m:sub>
              </m:sSub>
            </m:e>
          </m:d>
        </m:oMath>
      </m:oMathPara>
    </w:p>
    <w:p w:rsidR="00A74146" w:rsidRPr="00A74146" w:rsidRDefault="002972CB" w:rsidP="0088753F">
      <w:pPr>
        <w:spacing w:before="0"/>
        <w:rPr>
          <w:szCs w:val="26"/>
        </w:rPr>
      </w:pPr>
      <w:ins w:id="2608" w:author="The Si Tran" w:date="2012-12-06T02:42:00Z">
        <w:r>
          <w:rPr>
            <w:szCs w:val="26"/>
          </w:rPr>
          <w:t xml:space="preserve">   </w:t>
        </w:r>
        <w:r>
          <w:rPr>
            <w:szCs w:val="26"/>
          </w:rPr>
          <w:tab/>
        </w:r>
        <w:r>
          <w:rPr>
            <w:szCs w:val="26"/>
          </w:rPr>
          <w:tab/>
        </w:r>
        <w:r>
          <w:rPr>
            <w:szCs w:val="26"/>
          </w:rPr>
          <w:tab/>
        </w:r>
        <w:r>
          <w:rPr>
            <w:szCs w:val="26"/>
          </w:rPr>
          <w:tab/>
          <w:t xml:space="preserve">   </w:t>
        </w:r>
      </w:ins>
      <w:ins w:id="2609" w:author="The Si Tran" w:date="2012-12-06T02:38:00Z">
        <m:oMath>
          <m:r>
            <w:rPr>
              <w:rFonts w:ascii="Cambria Math" w:hAnsi="Cambria Math"/>
              <w:szCs w:val="26"/>
            </w:rPr>
            <m:t>=</m:t>
          </m:r>
          <m:nary>
            <m:naryPr>
              <m:chr m:val="∑"/>
              <m:limLoc m:val="subSup"/>
              <m:supHide m:val="1"/>
              <m:ctrlPr>
                <w:rPr>
                  <w:rFonts w:ascii="Cambria Math" w:hAnsi="Cambria Math"/>
                  <w:i/>
                  <w:szCs w:val="26"/>
                </w:rPr>
              </m:ctrlPr>
            </m:naryPr>
            <m:sub>
              <m:r>
                <w:rPr>
                  <w:rFonts w:ascii="Cambria Math" w:hAnsi="Cambria Math"/>
                  <w:szCs w:val="26"/>
                </w:rPr>
                <m:t>d∈D</m:t>
              </m:r>
            </m:sub>
            <m:sup/>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o</m:t>
                      </m:r>
                    </m:e>
                    <m:sub>
                      <m:r>
                        <w:rPr>
                          <w:rFonts w:ascii="Cambria Math" w:hAnsi="Cambria Math"/>
                          <w:szCs w:val="26"/>
                        </w:rPr>
                        <m:t>d</m:t>
                      </m:r>
                    </m:sub>
                  </m:sSub>
                </m:e>
              </m:d>
            </m:e>
          </m:nary>
          <m:f>
            <m:fPr>
              <m:ctrlPr>
                <w:rPr>
                  <w:rFonts w:ascii="Cambria Math" w:hAnsi="Cambria Math"/>
                  <w:i/>
                  <w:szCs w:val="26"/>
                </w:rPr>
              </m:ctrlPr>
            </m:fPr>
            <m:num>
              <m:r>
                <w:rPr>
                  <w:rFonts w:ascii="Cambria Math" w:hAnsi="Cambria Math"/>
                  <w:szCs w:val="26"/>
                </w:rPr>
                <m:t>∂</m:t>
              </m:r>
            </m:num>
            <m:den>
              <m:r>
                <w:rPr>
                  <w:rFonts w:ascii="Cambria Math" w:hAnsi="Cambria Math"/>
                  <w:szCs w:val="26"/>
                </w:rPr>
                <m:t>∂</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den>
          </m:f>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t</m:t>
                  </m:r>
                </m:e>
                <m:sub>
                  <m:r>
                    <w:rPr>
                      <w:rFonts w:ascii="Cambria Math" w:hAnsi="Cambria Math"/>
                      <w:szCs w:val="26"/>
                    </w:rPr>
                    <m:t>d</m:t>
                  </m:r>
                </m:sub>
              </m:sSub>
              <m:r>
                <w:rPr>
                  <w:rFonts w:ascii="Cambria Math" w:hAnsi="Cambria Math"/>
                  <w:szCs w:val="26"/>
                </w:rPr>
                <m:t>-</m:t>
              </m:r>
              <m:acc>
                <m:accPr>
                  <m:chr m:val="⃗"/>
                  <m:ctrlPr>
                    <w:rPr>
                      <w:rFonts w:ascii="Cambria Math" w:hAnsi="Cambria Math"/>
                      <w:i/>
                      <w:szCs w:val="26"/>
                    </w:rPr>
                  </m:ctrlPr>
                </m:accPr>
                <m:e>
                  <m:r>
                    <w:rPr>
                      <w:rFonts w:ascii="Cambria Math" w:hAnsi="Cambria Math"/>
                      <w:szCs w:val="26"/>
                    </w:rPr>
                    <m:t>w</m:t>
                  </m:r>
                </m:e>
              </m:acc>
              <m:r>
                <w:rPr>
                  <w:rFonts w:ascii="Cambria Math" w:hAnsi="Cambria Math"/>
                  <w:szCs w:val="26"/>
                </w:rPr>
                <m:t>∙</m:t>
              </m:r>
              <m:acc>
                <m:accPr>
                  <m:chr m:val="⃗"/>
                  <m:ctrlPr>
                    <w:rPr>
                      <w:rFonts w:ascii="Cambria Math" w:hAnsi="Cambria Math"/>
                      <w:i/>
                      <w:szCs w:val="26"/>
                    </w:rPr>
                  </m:ctrlPr>
                </m:accPr>
                <m:e>
                  <m:r>
                    <w:rPr>
                      <w:rFonts w:ascii="Cambria Math" w:hAnsi="Cambria Math"/>
                      <w:szCs w:val="26"/>
                    </w:rPr>
                    <m:t>x</m:t>
                  </m:r>
                </m:e>
              </m:acc>
            </m:e>
          </m:d>
        </m:oMath>
      </w:ins>
    </w:p>
    <w:p w:rsidR="0088753F" w:rsidRPr="0049233F" w:rsidRDefault="002972CB">
      <w:pPr>
        <w:spacing w:before="0"/>
        <w:ind w:firstLine="720"/>
        <w:rPr>
          <w:szCs w:val="26"/>
        </w:rPr>
        <w:pPrChange w:id="2610" w:author="The Si Tran" w:date="2012-12-06T02:44:00Z">
          <w:pPr>
            <w:spacing w:before="0"/>
          </w:pPr>
        </w:pPrChange>
      </w:pPr>
      <w:ins w:id="2611" w:author="The Si Tran" w:date="2012-12-06T02:41:00Z">
        <w:r w:rsidRPr="00B312F5">
          <w:rPr>
            <w:noProof/>
            <w:szCs w:val="26"/>
          </w:rPr>
          <mc:AlternateContent>
            <mc:Choice Requires="wps">
              <w:drawing>
                <wp:anchor distT="0" distB="0" distL="114300" distR="114300" simplePos="0" relativeHeight="251663360" behindDoc="0" locked="0" layoutInCell="1" allowOverlap="1" wp14:anchorId="691C3B62" wp14:editId="7B1F0EEA">
                  <wp:simplePos x="0" y="0"/>
                  <wp:positionH relativeFrom="column">
                    <wp:posOffset>3048000</wp:posOffset>
                  </wp:positionH>
                  <wp:positionV relativeFrom="paragraph">
                    <wp:posOffset>9525</wp:posOffset>
                  </wp:positionV>
                  <wp:extent cx="1304925" cy="361950"/>
                  <wp:effectExtent l="0" t="0" r="9525" b="0"/>
                  <wp:wrapNone/>
                  <wp:docPr id="62" name="Text Box 62"/>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2612" w:author="The Si Tran" w:date="2012-12-06T02:41:00Z">
                                <w:r>
                                  <w:t>(2.2)</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1C3B62" id="Text Box 62" o:spid="_x0000_s1031" type="#_x0000_t202" style="position:absolute;left:0;text-align:left;margin-left:240pt;margin-top:.75pt;width:102.75pt;height:28.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" fillcolor="white [3201]" stroked="f" strokeweight=".5pt">
                  <v:textbox>
                    <w:txbxContent>
                      <w:p w:rsidR="006E1C30" w:rsidRDefault="006E1C30">
                        <w:ins w:id="2613" w:author="The Si Tran" w:date="2012-12-06T02:41:00Z">
                          <w:r>
                            <w:t>(2.2)</w:t>
                          </w:r>
                        </w:ins>
                      </w:p>
                    </w:txbxContent>
                  </v:textbox>
                </v:shape>
              </w:pict>
            </mc:Fallback>
          </mc:AlternateContent>
        </w:r>
      </w:ins>
      <w:r w:rsidR="0088753F" w:rsidRPr="0049233F">
        <w:rPr>
          <w:szCs w:val="26"/>
        </w:rPr>
        <w:t xml:space="preserve">            </w:t>
      </w:r>
      <w:del w:id="2614" w:author="The Si Tran" w:date="2012-12-06T02:44:00Z">
        <w:r w:rsidR="0088753F" w:rsidRPr="0049233F" w:rsidDel="0020765F">
          <w:rPr>
            <w:szCs w:val="26"/>
          </w:rPr>
          <w:delText xml:space="preserve">     </w:delText>
        </w:r>
      </w:del>
      <m:oMath>
        <m:f>
          <m:fPr>
            <m:ctrlPr>
              <w:ins w:id="2615" w:author="The Si Tran" w:date="2012-12-06T02:39:00Z">
                <w:rPr>
                  <w:rFonts w:ascii="Cambria Math" w:hAnsi="Cambria Math"/>
                  <w:i/>
                  <w:szCs w:val="26"/>
                </w:rPr>
              </w:ins>
            </m:ctrlPr>
          </m:fPr>
          <m:num>
            <w:ins w:id="2616" w:author="The Si Tran" w:date="2012-12-06T02:39:00Z">
              <m:r>
                <w:rPr>
                  <w:rFonts w:ascii="Cambria Math" w:hAnsi="Cambria Math"/>
                  <w:szCs w:val="26"/>
                </w:rPr>
                <m:t>∂E</m:t>
              </m:r>
            </w:ins>
          </m:num>
          <m:den>
            <w:ins w:id="2617" w:author="The Si Tran" w:date="2012-12-06T02:39:00Z">
              <m:r>
                <w:rPr>
                  <w:rFonts w:ascii="Cambria Math" w:hAnsi="Cambria Math"/>
                  <w:szCs w:val="26"/>
                </w:rPr>
                <m:t>∂</m:t>
              </m:r>
            </w:ins>
            <m:sSub>
              <m:sSubPr>
                <m:ctrlPr>
                  <w:ins w:id="2618" w:author="The Si Tran" w:date="2012-12-06T02:39:00Z">
                    <w:rPr>
                      <w:rFonts w:ascii="Cambria Math" w:hAnsi="Cambria Math"/>
                      <w:i/>
                      <w:szCs w:val="26"/>
                    </w:rPr>
                  </w:ins>
                </m:ctrlPr>
              </m:sSubPr>
              <m:e>
                <w:ins w:id="2619" w:author="The Si Tran" w:date="2012-12-06T02:39:00Z">
                  <m:r>
                    <w:rPr>
                      <w:rFonts w:ascii="Cambria Math" w:hAnsi="Cambria Math"/>
                      <w:szCs w:val="26"/>
                    </w:rPr>
                    <m:t>w</m:t>
                  </m:r>
                </w:ins>
              </m:e>
              <m:sub>
                <w:ins w:id="2620" w:author="The Si Tran" w:date="2012-12-06T02:39:00Z">
                  <m:r>
                    <w:rPr>
                      <w:rFonts w:ascii="Cambria Math" w:hAnsi="Cambria Math"/>
                      <w:szCs w:val="26"/>
                    </w:rPr>
                    <m:t>i</m:t>
                  </m:r>
                </w:ins>
              </m:sub>
            </m:sSub>
          </m:den>
        </m:f>
        <w:ins w:id="2621" w:author="The Si Tran" w:date="2012-12-06T02:39:00Z">
          <m:r>
            <w:rPr>
              <w:rFonts w:ascii="Cambria Math" w:hAnsi="Cambria Math"/>
              <w:szCs w:val="26"/>
            </w:rPr>
            <m:t>=</m:t>
          </m:r>
        </w:ins>
        <m:nary>
          <m:naryPr>
            <m:chr m:val="∑"/>
            <m:limLoc m:val="subSup"/>
            <m:supHide m:val="1"/>
            <m:ctrlPr>
              <w:ins w:id="2622" w:author="The Si Tran" w:date="2012-12-06T02:40:00Z">
                <w:rPr>
                  <w:rFonts w:ascii="Cambria Math" w:hAnsi="Cambria Math"/>
                  <w:i/>
                  <w:szCs w:val="26"/>
                </w:rPr>
              </w:ins>
            </m:ctrlPr>
          </m:naryPr>
          <m:sub>
            <w:ins w:id="2623" w:author="The Si Tran" w:date="2012-12-06T02:40:00Z">
              <m:r>
                <w:rPr>
                  <w:rFonts w:ascii="Cambria Math" w:hAnsi="Cambria Math"/>
                  <w:szCs w:val="26"/>
                </w:rPr>
                <m:t>d∈D</m:t>
              </m:r>
            </w:ins>
          </m:sub>
          <m:sup/>
          <m:e>
            <w:ins w:id="2624" w:author="The Si Tran" w:date="2012-12-06T02:40:00Z">
              <m:r>
                <w:rPr>
                  <w:rFonts w:ascii="Cambria Math" w:hAnsi="Cambria Math"/>
                  <w:szCs w:val="26"/>
                </w:rPr>
                <m:t>(</m:t>
              </m:r>
            </w:ins>
            <m:sSub>
              <m:sSubPr>
                <m:ctrlPr>
                  <w:ins w:id="2625" w:author="The Si Tran" w:date="2012-12-06T02:40:00Z">
                    <w:rPr>
                      <w:rFonts w:ascii="Cambria Math" w:hAnsi="Cambria Math"/>
                      <w:i/>
                      <w:szCs w:val="26"/>
                    </w:rPr>
                  </w:ins>
                </m:ctrlPr>
              </m:sSubPr>
              <m:e>
                <w:ins w:id="2626" w:author="The Si Tran" w:date="2012-12-06T02:40:00Z">
                  <m:r>
                    <w:rPr>
                      <w:rFonts w:ascii="Cambria Math" w:hAnsi="Cambria Math"/>
                      <w:szCs w:val="26"/>
                    </w:rPr>
                    <m:t>t</m:t>
                  </m:r>
                </w:ins>
              </m:e>
              <m:sub>
                <w:ins w:id="2627" w:author="The Si Tran" w:date="2012-12-06T02:40:00Z">
                  <m:r>
                    <w:rPr>
                      <w:rFonts w:ascii="Cambria Math" w:hAnsi="Cambria Math"/>
                      <w:szCs w:val="26"/>
                    </w:rPr>
                    <m:t>d</m:t>
                  </m:r>
                </w:ins>
              </m:sub>
            </m:sSub>
            <w:ins w:id="2628" w:author="The Si Tran" w:date="2012-12-06T02:40:00Z">
              <m:r>
                <w:rPr>
                  <w:rFonts w:ascii="Cambria Math" w:hAnsi="Cambria Math"/>
                  <w:szCs w:val="26"/>
                </w:rPr>
                <m:t>-</m:t>
              </m:r>
            </w:ins>
            <m:sSub>
              <m:sSubPr>
                <m:ctrlPr>
                  <w:ins w:id="2629" w:author="The Si Tran" w:date="2012-12-06T02:40:00Z">
                    <w:rPr>
                      <w:rFonts w:ascii="Cambria Math" w:hAnsi="Cambria Math"/>
                      <w:i/>
                      <w:szCs w:val="26"/>
                    </w:rPr>
                  </w:ins>
                </m:ctrlPr>
              </m:sSubPr>
              <m:e>
                <w:ins w:id="2630" w:author="The Si Tran" w:date="2012-12-06T02:40:00Z">
                  <m:r>
                    <w:rPr>
                      <w:rFonts w:ascii="Cambria Math" w:hAnsi="Cambria Math"/>
                      <w:szCs w:val="26"/>
                    </w:rPr>
                    <m:t>o</m:t>
                  </m:r>
                </w:ins>
              </m:e>
              <m:sub>
                <w:ins w:id="2631" w:author="The Si Tran" w:date="2012-12-06T02:40:00Z">
                  <m:r>
                    <w:rPr>
                      <w:rFonts w:ascii="Cambria Math" w:hAnsi="Cambria Math"/>
                      <w:szCs w:val="26"/>
                    </w:rPr>
                    <m:t>d</m:t>
                  </m:r>
                </w:ins>
              </m:sub>
            </m:sSub>
            <w:ins w:id="2632" w:author="The Si Tran" w:date="2012-12-06T02:40:00Z">
              <m:r>
                <w:rPr>
                  <w:rFonts w:ascii="Cambria Math" w:hAnsi="Cambria Math"/>
                  <w:szCs w:val="26"/>
                </w:rPr>
                <m:t>)(-</m:t>
              </m:r>
            </w:ins>
            <m:sSub>
              <m:sSubPr>
                <m:ctrlPr>
                  <w:ins w:id="2633" w:author="The Si Tran" w:date="2012-12-06T02:40:00Z">
                    <w:rPr>
                      <w:rFonts w:ascii="Cambria Math" w:hAnsi="Cambria Math"/>
                      <w:i/>
                      <w:szCs w:val="26"/>
                    </w:rPr>
                  </w:ins>
                </m:ctrlPr>
              </m:sSubPr>
              <m:e>
                <w:ins w:id="2634" w:author="The Si Tran" w:date="2012-12-06T02:40:00Z">
                  <m:r>
                    <w:rPr>
                      <w:rFonts w:ascii="Cambria Math" w:hAnsi="Cambria Math"/>
                      <w:szCs w:val="26"/>
                    </w:rPr>
                    <m:t>x</m:t>
                  </m:r>
                </w:ins>
              </m:e>
              <m:sub>
                <w:ins w:id="2635" w:author="The Si Tran" w:date="2012-12-06T02:40:00Z">
                  <m:r>
                    <w:rPr>
                      <w:rFonts w:ascii="Cambria Math" w:hAnsi="Cambria Math"/>
                      <w:szCs w:val="26"/>
                    </w:rPr>
                    <m:t>id</m:t>
                  </m:r>
                </w:ins>
              </m:sub>
            </m:sSub>
            <w:ins w:id="2636" w:author="The Si Tran" w:date="2012-12-06T02:40:00Z">
              <m:r>
                <w:rPr>
                  <w:rFonts w:ascii="Cambria Math" w:hAnsi="Cambria Math"/>
                  <w:szCs w:val="26"/>
                </w:rPr>
                <m:t>)</m:t>
              </m:r>
            </w:ins>
          </m:e>
        </m:nary>
      </m:oMath>
      <w:ins w:id="2637" w:author="The Si Tran" w:date="2012-12-06T02:41:00Z">
        <w:r>
          <w:rPr>
            <w:szCs w:val="26"/>
          </w:rPr>
          <w:t xml:space="preserve">  </w:t>
        </w:r>
      </w:ins>
      <w:del w:id="2638" w:author="The Si Tran" w:date="2012-12-06T02:38:00Z">
        <w:r w:rsidR="0088753F" w:rsidRPr="00B312F5" w:rsidDel="00CA1FAD">
          <w:rPr>
            <w:noProof/>
            <w:szCs w:val="26"/>
          </w:rPr>
          <w:drawing>
            <wp:inline distT="0" distB="0" distL="0" distR="0" wp14:anchorId="718C31EC" wp14:editId="2A6421F2">
              <wp:extent cx="2486025" cy="19907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07">
                        <a:extLst>
                          <a:ext uri="{28A0092B-C50C-407E-A947-70E740481C1C}">
                            <a14:useLocalDpi xmlns:a14="http://schemas.microsoft.com/office/drawing/2010/main" val="0"/>
                          </a:ext>
                        </a:extLst>
                      </a:blip>
                      <a:srcRect/>
                      <a:stretch>
                        <a:fillRect/>
                      </a:stretch>
                    </pic:blipFill>
                    <pic:spPr bwMode="auto">
                      <a:xfrm>
                        <a:off x="0" y="0"/>
                        <a:ext cx="2486025" cy="19907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                  </w:t>
      </w:r>
      <w:del w:id="2639" w:author="The Si Tran" w:date="2012-12-06T02:41:00Z">
        <w:r w:rsidRPr="00B312F5" w:rsidDel="002972CB">
          <w:rPr>
            <w:noProof/>
            <w:szCs w:val="26"/>
          </w:rPr>
          <w:drawing>
            <wp:inline distT="0" distB="0" distL="0" distR="0" wp14:anchorId="1AB819B4" wp14:editId="23BECDEF">
              <wp:extent cx="2286000" cy="6381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08">
                        <a:extLst>
                          <a:ext uri="{28A0092B-C50C-407E-A947-70E740481C1C}">
                            <a14:useLocalDpi xmlns:a14="http://schemas.microsoft.com/office/drawing/2010/main" val="0"/>
                          </a:ext>
                        </a:extLst>
                      </a:blip>
                      <a:srcRect/>
                      <a:stretch>
                        <a:fillRect/>
                      </a:stretch>
                    </pic:blipFill>
                    <pic:spPr bwMode="auto">
                      <a:xfrm>
                        <a:off x="0" y="0"/>
                        <a:ext cx="2286000" cy="638175"/>
                      </a:xfrm>
                      <a:prstGeom prst="rect">
                        <a:avLst/>
                      </a:prstGeom>
                      <a:noFill/>
                      <a:ln>
                        <a:noFill/>
                      </a:ln>
                    </pic:spPr>
                  </pic:pic>
                </a:graphicData>
              </a:graphic>
            </wp:inline>
          </w:drawing>
        </w:r>
      </w:del>
    </w:p>
    <w:p w:rsidR="0088753F" w:rsidRDefault="00DF1A0E" w:rsidP="0088753F">
      <w:pPr>
        <w:spacing w:before="0"/>
        <w:rPr>
          <w:ins w:id="2640" w:author="The Si Tran" w:date="2012-12-06T02:43:00Z"/>
          <w:szCs w:val="26"/>
        </w:rPr>
      </w:pPr>
      <w:ins w:id="2641" w:author="The Si Tran" w:date="2012-12-06T02:44:00Z">
        <w:r w:rsidRPr="00B312F5">
          <w:rPr>
            <w:noProof/>
            <w:szCs w:val="26"/>
          </w:rPr>
          <mc:AlternateContent>
            <mc:Choice Requires="wps">
              <w:drawing>
                <wp:anchor distT="0" distB="0" distL="114300" distR="114300" simplePos="0" relativeHeight="251667456" behindDoc="0" locked="0" layoutInCell="1" allowOverlap="1" wp14:anchorId="34CB2AA4" wp14:editId="712FB33C">
                  <wp:simplePos x="0" y="0"/>
                  <wp:positionH relativeFrom="column">
                    <wp:posOffset>3076575</wp:posOffset>
                  </wp:positionH>
                  <wp:positionV relativeFrom="paragraph">
                    <wp:posOffset>296545</wp:posOffset>
                  </wp:positionV>
                  <wp:extent cx="1304925" cy="361950"/>
                  <wp:effectExtent l="0" t="0" r="9525" b="0"/>
                  <wp:wrapNone/>
                  <wp:docPr id="64" name="Text Box 64"/>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2642" w:author="The Si Tran" w:date="2012-12-06T02:41:00Z">
                                <w:r>
                                  <w:t>(2.</w:t>
                                </w:r>
                              </w:ins>
                              <w:ins w:id="2643" w:author="The Si Tran" w:date="2012-12-06T02:44:00Z">
                                <w:r>
                                  <w:t>3</w:t>
                                </w:r>
                              </w:ins>
                              <w:ins w:id="2644"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CB2AA4" id="Text Box 64" o:spid="_x0000_s1032" type="#_x0000_t202" style="position:absolute;left:0;text-align:left;margin-left:242.25pt;margin-top:23.35pt;width:102.75pt;height:28.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" fillcolor="white [3201]" stroked="f" strokeweight=".5pt">
                  <v:textbox>
                    <w:txbxContent>
                      <w:p w:rsidR="006E1C30" w:rsidRDefault="006E1C30">
                        <w:ins w:id="2645" w:author="The Si Tran" w:date="2012-12-06T02:41:00Z">
                          <w:r>
                            <w:t>(2.</w:t>
                          </w:r>
                        </w:ins>
                        <w:ins w:id="2646" w:author="The Si Tran" w:date="2012-12-06T02:44:00Z">
                          <w:r>
                            <w:t>3</w:t>
                          </w:r>
                        </w:ins>
                        <w:ins w:id="2647" w:author="The Si Tran" w:date="2012-12-06T02:41:00Z">
                          <w:r>
                            <w:t>)</w:t>
                          </w:r>
                        </w:ins>
                      </w:p>
                    </w:txbxContent>
                  </v:textbox>
                </v:shape>
              </w:pict>
            </mc:Fallback>
          </mc:AlternateContent>
        </w:r>
      </w:ins>
      <w:r w:rsidR="0088753F" w:rsidRPr="0049233F">
        <w:rPr>
          <w:szCs w:val="26"/>
        </w:rPr>
        <w:t xml:space="preserve">Thay (2.2) vào (2.1) ta được giá nhập cập nhập trọng số qua từng bước ta được </w:t>
      </w:r>
    </w:p>
    <w:p w:rsidR="00C4155B" w:rsidRPr="0020765F" w:rsidRDefault="006E1C30">
      <w:pPr>
        <w:spacing w:before="0"/>
        <w:ind w:left="1440" w:firstLine="720"/>
        <w:rPr>
          <w:szCs w:val="26"/>
        </w:rPr>
        <w:pPrChange w:id="2648" w:author="The Si Tran" w:date="2012-12-06T02:44:00Z">
          <w:pPr>
            <w:spacing w:before="0"/>
          </w:pPr>
        </w:pPrChange>
      </w:pPr>
      <m:oMathPara>
        <m:oMathParaPr>
          <m:jc m:val="left"/>
        </m:oMathParaPr>
        <m:oMath>
          <m:sSub>
            <m:sSubPr>
              <m:ctrlPr>
                <w:ins w:id="2649" w:author="The Si Tran" w:date="2012-12-06T02:43:00Z">
                  <w:rPr>
                    <w:rFonts w:ascii="Cambria Math" w:hAnsi="Cambria Math"/>
                    <w:szCs w:val="26"/>
                  </w:rPr>
                </w:ins>
              </m:ctrlPr>
            </m:sSubPr>
            <m:e>
              <w:ins w:id="2650" w:author="The Si Tran" w:date="2012-12-06T02:43:00Z">
                <m:r>
                  <w:rPr>
                    <w:rFonts w:ascii="Cambria Math" w:hAnsi="Cambria Math"/>
                    <w:szCs w:val="26"/>
                  </w:rPr>
                  <m:t>∆w</m:t>
                </m:r>
              </w:ins>
            </m:e>
            <m:sub>
              <w:ins w:id="2651" w:author="The Si Tran" w:date="2012-12-06T02:43:00Z">
                <m:r>
                  <w:rPr>
                    <w:rFonts w:ascii="Cambria Math" w:hAnsi="Cambria Math"/>
                    <w:szCs w:val="26"/>
                  </w:rPr>
                  <m:t>i</m:t>
                </m:r>
              </w:ins>
            </m:sub>
          </m:sSub>
          <w:ins w:id="2652" w:author="The Si Tran" w:date="2012-12-06T02:43:00Z">
            <m:r>
              <w:rPr>
                <w:rFonts w:ascii="Cambria Math" w:hAnsi="Cambria Math"/>
                <w:szCs w:val="26"/>
              </w:rPr>
              <m:t>=</m:t>
            </m:r>
          </w:ins>
          <w:ins w:id="2653" w:author="The Si Tran" w:date="2012-12-06T02:44:00Z">
            <m:r>
              <w:rPr>
                <w:rFonts w:ascii="Cambria Math" w:hAnsi="Cambria Math"/>
                <w:szCs w:val="26"/>
              </w:rPr>
              <m:t>η</m:t>
            </m:r>
          </w:ins>
          <m:nary>
            <m:naryPr>
              <m:chr m:val="∑"/>
              <m:limLoc m:val="subSup"/>
              <m:supHide m:val="1"/>
              <m:ctrlPr>
                <w:ins w:id="2654" w:author="The Si Tran" w:date="2012-12-06T02:43:00Z">
                  <w:rPr>
                    <w:rFonts w:ascii="Cambria Math" w:hAnsi="Cambria Math"/>
                    <w:i/>
                    <w:szCs w:val="26"/>
                  </w:rPr>
                </w:ins>
              </m:ctrlPr>
            </m:naryPr>
            <m:sub>
              <w:ins w:id="2655" w:author="The Si Tran" w:date="2012-12-06T02:43:00Z">
                <m:r>
                  <w:rPr>
                    <w:rFonts w:ascii="Cambria Math" w:hAnsi="Cambria Math"/>
                    <w:szCs w:val="26"/>
                  </w:rPr>
                  <m:t>d∈D</m:t>
                </m:r>
              </w:ins>
            </m:sub>
            <m:sup/>
            <m:e>
              <w:ins w:id="2656" w:author="The Si Tran" w:date="2012-12-06T02:43:00Z">
                <m:r>
                  <w:rPr>
                    <w:rFonts w:ascii="Cambria Math" w:hAnsi="Cambria Math"/>
                    <w:szCs w:val="26"/>
                  </w:rPr>
                  <m:t>(</m:t>
                </m:r>
              </w:ins>
              <m:sSub>
                <m:sSubPr>
                  <m:ctrlPr>
                    <w:ins w:id="2657" w:author="The Si Tran" w:date="2012-12-06T02:43:00Z">
                      <w:rPr>
                        <w:rFonts w:ascii="Cambria Math" w:hAnsi="Cambria Math"/>
                        <w:i/>
                        <w:szCs w:val="26"/>
                      </w:rPr>
                    </w:ins>
                  </m:ctrlPr>
                </m:sSubPr>
                <m:e>
                  <w:ins w:id="2658" w:author="The Si Tran" w:date="2012-12-06T02:43:00Z">
                    <m:r>
                      <w:rPr>
                        <w:rFonts w:ascii="Cambria Math" w:hAnsi="Cambria Math"/>
                        <w:szCs w:val="26"/>
                      </w:rPr>
                      <m:t>t</m:t>
                    </m:r>
                  </w:ins>
                </m:e>
                <m:sub>
                  <w:ins w:id="2659" w:author="The Si Tran" w:date="2012-12-06T02:43:00Z">
                    <m:r>
                      <w:rPr>
                        <w:rFonts w:ascii="Cambria Math" w:hAnsi="Cambria Math"/>
                        <w:szCs w:val="26"/>
                      </w:rPr>
                      <m:t>d</m:t>
                    </m:r>
                  </w:ins>
                </m:sub>
              </m:sSub>
              <w:ins w:id="2660" w:author="The Si Tran" w:date="2012-12-06T02:43:00Z">
                <m:r>
                  <w:rPr>
                    <w:rFonts w:ascii="Cambria Math" w:hAnsi="Cambria Math"/>
                    <w:szCs w:val="26"/>
                  </w:rPr>
                  <m:t>-</m:t>
                </m:r>
              </w:ins>
              <m:sSub>
                <m:sSubPr>
                  <m:ctrlPr>
                    <w:ins w:id="2661" w:author="The Si Tran" w:date="2012-12-06T02:43:00Z">
                      <w:rPr>
                        <w:rFonts w:ascii="Cambria Math" w:hAnsi="Cambria Math"/>
                        <w:i/>
                        <w:szCs w:val="26"/>
                      </w:rPr>
                    </w:ins>
                  </m:ctrlPr>
                </m:sSubPr>
                <m:e>
                  <w:ins w:id="2662" w:author="The Si Tran" w:date="2012-12-06T02:43:00Z">
                    <m:r>
                      <w:rPr>
                        <w:rFonts w:ascii="Cambria Math" w:hAnsi="Cambria Math"/>
                        <w:szCs w:val="26"/>
                      </w:rPr>
                      <m:t>o</m:t>
                    </m:r>
                  </w:ins>
                </m:e>
                <m:sub>
                  <w:ins w:id="2663" w:author="The Si Tran" w:date="2012-12-06T02:43:00Z">
                    <m:r>
                      <w:rPr>
                        <w:rFonts w:ascii="Cambria Math" w:hAnsi="Cambria Math"/>
                        <w:szCs w:val="26"/>
                      </w:rPr>
                      <m:t>d</m:t>
                    </m:r>
                  </w:ins>
                </m:sub>
              </m:sSub>
              <w:ins w:id="2664" w:author="The Si Tran" w:date="2012-12-06T02:43:00Z">
                <m:r>
                  <w:rPr>
                    <w:rFonts w:ascii="Cambria Math" w:hAnsi="Cambria Math"/>
                    <w:szCs w:val="26"/>
                  </w:rPr>
                  <m:t>)(</m:t>
                </m:r>
              </w:ins>
              <m:sSub>
                <m:sSubPr>
                  <m:ctrlPr>
                    <w:ins w:id="2665" w:author="The Si Tran" w:date="2012-12-06T02:43:00Z">
                      <w:rPr>
                        <w:rFonts w:ascii="Cambria Math" w:hAnsi="Cambria Math"/>
                        <w:i/>
                        <w:szCs w:val="26"/>
                      </w:rPr>
                    </w:ins>
                  </m:ctrlPr>
                </m:sSubPr>
                <m:e>
                  <w:ins w:id="2666" w:author="The Si Tran" w:date="2012-12-06T02:43:00Z">
                    <m:r>
                      <w:rPr>
                        <w:rFonts w:ascii="Cambria Math" w:hAnsi="Cambria Math"/>
                        <w:szCs w:val="26"/>
                      </w:rPr>
                      <m:t>x</m:t>
                    </m:r>
                  </w:ins>
                </m:e>
                <m:sub>
                  <w:ins w:id="2667" w:author="The Si Tran" w:date="2012-12-06T02:43:00Z">
                    <m:r>
                      <w:rPr>
                        <w:rFonts w:ascii="Cambria Math" w:hAnsi="Cambria Math"/>
                        <w:szCs w:val="26"/>
                      </w:rPr>
                      <m:t>id</m:t>
                    </m:r>
                  </w:ins>
                </m:sub>
              </m:sSub>
              <w:ins w:id="2668" w:author="The Si Tran" w:date="2012-12-06T02:43:00Z">
                <m:r>
                  <w:rPr>
                    <w:rFonts w:ascii="Cambria Math" w:hAnsi="Cambria Math"/>
                    <w:szCs w:val="26"/>
                  </w:rPr>
                  <m:t>)</m:t>
                </m:r>
              </w:ins>
            </m:e>
          </m:nary>
        </m:oMath>
      </m:oMathPara>
    </w:p>
    <w:p w:rsidR="0088753F" w:rsidRPr="0049233F" w:rsidRDefault="0088753F" w:rsidP="0088753F">
      <w:pPr>
        <w:spacing w:before="0"/>
        <w:rPr>
          <w:szCs w:val="26"/>
        </w:rPr>
      </w:pPr>
      <w:r w:rsidRPr="0049233F">
        <w:rPr>
          <w:szCs w:val="26"/>
        </w:rPr>
        <w:t xml:space="preserve">                    </w:t>
      </w:r>
      <w:del w:id="2669" w:author="The Si Tran" w:date="2012-12-06T02:44:00Z">
        <w:r w:rsidRPr="00B312F5" w:rsidDel="00DF1A0E">
          <w:rPr>
            <w:noProof/>
            <w:szCs w:val="26"/>
          </w:rPr>
          <w:drawing>
            <wp:inline distT="0" distB="0" distL="0" distR="0" wp14:anchorId="4DFC06F2" wp14:editId="58A35F62">
              <wp:extent cx="2571750" cy="581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09">
                        <a:extLst>
                          <a:ext uri="{28A0092B-C50C-407E-A947-70E740481C1C}">
                            <a14:useLocalDpi xmlns:a14="http://schemas.microsoft.com/office/drawing/2010/main" val="0"/>
                          </a:ext>
                        </a:extLst>
                      </a:blip>
                      <a:srcRect/>
                      <a:stretch>
                        <a:fillRect/>
                      </a:stretch>
                    </pic:blipFill>
                    <pic:spPr bwMode="auto">
                      <a:xfrm>
                        <a:off x="0" y="0"/>
                        <a:ext cx="2571750" cy="58102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trị </w:t>
      </w:r>
      <m:oMath>
        <m:sSub>
          <m:sSubPr>
            <m:ctrlPr>
              <w:ins w:id="2670" w:author="The Si Tran" w:date="2012-12-06T02:45:00Z">
                <w:rPr>
                  <w:rFonts w:ascii="Cambria Math" w:hAnsi="Cambria Math"/>
                  <w:i/>
                  <w:szCs w:val="26"/>
                </w:rPr>
              </w:ins>
            </m:ctrlPr>
          </m:sSubPr>
          <m:e>
            <w:ins w:id="2671" w:author="The Si Tran" w:date="2012-12-06T02:45:00Z">
              <m:r>
                <w:rPr>
                  <w:rFonts w:ascii="Cambria Math" w:hAnsi="Cambria Math"/>
                  <w:szCs w:val="26"/>
                </w:rPr>
                <m:t>x</m:t>
              </m:r>
            </w:ins>
          </m:e>
          <m:sub>
            <w:ins w:id="2672" w:author="The Si Tran" w:date="2012-12-06T02:45:00Z">
              <m:r>
                <w:rPr>
                  <w:rFonts w:ascii="Cambria Math" w:hAnsi="Cambria Math"/>
                  <w:szCs w:val="26"/>
                </w:rPr>
                <m:t>id</m:t>
              </m:r>
            </w:ins>
          </m:sub>
        </m:sSub>
      </m:oMath>
      <w:ins w:id="2673" w:author="The Si Tran" w:date="2012-12-06T02:45:00Z">
        <w:r w:rsidR="00F84346">
          <w:rPr>
            <w:szCs w:val="26"/>
          </w:rPr>
          <w:t xml:space="preserve"> </w:t>
        </w:r>
      </w:ins>
      <w:del w:id="2674" w:author="The Si Tran" w:date="2012-12-06T02:45:00Z">
        <w:r w:rsidRPr="0049233F" w:rsidDel="00F84346">
          <w:rPr>
            <w:i/>
            <w:szCs w:val="26"/>
          </w:rPr>
          <w:delText>x</w:delText>
        </w:r>
        <w:r w:rsidRPr="0049233F" w:rsidDel="00F84346">
          <w:rPr>
            <w:i/>
            <w:szCs w:val="26"/>
            <w:vertAlign w:val="subscript"/>
          </w:rPr>
          <w:delText>id</w:delText>
        </w:r>
        <w:r w:rsidRPr="0049233F" w:rsidDel="00F84346">
          <w:rPr>
            <w:i/>
            <w:szCs w:val="26"/>
          </w:rPr>
          <w:delText xml:space="preserve"> </w:delText>
        </w:r>
      </w:del>
      <w:r w:rsidRPr="0049233F">
        <w:rPr>
          <w:szCs w:val="26"/>
        </w:rPr>
        <w:t xml:space="preserve">là giá trị đầu vào thứ </w:t>
      </w:r>
      <w:r w:rsidRPr="0049233F">
        <w:rPr>
          <w:i/>
          <w:szCs w:val="26"/>
        </w:rPr>
        <w:t>i</w:t>
      </w:r>
      <w:r w:rsidRPr="0049233F">
        <w:rPr>
          <w:szCs w:val="26"/>
        </w:rPr>
        <w:t xml:space="preserve"> của mẫu </w:t>
      </w:r>
      <w:proofErr w:type="gramStart"/>
      <w:r w:rsidRPr="0049233F">
        <w:rPr>
          <w:i/>
          <w:szCs w:val="26"/>
        </w:rPr>
        <w:t>d</w:t>
      </w:r>
      <w:r w:rsidRPr="0049233F">
        <w:rPr>
          <w:szCs w:val="26"/>
        </w:rPr>
        <w:t xml:space="preserve"> .</w:t>
      </w:r>
      <w:proofErr w:type="gramEnd"/>
    </w:p>
    <w:p w:rsidR="0088753F" w:rsidRDefault="00A55FB2" w:rsidP="0088753F">
      <w:pPr>
        <w:spacing w:before="0"/>
        <w:rPr>
          <w:ins w:id="2675" w:author="The Si Tran" w:date="2012-12-06T02:46:00Z"/>
          <w:szCs w:val="26"/>
        </w:rPr>
      </w:pPr>
      <w:ins w:id="2676" w:author="The Si Tran" w:date="2012-12-06T02:47:00Z">
        <w:r w:rsidRPr="00B312F5">
          <w:rPr>
            <w:noProof/>
            <w:szCs w:val="26"/>
          </w:rPr>
          <w:lastRenderedPageBreak/>
          <mc:AlternateContent>
            <mc:Choice Requires="wps">
              <w:drawing>
                <wp:anchor distT="0" distB="0" distL="114300" distR="114300" simplePos="0" relativeHeight="251669504" behindDoc="0" locked="0" layoutInCell="1" allowOverlap="1" wp14:anchorId="1B0B4292" wp14:editId="1A059197">
                  <wp:simplePos x="0" y="0"/>
                  <wp:positionH relativeFrom="column">
                    <wp:posOffset>2647950</wp:posOffset>
                  </wp:positionH>
                  <wp:positionV relativeFrom="paragraph">
                    <wp:posOffset>2180590</wp:posOffset>
                  </wp:positionV>
                  <wp:extent cx="1304925" cy="361950"/>
                  <wp:effectExtent l="0" t="0" r="9525" b="0"/>
                  <wp:wrapNone/>
                  <wp:docPr id="65" name="Text Box 65"/>
                  <wp:cNvGraphicFramePr/>
                  <a:graphic xmlns:a="http://schemas.openxmlformats.org/drawingml/2006/main">
                    <a:graphicData uri="http://schemas.microsoft.com/office/word/2010/wordprocessingShape">
                      <wps:wsp>
                        <wps:cNvSpPr txBox="1"/>
                        <wps:spPr>
                          <a:xfrm>
                            <a:off x="0" y="0"/>
                            <a:ext cx="13049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ins w:id="2677" w:author="The Si Tran" w:date="2012-12-06T02:41:00Z">
                                <w:r>
                                  <w:t>(2.</w:t>
                                </w:r>
                              </w:ins>
                              <w:ins w:id="2678" w:author="The Si Tran" w:date="2012-12-06T02:44:00Z">
                                <w:r>
                                  <w:t>3</w:t>
                                </w:r>
                              </w:ins>
                              <w:ins w:id="2679" w:author="The Si Tran" w:date="2012-12-06T02:41:00Z">
                                <w:r>
                                  <w:t>)</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B0B4292" id="Text Box 65" o:spid="_x0000_s1033" type="#_x0000_t202" style="position:absolute;left:0;text-align:left;margin-left:208.5pt;margin-top:171.7pt;width:102.75pt;height:28.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" fillcolor="white [3201]" stroked="f" strokeweight=".5pt">
                  <v:textbox>
                    <w:txbxContent>
                      <w:p w:rsidR="006E1C30" w:rsidRDefault="006E1C30">
                        <w:ins w:id="2680" w:author="The Si Tran" w:date="2012-12-06T02:41:00Z">
                          <w:r>
                            <w:t>(2.</w:t>
                          </w:r>
                        </w:ins>
                        <w:ins w:id="2681" w:author="The Si Tran" w:date="2012-12-06T02:44:00Z">
                          <w:r>
                            <w:t>3</w:t>
                          </w:r>
                        </w:ins>
                        <w:ins w:id="2682" w:author="The Si Tran" w:date="2012-12-06T02:41:00Z">
                          <w:r>
                            <w:t>)</w:t>
                          </w:r>
                        </w:ins>
                      </w:p>
                    </w:txbxContent>
                  </v:textbox>
                </v:shape>
              </w:pict>
            </mc:Fallback>
          </mc:AlternateContent>
        </w:r>
      </w:ins>
      <w:r w:rsidR="0088753F" w:rsidRPr="0049233F">
        <w:rPr>
          <w:szCs w:val="26"/>
        </w:rPr>
        <w:t xml:space="preserve">Phương pháp giảm độ dốc có hai hạn chế chính là tốc độ hội tụ đôi khi khá chậm và nếu có nhiều </w:t>
      </w:r>
      <w:r w:rsidR="0088753F" w:rsidRPr="0049233F">
        <w:rPr>
          <w:i/>
          <w:szCs w:val="26"/>
        </w:rPr>
        <w:t>cực tiểu cục bộ</w:t>
      </w:r>
      <w:r w:rsidR="0088753F" w:rsidRPr="0049233F">
        <w:rPr>
          <w:szCs w:val="26"/>
        </w:rPr>
        <w:t xml:space="preserve"> (local minimum) </w:t>
      </w:r>
      <w:proofErr w:type="gramStart"/>
      <w:r w:rsidR="0088753F" w:rsidRPr="0049233F">
        <w:rPr>
          <w:szCs w:val="26"/>
        </w:rPr>
        <w:t>trên  bề</w:t>
      </w:r>
      <w:proofErr w:type="gramEnd"/>
      <w:r w:rsidR="0088753F" w:rsidRPr="0049233F">
        <w:rPr>
          <w:szCs w:val="26"/>
        </w:rPr>
        <w:t xml:space="preserve"> mặt của hàm lỗi thì giải thuật dễ rơi vào cực tiểu cục bộ mà không đạt được </w:t>
      </w:r>
      <w:r w:rsidR="0088753F" w:rsidRPr="0049233F">
        <w:rPr>
          <w:i/>
          <w:szCs w:val="26"/>
        </w:rPr>
        <w:t>cực tiểu toàn cục</w:t>
      </w:r>
      <w:r w:rsidR="0088753F" w:rsidRPr="0049233F">
        <w:rPr>
          <w:szCs w:val="26"/>
        </w:rPr>
        <w:t xml:space="preserve"> (global minimum). Để giải quyết các khó khăn này người ta đã phát triển phương pháp giảm độ dốc thành phương pháp </w:t>
      </w:r>
      <w:r w:rsidR="0088753F" w:rsidRPr="0049233F">
        <w:rPr>
          <w:i/>
          <w:szCs w:val="26"/>
        </w:rPr>
        <w:t>giảm độ dốc tăng cường</w:t>
      </w:r>
      <w:r w:rsidR="0088753F" w:rsidRPr="0049233F">
        <w:rPr>
          <w:szCs w:val="26"/>
        </w:rPr>
        <w:t xml:space="preserve"> (incremental gradient descent). Khác với phương pháp giảm độ dốc ở trên phương pháp giảm độ dốc tăng cường thực hiện việc tính toán lỗi và cập nhập các trọng số ngay khi duyệt qua một mẫu của tập dữ liệu. Giá trị cập nhập cho các trọng số của phương pháp giảm độ dốc tăng cường là</w:t>
      </w:r>
    </w:p>
    <w:p w:rsidR="00B576B9" w:rsidRPr="00B576B9" w:rsidDel="00A55FB2" w:rsidRDefault="00B576B9">
      <w:pPr>
        <w:spacing w:before="0"/>
        <w:ind w:left="1440" w:firstLine="720"/>
        <w:rPr>
          <w:del w:id="2683" w:author="The Si Tran" w:date="2012-12-06T02:47:00Z"/>
          <w:szCs w:val="26"/>
        </w:rPr>
        <w:pPrChange w:id="2684" w:author="The Si Tran" w:date="2012-12-06T02:47:00Z">
          <w:pPr>
            <w:spacing w:before="0"/>
          </w:pPr>
        </w:pPrChange>
      </w:pPr>
      <w:ins w:id="2685" w:author="The Si Tran" w:date="2012-12-06T02:46:00Z">
        <m:oMathPara>
          <m:oMathParaPr>
            <m:jc m:val="left"/>
          </m:oMathParaPr>
          <m:oMath>
            <m:r>
              <m:rPr>
                <m:sty m:val="p"/>
              </m:rPr>
              <w:rPr>
                <w:rFonts w:ascii="Cambria Math" w:hAnsi="Cambria Math" w:hint="eastAsia"/>
                <w:szCs w:val="26"/>
              </w:rPr>
              <m:t>Δ</m:t>
            </m:r>
            <m:sSub>
              <m:sSubPr>
                <m:ctrlPr>
                  <w:rPr>
                    <w:rFonts w:ascii="Cambria Math" w:hAnsi="Cambria Math"/>
                    <w:i/>
                    <w:szCs w:val="26"/>
                  </w:rPr>
                </m:ctrlPr>
              </m:sSubPr>
              <m:e>
                <m:r>
                  <w:rPr>
                    <w:rFonts w:ascii="Cambria Math" w:hAnsi="Cambria Math"/>
                    <w:szCs w:val="26"/>
                  </w:rPr>
                  <m:t>w</m:t>
                </m:r>
              </m:e>
              <m:sub>
                <m:r>
                  <w:rPr>
                    <w:rFonts w:ascii="Cambria Math" w:hAnsi="Cambria Math"/>
                    <w:szCs w:val="26"/>
                  </w:rPr>
                  <m:t>i</m:t>
                </m:r>
              </m:sub>
            </m:sSub>
            <m:r>
              <w:rPr>
                <w:rFonts w:ascii="Cambria Math" w:hAnsi="Cambria Math"/>
                <w:szCs w:val="26"/>
              </w:rPr>
              <m:t>=η</m:t>
            </m:r>
          </m:oMath>
        </m:oMathPara>
      </w:ins>
      <w:ins w:id="2686" w:author="The Si Tran" w:date="2012-12-06T02:47:00Z">
        <m:oMathPara>
          <m:oMathParaPr>
            <m:jc m:val="left"/>
          </m:oMathParaPr>
          <m:oMath>
            <m:r>
              <w:rPr>
                <w:rFonts w:ascii="Cambria Math" w:hAnsi="Cambria Math"/>
                <w:szCs w:val="26"/>
              </w:rPr>
              <m:t>(t-o)</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oMath>
        </m:oMathPara>
      </w:ins>
    </w:p>
    <w:p w:rsidR="0088753F" w:rsidRPr="0049233F" w:rsidRDefault="0088753F">
      <w:pPr>
        <w:spacing w:before="0"/>
        <w:ind w:left="1440" w:firstLine="720"/>
        <w:rPr>
          <w:szCs w:val="26"/>
        </w:rPr>
        <w:pPrChange w:id="2687" w:author="The Si Tran" w:date="2012-12-06T02:47:00Z">
          <w:pPr>
            <w:spacing w:before="0"/>
          </w:pPr>
        </w:pPrChange>
      </w:pPr>
      <w:del w:id="2688" w:author="The Si Tran" w:date="2012-12-06T02:47:00Z">
        <w:r w:rsidRPr="0049233F" w:rsidDel="00A55FB2">
          <w:rPr>
            <w:szCs w:val="26"/>
          </w:rPr>
          <w:delText xml:space="preserve">       </w:delText>
        </w:r>
      </w:del>
      <w:r w:rsidRPr="0049233F">
        <w:rPr>
          <w:szCs w:val="26"/>
        </w:rPr>
        <w:t xml:space="preserve">                </w:t>
      </w:r>
      <w:del w:id="2689" w:author="The Si Tran" w:date="2012-12-06T02:47:00Z">
        <w:r w:rsidRPr="00B312F5" w:rsidDel="00A55FB2">
          <w:rPr>
            <w:noProof/>
            <w:szCs w:val="26"/>
          </w:rPr>
          <w:drawing>
            <wp:inline distT="0" distB="0" distL="0" distR="0">
              <wp:extent cx="1828800" cy="371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828800" cy="371475"/>
                      </a:xfrm>
                      <a:prstGeom prst="rect">
                        <a:avLst/>
                      </a:prstGeom>
                      <a:noFill/>
                      <a:ln>
                        <a:noFill/>
                      </a:ln>
                    </pic:spPr>
                  </pic:pic>
                </a:graphicData>
              </a:graphic>
            </wp:inline>
          </w:drawing>
        </w:r>
      </w:del>
    </w:p>
    <w:p w:rsidR="0088753F" w:rsidRDefault="0088753F" w:rsidP="0088753F">
      <w:pPr>
        <w:spacing w:before="0"/>
        <w:rPr>
          <w:ins w:id="2690" w:author="The Si Tran" w:date="2012-12-06T02:48:00Z"/>
          <w:szCs w:val="26"/>
        </w:rPr>
      </w:pPr>
      <w:r w:rsidRPr="0049233F">
        <w:rPr>
          <w:szCs w:val="26"/>
        </w:rPr>
        <w:t xml:space="preserve">Ở đây các giá trị </w:t>
      </w:r>
      <w:r w:rsidRPr="0049233F">
        <w:rPr>
          <w:i/>
          <w:szCs w:val="26"/>
        </w:rPr>
        <w:t>t, o, x</w:t>
      </w:r>
      <w:r w:rsidRPr="0049233F">
        <w:rPr>
          <w:i/>
          <w:szCs w:val="26"/>
          <w:vertAlign w:val="subscript"/>
        </w:rPr>
        <w:t>i</w:t>
      </w:r>
      <w:r w:rsidRPr="0049233F">
        <w:rPr>
          <w:szCs w:val="26"/>
        </w:rPr>
        <w:t xml:space="preserve"> lần lượt là giá trị đích, giá trị xuất của mạng và giá trị nhập thứ </w:t>
      </w:r>
      <w:r w:rsidRPr="0049233F">
        <w:rPr>
          <w:i/>
          <w:szCs w:val="26"/>
        </w:rPr>
        <w:t xml:space="preserve">i </w:t>
      </w:r>
      <w:r w:rsidRPr="0049233F">
        <w:rPr>
          <w:szCs w:val="26"/>
        </w:rPr>
        <w:t>của mẫu huấn luyện hiện hành. Hàm lỗi của phương pháp giảm độ dốc tăng cường không phải là hàm lỗi toàn cục cho toàn bộ dữ liệu huấn luyện như phương pháp giảm độ dốc thường mà là hàm lỗi cho từng mẫu trong tập dữ liệu</w:t>
      </w:r>
    </w:p>
    <w:p w:rsidR="0056222E" w:rsidRPr="0049233F" w:rsidDel="00AF56B2" w:rsidRDefault="0056222E" w:rsidP="0088753F">
      <w:pPr>
        <w:spacing w:before="0"/>
        <w:rPr>
          <w:del w:id="2691" w:author="The Si Tran" w:date="2012-12-06T02:49:00Z"/>
          <w:szCs w:val="26"/>
        </w:rPr>
      </w:pPr>
      <w:ins w:id="2692" w:author="The Si Tran" w:date="2012-12-06T02:48:00Z">
        <w:r>
          <w:rPr>
            <w:szCs w:val="26"/>
          </w:rPr>
          <w:tab/>
        </w:r>
        <w:r>
          <w:rPr>
            <w:szCs w:val="26"/>
          </w:rPr>
          <w:tab/>
        </w:r>
      </w:ins>
      <m:oMath>
        <m:sSub>
          <m:sSubPr>
            <m:ctrlPr>
              <w:ins w:id="2693" w:author="The Si Tran" w:date="2012-12-06T02:49:00Z">
                <w:rPr>
                  <w:rFonts w:ascii="Cambria Math" w:hAnsi="Cambria Math"/>
                  <w:i/>
                  <w:szCs w:val="26"/>
                </w:rPr>
              </w:ins>
            </m:ctrlPr>
          </m:sSubPr>
          <m:e>
            <w:ins w:id="2694" w:author="The Si Tran" w:date="2012-12-06T02:49:00Z">
              <m:r>
                <w:rPr>
                  <w:rFonts w:ascii="Cambria Math" w:hAnsi="Cambria Math"/>
                  <w:szCs w:val="26"/>
                </w:rPr>
                <m:t>E</m:t>
              </m:r>
            </w:ins>
          </m:e>
          <m:sub>
            <w:ins w:id="2695" w:author="The Si Tran" w:date="2012-12-06T02:49:00Z">
              <m:r>
                <w:rPr>
                  <w:rFonts w:ascii="Cambria Math" w:hAnsi="Cambria Math"/>
                  <w:szCs w:val="26"/>
                </w:rPr>
                <m:t>d</m:t>
              </m:r>
            </w:ins>
          </m:sub>
        </m:sSub>
        <m:d>
          <m:dPr>
            <m:ctrlPr>
              <w:ins w:id="2696" w:author="The Si Tran" w:date="2012-12-06T02:49:00Z">
                <w:rPr>
                  <w:rFonts w:ascii="Cambria Math" w:hAnsi="Cambria Math"/>
                  <w:i/>
                  <w:szCs w:val="26"/>
                </w:rPr>
              </w:ins>
            </m:ctrlPr>
          </m:dPr>
          <m:e>
            <m:acc>
              <m:accPr>
                <m:chr m:val="⃗"/>
                <m:ctrlPr>
                  <w:ins w:id="2697" w:author="The Si Tran" w:date="2012-12-06T02:49:00Z">
                    <w:rPr>
                      <w:rFonts w:ascii="Cambria Math" w:hAnsi="Cambria Math"/>
                      <w:i/>
                      <w:szCs w:val="26"/>
                    </w:rPr>
                  </w:ins>
                </m:ctrlPr>
              </m:accPr>
              <m:e>
                <w:ins w:id="2698" w:author="The Si Tran" w:date="2012-12-06T02:49:00Z">
                  <m:r>
                    <w:rPr>
                      <w:rFonts w:ascii="Cambria Math" w:hAnsi="Cambria Math"/>
                      <w:szCs w:val="26"/>
                    </w:rPr>
                    <m:t>w</m:t>
                  </m:r>
                </w:ins>
              </m:e>
            </m:acc>
          </m:e>
        </m:d>
        <w:ins w:id="2699" w:author="The Si Tran" w:date="2012-12-06T02:49:00Z">
          <m:r>
            <w:rPr>
              <w:rFonts w:ascii="Cambria Math" w:hAnsi="Cambria Math"/>
              <w:szCs w:val="26"/>
            </w:rPr>
            <m:t>=</m:t>
          </m:r>
        </w:ins>
        <m:f>
          <m:fPr>
            <m:ctrlPr>
              <w:ins w:id="2700" w:author="The Si Tran" w:date="2012-12-06T02:49:00Z">
                <w:rPr>
                  <w:rFonts w:ascii="Cambria Math" w:hAnsi="Cambria Math"/>
                  <w:i/>
                  <w:szCs w:val="26"/>
                </w:rPr>
              </w:ins>
            </m:ctrlPr>
          </m:fPr>
          <m:num>
            <w:ins w:id="2701" w:author="The Si Tran" w:date="2012-12-06T02:49:00Z">
              <m:r>
                <w:rPr>
                  <w:rFonts w:ascii="Cambria Math" w:hAnsi="Cambria Math"/>
                  <w:szCs w:val="26"/>
                </w:rPr>
                <m:t>1</m:t>
              </m:r>
            </w:ins>
          </m:num>
          <m:den>
            <w:ins w:id="2702" w:author="The Si Tran" w:date="2012-12-06T02:49:00Z">
              <m:r>
                <w:rPr>
                  <w:rFonts w:ascii="Cambria Math" w:hAnsi="Cambria Math"/>
                  <w:szCs w:val="26"/>
                </w:rPr>
                <m:t>2</m:t>
              </m:r>
            </w:ins>
          </m:den>
        </m:f>
        <m:sSup>
          <m:sSupPr>
            <m:ctrlPr>
              <w:ins w:id="2703" w:author="The Si Tran" w:date="2012-12-06T02:49:00Z">
                <w:rPr>
                  <w:rFonts w:ascii="Cambria Math" w:hAnsi="Cambria Math"/>
                  <w:i/>
                  <w:szCs w:val="26"/>
                </w:rPr>
              </w:ins>
            </m:ctrlPr>
          </m:sSupPr>
          <m:e>
            <w:ins w:id="2704" w:author="The Si Tran" w:date="2012-12-06T02:49:00Z">
              <m:r>
                <w:rPr>
                  <w:rFonts w:ascii="Cambria Math" w:hAnsi="Cambria Math"/>
                  <w:szCs w:val="26"/>
                </w:rPr>
                <m:t>(</m:t>
              </m:r>
            </w:ins>
            <m:sSub>
              <m:sSubPr>
                <m:ctrlPr>
                  <w:ins w:id="2705" w:author="The Si Tran" w:date="2012-12-06T02:49:00Z">
                    <w:rPr>
                      <w:rFonts w:ascii="Cambria Math" w:hAnsi="Cambria Math"/>
                      <w:i/>
                      <w:szCs w:val="26"/>
                    </w:rPr>
                  </w:ins>
                </m:ctrlPr>
              </m:sSubPr>
              <m:e>
                <w:ins w:id="2706" w:author="The Si Tran" w:date="2012-12-06T02:49:00Z">
                  <m:r>
                    <w:rPr>
                      <w:rFonts w:ascii="Cambria Math" w:hAnsi="Cambria Math"/>
                      <w:szCs w:val="26"/>
                    </w:rPr>
                    <m:t>t</m:t>
                  </m:r>
                </w:ins>
              </m:e>
              <m:sub>
                <w:ins w:id="2707" w:author="The Si Tran" w:date="2012-12-06T02:49:00Z">
                  <m:r>
                    <w:rPr>
                      <w:rFonts w:ascii="Cambria Math" w:hAnsi="Cambria Math"/>
                      <w:szCs w:val="26"/>
                    </w:rPr>
                    <m:t>d</m:t>
                  </m:r>
                </w:ins>
              </m:sub>
            </m:sSub>
            <w:ins w:id="2708" w:author="The Si Tran" w:date="2012-12-06T02:49:00Z">
              <m:r>
                <w:rPr>
                  <w:rFonts w:ascii="Cambria Math" w:hAnsi="Cambria Math"/>
                  <w:szCs w:val="26"/>
                </w:rPr>
                <m:t>-</m:t>
              </m:r>
            </w:ins>
            <m:sSub>
              <m:sSubPr>
                <m:ctrlPr>
                  <w:ins w:id="2709" w:author="The Si Tran" w:date="2012-12-06T02:49:00Z">
                    <w:rPr>
                      <w:rFonts w:ascii="Cambria Math" w:hAnsi="Cambria Math"/>
                      <w:i/>
                      <w:szCs w:val="26"/>
                    </w:rPr>
                  </w:ins>
                </m:ctrlPr>
              </m:sSubPr>
              <m:e>
                <w:ins w:id="2710" w:author="The Si Tran" w:date="2012-12-06T02:49:00Z">
                  <m:r>
                    <w:rPr>
                      <w:rFonts w:ascii="Cambria Math" w:hAnsi="Cambria Math"/>
                      <w:szCs w:val="26"/>
                    </w:rPr>
                    <m:t>o</m:t>
                  </m:r>
                </w:ins>
              </m:e>
              <m:sub>
                <w:ins w:id="2711" w:author="The Si Tran" w:date="2012-12-06T02:49:00Z">
                  <m:r>
                    <w:rPr>
                      <w:rFonts w:ascii="Cambria Math" w:hAnsi="Cambria Math"/>
                      <w:szCs w:val="26"/>
                    </w:rPr>
                    <m:t>d</m:t>
                  </m:r>
                </w:ins>
              </m:sub>
            </m:sSub>
            <w:ins w:id="2712" w:author="The Si Tran" w:date="2012-12-06T02:49:00Z">
              <m:r>
                <w:rPr>
                  <w:rFonts w:ascii="Cambria Math" w:hAnsi="Cambria Math"/>
                  <w:szCs w:val="26"/>
                </w:rPr>
                <m:t>)</m:t>
              </m:r>
            </w:ins>
          </m:e>
          <m:sup>
            <w:ins w:id="2713" w:author="The Si Tran" w:date="2012-12-06T02:49:00Z">
              <m:r>
                <w:rPr>
                  <w:rFonts w:ascii="Cambria Math" w:hAnsi="Cambria Math"/>
                  <w:szCs w:val="26"/>
                </w:rPr>
                <m:t>2</m:t>
              </m:r>
            </w:ins>
          </m:sup>
        </m:sSup>
      </m:oMath>
    </w:p>
    <w:p w:rsidR="0088753F" w:rsidRPr="0049233F" w:rsidRDefault="0088753F" w:rsidP="0088753F">
      <w:pPr>
        <w:spacing w:before="0"/>
        <w:rPr>
          <w:szCs w:val="26"/>
        </w:rPr>
      </w:pPr>
      <w:del w:id="2714" w:author="The Si Tran" w:date="2012-12-06T02:49:00Z">
        <w:r w:rsidRPr="0049233F" w:rsidDel="00AF56B2">
          <w:rPr>
            <w:szCs w:val="26"/>
          </w:rPr>
          <w:delText xml:space="preserve">                      </w:delText>
        </w:r>
        <w:r w:rsidRPr="00B312F5" w:rsidDel="00AF56B2">
          <w:rPr>
            <w:noProof/>
            <w:szCs w:val="26"/>
          </w:rPr>
          <w:drawing>
            <wp:inline distT="0" distB="0" distL="0" distR="0">
              <wp:extent cx="1552575" cy="4476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552575" cy="447675"/>
                      </a:xfrm>
                      <a:prstGeom prst="rect">
                        <a:avLst/>
                      </a:prstGeom>
                      <a:noFill/>
                      <a:ln>
                        <a:noFill/>
                      </a:ln>
                    </pic:spPr>
                  </pic:pic>
                </a:graphicData>
              </a:graphic>
            </wp:inline>
          </w:drawing>
        </w:r>
      </w:del>
    </w:p>
    <w:p w:rsidR="0088753F" w:rsidRPr="0049233F" w:rsidRDefault="0088753F" w:rsidP="0088753F">
      <w:pPr>
        <w:spacing w:before="0"/>
        <w:rPr>
          <w:szCs w:val="26"/>
        </w:rPr>
      </w:pPr>
      <w:r w:rsidRPr="0049233F">
        <w:rPr>
          <w:szCs w:val="26"/>
        </w:rPr>
        <w:t xml:space="preserve">Ở đây giá </w:t>
      </w:r>
      <w:proofErr w:type="gramStart"/>
      <w:r w:rsidRPr="0049233F">
        <w:rPr>
          <w:szCs w:val="26"/>
        </w:rPr>
        <w:t xml:space="preserve">trị </w:t>
      </w:r>
      <w:proofErr w:type="gramEnd"/>
      <m:oMath>
        <m:sSub>
          <m:sSubPr>
            <m:ctrlPr>
              <w:ins w:id="2715" w:author="The Si Tran" w:date="2012-12-06T02:49:00Z">
                <w:rPr>
                  <w:rFonts w:ascii="Cambria Math" w:hAnsi="Cambria Math"/>
                  <w:i/>
                  <w:szCs w:val="26"/>
                </w:rPr>
              </w:ins>
            </m:ctrlPr>
          </m:sSubPr>
          <m:e>
            <w:ins w:id="2716" w:author="The Si Tran" w:date="2012-12-06T02:49:00Z">
              <m:r>
                <w:rPr>
                  <w:rFonts w:ascii="Cambria Math" w:hAnsi="Cambria Math"/>
                  <w:szCs w:val="26"/>
                </w:rPr>
                <m:t>t</m:t>
              </m:r>
            </w:ins>
          </m:e>
          <m:sub>
            <w:ins w:id="2717" w:author="The Si Tran" w:date="2012-12-06T02:49:00Z">
              <m:r>
                <w:rPr>
                  <w:rFonts w:ascii="Cambria Math" w:hAnsi="Cambria Math"/>
                  <w:szCs w:val="26"/>
                </w:rPr>
                <m:t>d</m:t>
              </m:r>
            </w:ins>
          </m:sub>
        </m:sSub>
      </m:oMath>
      <w:del w:id="2718" w:author="The Si Tran" w:date="2012-12-06T02:49:00Z">
        <w:r w:rsidRPr="0049233F" w:rsidDel="00AF56B2">
          <w:rPr>
            <w:i/>
            <w:szCs w:val="26"/>
          </w:rPr>
          <w:delText>t</w:delText>
        </w:r>
        <w:r w:rsidRPr="0049233F" w:rsidDel="00AF56B2">
          <w:rPr>
            <w:i/>
            <w:szCs w:val="26"/>
            <w:vertAlign w:val="subscript"/>
          </w:rPr>
          <w:delText>d</w:delText>
        </w:r>
      </w:del>
      <w:r w:rsidRPr="0049233F">
        <w:rPr>
          <w:i/>
          <w:szCs w:val="26"/>
        </w:rPr>
        <w:t xml:space="preserve">, </w:t>
      </w:r>
      <m:oMath>
        <m:sSub>
          <m:sSubPr>
            <m:ctrlPr>
              <w:ins w:id="2719" w:author="The Si Tran" w:date="2012-12-06T02:49:00Z">
                <w:rPr>
                  <w:rFonts w:ascii="Cambria Math" w:hAnsi="Cambria Math"/>
                  <w:i/>
                  <w:szCs w:val="26"/>
                </w:rPr>
              </w:ins>
            </m:ctrlPr>
          </m:sSubPr>
          <m:e>
            <w:ins w:id="2720" w:author="The Si Tran" w:date="2012-12-06T02:49:00Z">
              <m:r>
                <w:rPr>
                  <w:rFonts w:ascii="Cambria Math" w:hAnsi="Cambria Math"/>
                  <w:szCs w:val="26"/>
                </w:rPr>
                <m:t>o</m:t>
              </m:r>
            </w:ins>
          </m:e>
          <m:sub>
            <w:ins w:id="2721" w:author="The Si Tran" w:date="2012-12-06T02:49:00Z">
              <m:r>
                <w:rPr>
                  <w:rFonts w:ascii="Cambria Math" w:hAnsi="Cambria Math"/>
                  <w:szCs w:val="26"/>
                </w:rPr>
                <m:t>d</m:t>
              </m:r>
            </w:ins>
          </m:sub>
        </m:sSub>
      </m:oMath>
      <w:del w:id="2722" w:author="The Si Tran" w:date="2012-12-06T02:49:00Z">
        <w:r w:rsidRPr="0049233F" w:rsidDel="00AF56B2">
          <w:rPr>
            <w:i/>
            <w:szCs w:val="26"/>
          </w:rPr>
          <w:delText>o</w:delText>
        </w:r>
        <w:r w:rsidRPr="0049233F" w:rsidDel="00AF56B2">
          <w:rPr>
            <w:i/>
            <w:szCs w:val="26"/>
            <w:vertAlign w:val="subscript"/>
          </w:rPr>
          <w:delText>d</w:delText>
        </w:r>
      </w:del>
      <w:r w:rsidRPr="0049233F">
        <w:rPr>
          <w:i/>
          <w:szCs w:val="26"/>
        </w:rPr>
        <w:t xml:space="preserve"> </w:t>
      </w:r>
      <w:r w:rsidRPr="0049233F">
        <w:rPr>
          <w:szCs w:val="26"/>
        </w:rPr>
        <w:t xml:space="preserve">lần lượt là giá trị đích và giá trị xuất của mạng cho mẫu </w:t>
      </w:r>
      <w:r w:rsidRPr="0049233F">
        <w:rPr>
          <w:i/>
          <w:szCs w:val="26"/>
        </w:rPr>
        <w:t>d</w:t>
      </w:r>
      <w:r w:rsidRPr="0049233F">
        <w:rPr>
          <w:szCs w:val="26"/>
        </w:rPr>
        <w:t xml:space="preserve"> trong tập dữ liệu. Với một hệ số học đủ nhỏ, phương pháp giảm độ dốc tăng cường có thể xấp xỉ tốt tùy ý phương pháp giảm độ dốc thông thường [2]. Theo Tom Mitchell [2] phương pháp giảm độ dốc tăng cường khác với phương pháp giảm độ dốc thông thường ở ba điểm sau. Thứ nhất, giải thuật thực hiện việc tính toán lỗi và cập nhập các trọng số cho mỗi mẫu trong tập huấn luyện chứ không đợi duyệt qua hết các mẩu trong tập huấn luyện. Thứ hai, phương pháp giảm độ dốc thông thường cần nhiều tính toán để cập nhập các trọng số vì nó cần phải tính toán hàm lỗi thực sự cho toàn bộ tập dữ liệu huấn luyện và mỗi lần cập nhập các trọng số được cập nhập một bước lớn hơn phương pháp giảm độ dốc tăng cường. Thứ ba phương pháp giảm độ dốc tăng cường có khả năng không bị rơi vào cự tiểu cục bộ vì nó sử dụng</w:t>
      </w:r>
      <w:ins w:id="2723" w:author="The Si Tran" w:date="2012-12-06T02:50:00Z">
        <w:r w:rsidR="00FB4B5C">
          <w:rPr>
            <w:szCs w:val="26"/>
          </w:rPr>
          <w:t xml:space="preserve"> </w:t>
        </w:r>
        <m:oMath>
          <m:sSub>
            <m:sSubPr>
              <m:ctrlPr>
                <w:rPr>
                  <w:rFonts w:ascii="Cambria Math" w:hAnsi="Cambria Math"/>
                  <w:i/>
                  <w:szCs w:val="26"/>
                </w:rPr>
              </m:ctrlPr>
            </m:sSubPr>
            <m:e>
              <m:r>
                <m:rPr>
                  <m:sty m:val="p"/>
                </m:rPr>
                <w:rPr>
                  <w:rFonts w:ascii="Cambria Math" w:hAnsi="Cambria Math" w:hint="eastAsia"/>
                  <w:szCs w:val="26"/>
                </w:rPr>
                <m:t>Δ</m:t>
              </m:r>
              <m:r>
                <w:rPr>
                  <w:rFonts w:ascii="Cambria Math" w:hAnsi="Cambria Math"/>
                  <w:szCs w:val="26"/>
                </w:rPr>
                <m:t>E</m:t>
              </m:r>
            </m:e>
            <m:sub>
              <m:r>
                <w:rPr>
                  <w:rFonts w:ascii="Cambria Math" w:hAnsi="Cambria Math"/>
                  <w:szCs w:val="26"/>
                </w:rPr>
                <m:t>d</m:t>
              </m:r>
            </m:sub>
          </m:sSub>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2724" w:author="The Si Tran" w:date="2012-12-06T02:50:00Z">
        <w:r w:rsidRPr="00AF1345" w:rsidDel="00FB4B5C">
          <w:rPr>
            <w:position w:val="-12"/>
            <w:szCs w:val="26"/>
          </w:rPr>
          <w:object w:dxaOrig="820" w:dyaOrig="360">
            <v:shape id="_x0000_i1117" type="#_x0000_t75" style="width:41.25pt;height:18pt" o:ole="">
              <v:imagedata r:id="rId212" o:title=""/>
            </v:shape>
            <o:OLEObject Type="Embed" ProgID="Equation.DSMT4" ShapeID="_x0000_i1117" DrawAspect="Content" ObjectID="_1416335240" r:id="rId213"/>
          </w:object>
        </w:r>
        <w:r w:rsidRPr="0049233F" w:rsidDel="00FB4B5C">
          <w:rPr>
            <w:szCs w:val="26"/>
          </w:rPr>
          <w:delText xml:space="preserve"> </w:delText>
        </w:r>
      </w:del>
      <w:r w:rsidRPr="0049233F">
        <w:rPr>
          <w:szCs w:val="26"/>
        </w:rPr>
        <w:t>thay cho</w:t>
      </w:r>
      <w:ins w:id="2725" w:author="The Si Tran" w:date="2012-12-06T02:51:00Z">
        <w:r w:rsidR="00FB4B5C">
          <w:rPr>
            <w:szCs w:val="26"/>
          </w:rPr>
          <w:t xml:space="preserve"> </w:t>
        </w:r>
        <m:oMath>
          <m:r>
            <m:rPr>
              <m:sty m:val="p"/>
            </m:rPr>
            <w:rPr>
              <w:rFonts w:ascii="Cambria Math" w:hAnsi="Cambria Math" w:hint="eastAsia"/>
              <w:szCs w:val="26"/>
            </w:rPr>
            <m:t>Δ</m:t>
          </m:r>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oMath>
      </w:ins>
      <w:r w:rsidRPr="0049233F">
        <w:rPr>
          <w:szCs w:val="26"/>
        </w:rPr>
        <w:t xml:space="preserve"> </w:t>
      </w:r>
      <w:del w:id="2726" w:author="The Si Tran" w:date="2012-12-06T02:51:00Z">
        <w:r w:rsidRPr="00AF1345" w:rsidDel="00FB4B5C">
          <w:rPr>
            <w:position w:val="-10"/>
            <w:szCs w:val="26"/>
          </w:rPr>
          <w:object w:dxaOrig="740" w:dyaOrig="320">
            <v:shape id="_x0000_i1118" type="#_x0000_t75" style="width:36.75pt;height:15.75pt" o:ole="">
              <v:imagedata r:id="rId214" o:title=""/>
            </v:shape>
            <o:OLEObject Type="Embed" ProgID="Equation.DSMT4" ShapeID="_x0000_i1118" DrawAspect="Content" ObjectID="_1416335241" r:id="rId215"/>
          </w:object>
        </w:r>
        <w:r w:rsidRPr="0049233F" w:rsidDel="003264F7">
          <w:rPr>
            <w:szCs w:val="26"/>
          </w:rPr>
          <w:delText xml:space="preserve"> </w:delText>
        </w:r>
      </w:del>
      <w:r w:rsidRPr="0049233F">
        <w:rPr>
          <w:szCs w:val="26"/>
        </w:rPr>
        <w:t>để tìm kiếm.</w:t>
      </w:r>
    </w:p>
    <w:p w:rsidR="0088753F" w:rsidRPr="0049233F" w:rsidRDefault="0088753F" w:rsidP="0088753F">
      <w:pPr>
        <w:spacing w:before="0"/>
        <w:ind w:firstLine="720"/>
        <w:rPr>
          <w:szCs w:val="26"/>
        </w:rPr>
      </w:pPr>
      <w:r w:rsidRPr="0049233F">
        <w:rPr>
          <w:szCs w:val="26"/>
        </w:rPr>
        <w:t xml:space="preserve">Sự khác biệt giữa hai giải thuật huấn luyện luật delta và luật huấn luyện perceptron khác nhau ở tính chất hội tụ của chúng. Luật huấn luyện perceptron hội tụ sau một số lần lặp hữu hạn và tìm ra một mặt phẳng phân loại hoàn hảo một tập dữ liệu huấn luyện khả </w:t>
      </w:r>
      <w:r w:rsidRPr="0049233F">
        <w:rPr>
          <w:szCs w:val="26"/>
        </w:rPr>
        <w:lastRenderedPageBreak/>
        <w:t>phân tuyến tính trong khi giải thuật luật delta sẽ hội tụ về một điểm cực tiểu của hàm lỗi với một thời gian khá lâu (có thể là vô hạn) nhưng sự hội tụ của nó không bị ảnh hưởng bởi tính khả phân tuyến tính của tập dữ liệu huấn luyện [2].</w:t>
      </w:r>
    </w:p>
    <w:p w:rsidR="0088753F" w:rsidRPr="0049233F" w:rsidRDefault="0088753F" w:rsidP="0088753F">
      <w:pPr>
        <w:pStyle w:val="Heading3"/>
      </w:pPr>
      <w:bookmarkStart w:id="2727" w:name="_Toc327348174"/>
      <w:r w:rsidRPr="0049233F">
        <w:t xml:space="preserve">Mạng nhiều lớp và giải thuật </w:t>
      </w:r>
      <w:proofErr w:type="gramStart"/>
      <w:r w:rsidRPr="0049233F">
        <w:t>lan</w:t>
      </w:r>
      <w:proofErr w:type="gramEnd"/>
      <w:r w:rsidRPr="0049233F">
        <w:t xml:space="preserve"> truyền ngược</w:t>
      </w:r>
      <w:bookmarkEnd w:id="2727"/>
    </w:p>
    <w:p w:rsidR="0088753F" w:rsidRPr="0049233F" w:rsidRDefault="0088753F" w:rsidP="0088753F">
      <w:pPr>
        <w:spacing w:before="0"/>
        <w:ind w:firstLine="720"/>
        <w:rPr>
          <w:szCs w:val="26"/>
        </w:rPr>
      </w:pPr>
      <w:r w:rsidRPr="0049233F">
        <w:rPr>
          <w:szCs w:val="26"/>
        </w:rPr>
        <w:t>Mạng neuron đơn giản như perceptron chỉ biểu diễn được các hàm tuyến tính, nhưng trong thực tế ta cần biểu diễn các hàm phi tuyến như trong các bài toán nhận dạng giọng nói hay dự báo chuỗi thời gian. Để làm được điều này ta sử dụng các mạng neuron nhiều lớp, tức là mạng gồm một lớp đầu vào, một lớp đầu ra và một hay nhiều lớp ẩn.</w:t>
      </w:r>
    </w:p>
    <w:p w:rsidR="0088753F" w:rsidRPr="0049233F" w:rsidRDefault="0088753F" w:rsidP="0088753F">
      <w:pPr>
        <w:spacing w:before="0"/>
        <w:ind w:firstLine="720"/>
        <w:rPr>
          <w:szCs w:val="26"/>
        </w:rPr>
      </w:pPr>
      <w:r w:rsidRPr="0049233F">
        <w:rPr>
          <w:szCs w:val="26"/>
        </w:rPr>
        <w:t xml:space="preserve">Các mạng neuron nhiều lớp ít khi sử dụng các đơn vị tuyến tính hay đơn vị phân ngưỡng mà chúng sử dụng các đơn vị có các hàm kích hoạt là các hàm khả vi. Một trong những đơn vị hay dùng nhất là </w:t>
      </w:r>
      <w:r w:rsidRPr="0049233F">
        <w:rPr>
          <w:i/>
          <w:szCs w:val="26"/>
        </w:rPr>
        <w:t>đơn vị sigmoid</w:t>
      </w:r>
      <w:r w:rsidRPr="0049233F">
        <w:rPr>
          <w:szCs w:val="26"/>
        </w:rPr>
        <w:t xml:space="preserve"> (sigmoid unit). Một đơn vị sigmoid sẽ tính tổ hợp tuyến tính các giá trị đầu vào và đưa kết quả này vào hàm sigmoid để tính giá trị đầu ra.</w:t>
      </w:r>
    </w:p>
    <w:p w:rsidR="0088753F" w:rsidRPr="0049233F" w:rsidRDefault="0088753F" w:rsidP="0088753F">
      <w:pPr>
        <w:keepNext/>
        <w:spacing w:before="0"/>
        <w:ind w:firstLine="720"/>
        <w:rPr>
          <w:szCs w:val="26"/>
        </w:rPr>
      </w:pPr>
      <w:r w:rsidRPr="002B1464">
        <w:rPr>
          <w:noProof/>
          <w:szCs w:val="26"/>
        </w:rPr>
        <w:drawing>
          <wp:inline distT="0" distB="0" distL="0" distR="0">
            <wp:extent cx="3733800" cy="13335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6">
                      <a:extLst>
                        <a:ext uri="{28A0092B-C50C-407E-A947-70E740481C1C}">
                          <a14:useLocalDpi xmlns:a14="http://schemas.microsoft.com/office/drawing/2010/main" val="0"/>
                        </a:ext>
                      </a:extLst>
                    </a:blip>
                    <a:srcRect/>
                    <a:stretch>
                      <a:fillRect/>
                    </a:stretch>
                  </pic:blipFill>
                  <pic:spPr bwMode="auto">
                    <a:xfrm>
                      <a:off x="0" y="0"/>
                      <a:ext cx="3733800" cy="1333500"/>
                    </a:xfrm>
                    <a:prstGeom prst="rect">
                      <a:avLst/>
                    </a:prstGeom>
                    <a:noFill/>
                    <a:ln>
                      <a:noFill/>
                    </a:ln>
                  </pic:spPr>
                </pic:pic>
              </a:graphicData>
            </a:graphic>
          </wp:inline>
        </w:drawing>
      </w:r>
    </w:p>
    <w:p w:rsidR="0088753F" w:rsidRPr="0049233F" w:rsidRDefault="0088753F" w:rsidP="0088753F">
      <w:pPr>
        <w:pStyle w:val="Caption"/>
        <w:rPr>
          <w:b w:val="0"/>
          <w:sz w:val="26"/>
          <w:szCs w:val="26"/>
        </w:rPr>
      </w:pPr>
      <w:r w:rsidRPr="0049233F">
        <w:rPr>
          <w:sz w:val="26"/>
          <w:szCs w:val="26"/>
        </w:rPr>
        <w:t xml:space="preserve">                                        </w:t>
      </w:r>
      <w:bookmarkStart w:id="2728" w:name="_Toc327348216"/>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2729"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2730" w:author="The Si Tran" w:date="2012-12-05T23:02:00Z">
            <w:rPr>
              <w:b w:val="0"/>
              <w:sz w:val="26"/>
              <w:szCs w:val="26"/>
            </w:rPr>
          </w:rPrChange>
        </w:rPr>
        <w:fldChar w:fldCharType="separate"/>
      </w:r>
      <w:r w:rsidRPr="0049233F">
        <w:rPr>
          <w:b w:val="0"/>
          <w:noProof/>
          <w:sz w:val="26"/>
          <w:szCs w:val="26"/>
        </w:rPr>
        <w:t>8</w:t>
      </w:r>
      <w:r w:rsidRPr="00082976">
        <w:rPr>
          <w:b w:val="0"/>
          <w:sz w:val="26"/>
          <w:szCs w:val="26"/>
        </w:rPr>
        <w:fldChar w:fldCharType="end"/>
      </w:r>
      <w:r w:rsidRPr="0049233F">
        <w:rPr>
          <w:b w:val="0"/>
          <w:sz w:val="26"/>
          <w:szCs w:val="26"/>
        </w:rPr>
        <w:t>: Đơn vị sigmoid</w:t>
      </w:r>
      <w:bookmarkEnd w:id="2728"/>
    </w:p>
    <w:p w:rsidR="0088753F" w:rsidRPr="0049233F" w:rsidRDefault="0088753F" w:rsidP="0088753F">
      <w:pPr>
        <w:spacing w:before="0"/>
        <w:ind w:firstLine="720"/>
        <w:rPr>
          <w:szCs w:val="26"/>
        </w:rPr>
      </w:pPr>
    </w:p>
    <w:p w:rsidR="0088753F" w:rsidRDefault="0088753F" w:rsidP="0088753F">
      <w:pPr>
        <w:spacing w:before="0"/>
        <w:ind w:firstLine="720"/>
        <w:rPr>
          <w:ins w:id="2731" w:author="The Si Tran" w:date="2012-12-06T02:51:00Z"/>
          <w:szCs w:val="26"/>
        </w:rPr>
      </w:pPr>
      <w:r w:rsidRPr="0049233F">
        <w:rPr>
          <w:szCs w:val="26"/>
        </w:rPr>
        <w:t>Công thức tính giá trị đầu ra của đơn vị sigmoid là</w:t>
      </w:r>
    </w:p>
    <w:p w:rsidR="00E46E0A" w:rsidRPr="00E46E0A" w:rsidDel="00E46E0A" w:rsidRDefault="00E46E0A">
      <w:pPr>
        <w:spacing w:before="0"/>
        <w:ind w:left="1440" w:firstLine="720"/>
        <w:rPr>
          <w:del w:id="2732" w:author="The Si Tran" w:date="2012-12-06T02:52:00Z"/>
          <w:szCs w:val="26"/>
        </w:rPr>
        <w:pPrChange w:id="2733" w:author="The Si Tran" w:date="2012-12-06T02:52:00Z">
          <w:pPr>
            <w:spacing w:before="0"/>
            <w:ind w:firstLine="720"/>
          </w:pPr>
        </w:pPrChange>
      </w:pPr>
      <w:ins w:id="2734" w:author="The Si Tran" w:date="2012-12-06T02:51:00Z">
        <m:oMathPara>
          <m:oMathParaPr>
            <m:jc m:val="left"/>
          </m:oMathParaPr>
          <m:oMath>
            <m:r>
              <w:rPr>
                <w:rFonts w:ascii="Cambria Math" w:hAnsi="Cambria Math"/>
                <w:szCs w:val="26"/>
              </w:rPr>
              <m:t>o=σ(</m:t>
            </m:r>
          </m:oMath>
        </m:oMathPara>
      </w:ins>
      <m:oMathPara>
        <m:oMathParaPr>
          <m:jc m:val="left"/>
        </m:oMathParaPr>
        <m:oMath>
          <m:acc>
            <m:accPr>
              <m:chr m:val="⃗"/>
              <m:ctrlPr>
                <w:ins w:id="2735" w:author="The Si Tran" w:date="2012-12-06T02:52:00Z">
                  <w:rPr>
                    <w:rFonts w:ascii="Cambria Math" w:hAnsi="Cambria Math"/>
                    <w:i/>
                    <w:szCs w:val="26"/>
                  </w:rPr>
                </w:ins>
              </m:ctrlPr>
            </m:accPr>
            <m:e>
              <w:ins w:id="2736" w:author="The Si Tran" w:date="2012-12-06T02:52:00Z">
                <m:r>
                  <w:rPr>
                    <w:rFonts w:ascii="Cambria Math" w:hAnsi="Cambria Math"/>
                    <w:szCs w:val="26"/>
                  </w:rPr>
                  <m:t>w</m:t>
                </m:r>
              </w:ins>
            </m:e>
          </m:acc>
          <w:ins w:id="2737" w:author="The Si Tran" w:date="2012-12-06T02:52:00Z">
            <m:r>
              <w:rPr>
                <w:rFonts w:ascii="Cambria Math" w:hAnsi="Cambria Math"/>
                <w:szCs w:val="26"/>
              </w:rPr>
              <m:t>∙</m:t>
            </m:r>
          </w:ins>
          <m:acc>
            <m:accPr>
              <m:chr m:val="⃗"/>
              <m:ctrlPr>
                <w:ins w:id="2738" w:author="The Si Tran" w:date="2012-12-06T02:52:00Z">
                  <w:rPr>
                    <w:rFonts w:ascii="Cambria Math" w:hAnsi="Cambria Math"/>
                    <w:i/>
                    <w:szCs w:val="26"/>
                  </w:rPr>
                </w:ins>
              </m:ctrlPr>
            </m:accPr>
            <m:e>
              <w:ins w:id="2739" w:author="The Si Tran" w:date="2012-12-06T02:52:00Z">
                <m:r>
                  <w:rPr>
                    <w:rFonts w:ascii="Cambria Math" w:hAnsi="Cambria Math"/>
                    <w:szCs w:val="26"/>
                  </w:rPr>
                  <m:t>x</m:t>
                </m:r>
              </w:ins>
            </m:e>
          </m:acc>
          <w:ins w:id="2740" w:author="The Si Tran" w:date="2012-12-06T02:51:00Z">
            <m:r>
              <w:rPr>
                <w:rFonts w:ascii="Cambria Math" w:hAnsi="Cambria Math"/>
                <w:szCs w:val="26"/>
              </w:rPr>
              <m:t>)</m:t>
            </m:r>
          </w:ins>
        </m:oMath>
      </m:oMathPara>
    </w:p>
    <w:p w:rsidR="0088753F" w:rsidRPr="0049233F" w:rsidRDefault="0088753F">
      <w:pPr>
        <w:spacing w:before="0"/>
        <w:ind w:left="1440" w:firstLine="720"/>
        <w:rPr>
          <w:szCs w:val="26"/>
        </w:rPr>
        <w:pPrChange w:id="2741" w:author="The Si Tran" w:date="2012-12-06T02:52:00Z">
          <w:pPr>
            <w:spacing w:before="0"/>
            <w:ind w:firstLine="720"/>
          </w:pPr>
        </w:pPrChange>
      </w:pPr>
      <w:del w:id="2742" w:author="The Si Tran" w:date="2012-12-06T02:52:00Z">
        <w:r w:rsidRPr="0049233F" w:rsidDel="00E46E0A">
          <w:rPr>
            <w:szCs w:val="26"/>
          </w:rPr>
          <w:delText xml:space="preserve">          </w:delText>
        </w:r>
        <w:r w:rsidRPr="00B312F5" w:rsidDel="00E46E0A">
          <w:rPr>
            <w:noProof/>
            <w:szCs w:val="26"/>
          </w:rPr>
          <w:drawing>
            <wp:inline distT="0" distB="0" distL="0" distR="0">
              <wp:extent cx="1133475" cy="2381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17">
                        <a:extLst>
                          <a:ext uri="{28A0092B-C50C-407E-A947-70E740481C1C}">
                            <a14:useLocalDpi xmlns:a14="http://schemas.microsoft.com/office/drawing/2010/main" val="0"/>
                          </a:ext>
                        </a:extLst>
                      </a:blip>
                      <a:srcRect/>
                      <a:stretch>
                        <a:fillRect/>
                      </a:stretch>
                    </pic:blipFill>
                    <pic:spPr bwMode="auto">
                      <a:xfrm>
                        <a:off x="0" y="0"/>
                        <a:ext cx="1133475" cy="238125"/>
                      </a:xfrm>
                      <a:prstGeom prst="rect">
                        <a:avLst/>
                      </a:prstGeom>
                      <a:noFill/>
                      <a:ln>
                        <a:noFill/>
                      </a:ln>
                    </pic:spPr>
                  </pic:pic>
                </a:graphicData>
              </a:graphic>
            </wp:inline>
          </w:drawing>
        </w:r>
      </w:del>
    </w:p>
    <w:p w:rsidR="0088753F" w:rsidRDefault="0088753F" w:rsidP="0088753F">
      <w:pPr>
        <w:spacing w:before="0"/>
        <w:ind w:firstLine="720"/>
        <w:rPr>
          <w:ins w:id="2743" w:author="The Si Tran" w:date="2012-12-06T02:52:00Z"/>
          <w:szCs w:val="26"/>
        </w:rPr>
      </w:pPr>
      <w:r w:rsidRPr="0049233F">
        <w:rPr>
          <w:szCs w:val="26"/>
        </w:rPr>
        <w:t xml:space="preserve">Với </w:t>
      </w:r>
    </w:p>
    <w:p w:rsidR="00E46E0A" w:rsidRPr="00E46E0A" w:rsidDel="00E46E0A" w:rsidRDefault="00E46E0A">
      <w:pPr>
        <w:spacing w:before="0"/>
        <w:ind w:left="1440" w:firstLine="720"/>
        <w:rPr>
          <w:del w:id="2744" w:author="The Si Tran" w:date="2012-12-06T02:53:00Z"/>
          <w:szCs w:val="26"/>
        </w:rPr>
        <w:pPrChange w:id="2745" w:author="The Si Tran" w:date="2012-12-06T02:53:00Z">
          <w:pPr>
            <w:spacing w:before="0"/>
            <w:ind w:firstLine="720"/>
          </w:pPr>
        </w:pPrChange>
      </w:pPr>
      <w:ins w:id="2746" w:author="The Si Tran" w:date="2012-12-06T02:52:00Z">
        <m:oMathPara>
          <m:oMathParaPr>
            <m:jc m:val="left"/>
          </m:oMathParaPr>
          <m:oMath>
            <m:r>
              <w:rPr>
                <w:rFonts w:ascii="Cambria Math" w:hAnsi="Cambria Math"/>
                <w:szCs w:val="26"/>
              </w:rPr>
              <m:t>σ</m:t>
            </m:r>
          </m:oMath>
        </m:oMathPara>
      </w:ins>
      <m:oMathPara>
        <m:oMathParaPr>
          <m:jc m:val="left"/>
        </m:oMathParaPr>
        <m:oMath>
          <m:d>
            <m:dPr>
              <m:ctrlPr>
                <w:ins w:id="2747" w:author="The Si Tran" w:date="2012-12-06T02:53:00Z">
                  <w:rPr>
                    <w:rFonts w:ascii="Cambria Math" w:hAnsi="Cambria Math"/>
                    <w:i/>
                    <w:szCs w:val="26"/>
                  </w:rPr>
                </w:ins>
              </m:ctrlPr>
            </m:dPr>
            <m:e>
              <w:ins w:id="2748" w:author="The Si Tran" w:date="2012-12-06T02:53:00Z">
                <m:r>
                  <w:rPr>
                    <w:rFonts w:ascii="Cambria Math" w:hAnsi="Cambria Math"/>
                    <w:szCs w:val="26"/>
                  </w:rPr>
                  <m:t>y</m:t>
                </m:r>
              </w:ins>
            </m:e>
          </m:d>
          <w:ins w:id="2749" w:author="The Si Tran" w:date="2012-12-06T02:53:00Z">
            <m:r>
              <w:rPr>
                <w:rFonts w:ascii="Cambria Math" w:hAnsi="Cambria Math"/>
                <w:szCs w:val="26"/>
              </w:rPr>
              <m:t>=</m:t>
            </m:r>
          </w:ins>
          <m:f>
            <m:fPr>
              <m:ctrlPr>
                <w:ins w:id="2750" w:author="The Si Tran" w:date="2012-12-06T02:53:00Z">
                  <w:rPr>
                    <w:rFonts w:ascii="Cambria Math" w:hAnsi="Cambria Math"/>
                    <w:i/>
                    <w:szCs w:val="26"/>
                  </w:rPr>
                </w:ins>
              </m:ctrlPr>
            </m:fPr>
            <m:num>
              <w:ins w:id="2751" w:author="The Si Tran" w:date="2012-12-06T02:53:00Z">
                <m:r>
                  <w:rPr>
                    <w:rFonts w:ascii="Cambria Math" w:hAnsi="Cambria Math"/>
                    <w:szCs w:val="26"/>
                  </w:rPr>
                  <m:t>1</m:t>
                </m:r>
              </w:ins>
            </m:num>
            <m:den>
              <w:ins w:id="2752" w:author="The Si Tran" w:date="2012-12-06T02:53:00Z">
                <m:r>
                  <w:rPr>
                    <w:rFonts w:ascii="Cambria Math" w:hAnsi="Cambria Math"/>
                    <w:szCs w:val="26"/>
                  </w:rPr>
                  <m:t>1+</m:t>
                </m:r>
              </w:ins>
              <m:sSup>
                <m:sSupPr>
                  <m:ctrlPr>
                    <w:ins w:id="2753" w:author="The Si Tran" w:date="2012-12-06T02:53:00Z">
                      <w:rPr>
                        <w:rFonts w:ascii="Cambria Math" w:hAnsi="Cambria Math"/>
                        <w:i/>
                        <w:szCs w:val="26"/>
                      </w:rPr>
                    </w:ins>
                  </m:ctrlPr>
                </m:sSupPr>
                <m:e>
                  <w:ins w:id="2754" w:author="The Si Tran" w:date="2012-12-06T02:53:00Z">
                    <m:r>
                      <w:rPr>
                        <w:rFonts w:ascii="Cambria Math" w:hAnsi="Cambria Math"/>
                        <w:szCs w:val="26"/>
                      </w:rPr>
                      <m:t>e</m:t>
                    </m:r>
                  </w:ins>
                </m:e>
                <m:sup>
                  <w:ins w:id="2755" w:author="The Si Tran" w:date="2012-12-06T02:53:00Z">
                    <m:r>
                      <w:rPr>
                        <w:rFonts w:ascii="Cambria Math" w:hAnsi="Cambria Math"/>
                        <w:szCs w:val="26"/>
                      </w:rPr>
                      <m:t>-y</m:t>
                    </m:r>
                  </w:ins>
                </m:sup>
              </m:sSup>
            </m:den>
          </m:f>
        </m:oMath>
      </m:oMathPara>
    </w:p>
    <w:p w:rsidR="0088753F" w:rsidRPr="0049233F" w:rsidRDefault="0088753F">
      <w:pPr>
        <w:spacing w:before="0"/>
        <w:ind w:left="1440" w:firstLine="720"/>
        <w:rPr>
          <w:szCs w:val="26"/>
        </w:rPr>
        <w:pPrChange w:id="2756" w:author="The Si Tran" w:date="2012-12-06T02:53:00Z">
          <w:pPr>
            <w:spacing w:before="0"/>
            <w:ind w:firstLine="720"/>
          </w:pPr>
        </w:pPrChange>
      </w:pPr>
      <w:del w:id="2757" w:author="The Si Tran" w:date="2012-12-06T02:53:00Z">
        <w:r w:rsidRPr="0049233F" w:rsidDel="00E46E0A">
          <w:rPr>
            <w:szCs w:val="26"/>
          </w:rPr>
          <w:delText xml:space="preserve">           </w:delText>
        </w:r>
        <w:r w:rsidRPr="00B312F5" w:rsidDel="00E46E0A">
          <w:rPr>
            <w:noProof/>
            <w:szCs w:val="26"/>
          </w:rPr>
          <w:drawing>
            <wp:inline distT="0" distB="0" distL="0" distR="0">
              <wp:extent cx="1276350" cy="4667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8">
                        <a:extLst>
                          <a:ext uri="{28A0092B-C50C-407E-A947-70E740481C1C}">
                            <a14:useLocalDpi xmlns:a14="http://schemas.microsoft.com/office/drawing/2010/main" val="0"/>
                          </a:ext>
                        </a:extLst>
                      </a:blip>
                      <a:srcRect/>
                      <a:stretch>
                        <a:fillRect/>
                      </a:stretch>
                    </pic:blipFill>
                    <pic:spPr bwMode="auto">
                      <a:xfrm>
                        <a:off x="0" y="0"/>
                        <a:ext cx="1276350" cy="466725"/>
                      </a:xfrm>
                      <a:prstGeom prst="rect">
                        <a:avLst/>
                      </a:prstGeom>
                      <a:noFill/>
                      <a:ln>
                        <a:noFill/>
                      </a:ln>
                    </pic:spPr>
                  </pic:pic>
                </a:graphicData>
              </a:graphic>
            </wp:inline>
          </w:drawing>
        </w:r>
      </w:del>
    </w:p>
    <w:p w:rsidR="0088753F" w:rsidRPr="0049233F" w:rsidRDefault="0088753F" w:rsidP="0088753F">
      <w:pPr>
        <w:spacing w:before="0"/>
        <w:ind w:firstLine="720"/>
        <w:rPr>
          <w:szCs w:val="26"/>
        </w:rPr>
      </w:pPr>
      <w:r w:rsidRPr="0049233F">
        <w:rPr>
          <w:szCs w:val="26"/>
        </w:rPr>
        <w:t>Một thuận lợi khi sử dụng các đơn vị sigmoid là nhờ đạo hàm của hàm sigmoid rất dễ tính</w:t>
      </w:r>
      <w:ins w:id="2758" w:author="The Si Tran" w:date="2012-12-06T02:54:00Z">
        <w:r w:rsidR="00E46E0A">
          <w:rPr>
            <w:szCs w:val="26"/>
          </w:rPr>
          <w:t xml:space="preserve"> </w:t>
        </w:r>
      </w:ins>
      <w:ins w:id="2759" w:author="The Si Tran" w:date="2012-12-06T02:55:00Z">
        <w:r w:rsidR="00E46E0A">
          <w:rPr>
            <w:szCs w:val="26"/>
          </w:rPr>
          <w:t>(</w:t>
        </w:r>
      </w:ins>
      <m:oMath>
        <m:sSup>
          <m:sSupPr>
            <m:ctrlPr>
              <w:ins w:id="2760" w:author="The Si Tran" w:date="2012-12-06T02:54:00Z">
                <w:rPr>
                  <w:rFonts w:ascii="Cambria Math" w:hAnsi="Cambria Math"/>
                  <w:i/>
                  <w:szCs w:val="26"/>
                </w:rPr>
              </w:ins>
            </m:ctrlPr>
          </m:sSupPr>
          <m:e>
            <w:ins w:id="2761" w:author="The Si Tran" w:date="2012-12-06T02:54:00Z">
              <m:r>
                <w:rPr>
                  <w:rFonts w:ascii="Cambria Math" w:hAnsi="Cambria Math"/>
                  <w:szCs w:val="26"/>
                </w:rPr>
                <m:t>σ</m:t>
              </m:r>
            </w:ins>
          </m:e>
          <m:sup>
            <w:ins w:id="2762" w:author="The Si Tran" w:date="2012-12-06T02:54:00Z">
              <m:r>
                <w:rPr>
                  <w:rFonts w:ascii="Cambria Math" w:hAnsi="Cambria Math"/>
                  <w:szCs w:val="26"/>
                </w:rPr>
                <m:t>'</m:t>
              </m:r>
            </w:ins>
          </m:sup>
        </m:sSup>
        <m:d>
          <m:dPr>
            <m:ctrlPr>
              <w:ins w:id="2763" w:author="The Si Tran" w:date="2012-12-06T02:54:00Z">
                <w:rPr>
                  <w:rFonts w:ascii="Cambria Math" w:hAnsi="Cambria Math"/>
                  <w:i/>
                  <w:szCs w:val="26"/>
                </w:rPr>
              </w:ins>
            </m:ctrlPr>
          </m:dPr>
          <m:e>
            <w:ins w:id="2764" w:author="The Si Tran" w:date="2012-12-06T02:54:00Z">
              <m:r>
                <w:rPr>
                  <w:rFonts w:ascii="Cambria Math" w:hAnsi="Cambria Math"/>
                  <w:szCs w:val="26"/>
                </w:rPr>
                <m:t>y</m:t>
              </m:r>
            </w:ins>
          </m:e>
        </m:d>
        <w:ins w:id="2765" w:author="The Si Tran" w:date="2012-12-06T02:54:00Z">
          <m:r>
            <w:rPr>
              <w:rFonts w:ascii="Cambria Math" w:hAnsi="Cambria Math"/>
              <w:szCs w:val="26"/>
            </w:rPr>
            <m:t>=σ</m:t>
          </m:r>
        </w:ins>
        <m:d>
          <m:dPr>
            <m:ctrlPr>
              <w:ins w:id="2766" w:author="The Si Tran" w:date="2012-12-06T02:54:00Z">
                <w:rPr>
                  <w:rFonts w:ascii="Cambria Math" w:hAnsi="Cambria Math"/>
                  <w:i/>
                  <w:szCs w:val="26"/>
                </w:rPr>
              </w:ins>
            </m:ctrlPr>
          </m:dPr>
          <m:e>
            <w:ins w:id="2767" w:author="The Si Tran" w:date="2012-12-06T02:54:00Z">
              <m:r>
                <w:rPr>
                  <w:rFonts w:ascii="Cambria Math" w:hAnsi="Cambria Math"/>
                  <w:szCs w:val="26"/>
                </w:rPr>
                <m:t>y</m:t>
              </m:r>
            </w:ins>
          </m:e>
        </m:d>
        <w:ins w:id="2768" w:author="The Si Tran" w:date="2012-12-06T02:54:00Z">
          <m:r>
            <w:rPr>
              <w:rFonts w:ascii="Cambria Math" w:hAnsi="Cambria Math"/>
              <w:szCs w:val="26"/>
            </w:rPr>
            <m:t>*(1-σ</m:t>
          </m:r>
        </w:ins>
        <m:d>
          <m:dPr>
            <m:ctrlPr>
              <w:ins w:id="2769" w:author="The Si Tran" w:date="2012-12-06T02:54:00Z">
                <w:rPr>
                  <w:rFonts w:ascii="Cambria Math" w:hAnsi="Cambria Math"/>
                  <w:i/>
                  <w:szCs w:val="26"/>
                </w:rPr>
              </w:ins>
            </m:ctrlPr>
          </m:dPr>
          <m:e>
            <w:ins w:id="2770" w:author="The Si Tran" w:date="2012-12-06T02:54:00Z">
              <m:r>
                <w:rPr>
                  <w:rFonts w:ascii="Cambria Math" w:hAnsi="Cambria Math"/>
                  <w:szCs w:val="26"/>
                </w:rPr>
                <m:t>y</m:t>
              </m:r>
            </w:ins>
          </m:e>
        </m:d>
        <w:ins w:id="2771" w:author="The Si Tran" w:date="2012-12-06T02:55:00Z">
          <m:r>
            <w:rPr>
              <w:rFonts w:ascii="Cambria Math" w:hAnsi="Cambria Math"/>
              <w:szCs w:val="26"/>
            </w:rPr>
            <m:t>)</m:t>
          </m:r>
        </w:ins>
      </m:oMath>
      <w:ins w:id="2772" w:author="The Si Tran" w:date="2012-12-06T02:55:00Z">
        <w:r w:rsidR="00E46E0A">
          <w:rPr>
            <w:szCs w:val="26"/>
          </w:rPr>
          <w:t>).</w:t>
        </w:r>
      </w:ins>
      <w:r w:rsidRPr="0049233F">
        <w:rPr>
          <w:szCs w:val="26"/>
        </w:rPr>
        <w:t xml:space="preserve"> </w:t>
      </w:r>
      <w:del w:id="2773" w:author="The Si Tran" w:date="2012-12-06T02:55:00Z">
        <w:r w:rsidRPr="0049233F" w:rsidDel="00E46E0A">
          <w:rPr>
            <w:szCs w:val="26"/>
          </w:rPr>
          <w:delText>(</w:delText>
        </w:r>
        <w:r w:rsidRPr="00AF1345" w:rsidDel="00E46E0A">
          <w:rPr>
            <w:position w:val="-10"/>
            <w:szCs w:val="26"/>
          </w:rPr>
          <w:object w:dxaOrig="2400" w:dyaOrig="320">
            <v:shape id="_x0000_i1119" type="#_x0000_t75" style="width:123.75pt;height:16.5pt" o:ole="">
              <v:imagedata r:id="rId219" o:title=""/>
            </v:shape>
            <o:OLEObject Type="Embed" ProgID="Equation.DSMT4" ShapeID="_x0000_i1119" DrawAspect="Content" ObjectID="_1416335242" r:id="rId220"/>
          </w:object>
        </w:r>
        <w:r w:rsidRPr="0049233F" w:rsidDel="00E46E0A">
          <w:rPr>
            <w:szCs w:val="26"/>
          </w:rPr>
          <w:delText xml:space="preserve">). </w:delText>
        </w:r>
      </w:del>
      <w:r w:rsidRPr="0049233F">
        <w:rPr>
          <w:szCs w:val="26"/>
        </w:rPr>
        <w:t>Điều này làm cho việc áp dụng phương pháp giảm độ dốc được dễ dàng.</w:t>
      </w:r>
    </w:p>
    <w:p w:rsidR="0088753F" w:rsidRPr="0049233F" w:rsidRDefault="0088753F" w:rsidP="0088753F">
      <w:pPr>
        <w:spacing w:before="0"/>
        <w:ind w:firstLine="720"/>
        <w:rPr>
          <w:position w:val="-6"/>
          <w:szCs w:val="26"/>
        </w:rPr>
      </w:pPr>
      <w:r w:rsidRPr="0049233F">
        <w:rPr>
          <w:szCs w:val="26"/>
        </w:rPr>
        <w:lastRenderedPageBreak/>
        <w:t xml:space="preserve">Giải thuật </w:t>
      </w:r>
      <w:proofErr w:type="gramStart"/>
      <w:r w:rsidRPr="0049233F">
        <w:rPr>
          <w:szCs w:val="26"/>
        </w:rPr>
        <w:t>lan</w:t>
      </w:r>
      <w:proofErr w:type="gramEnd"/>
      <w:r w:rsidRPr="0049233F">
        <w:rPr>
          <w:szCs w:val="26"/>
        </w:rPr>
        <w:t xml:space="preserve"> truyền ngược tìm tập các trọng số thích hợp cho một mạng neuron truyền thẳng nhiều lớp. Nó áp dụng phương pháp giảm độ dốc để tối thiểu hóa bình phương sai số giữa kết quả xuất của mạng với kết quả xuất mong muốn. Ý tưởng chính của giải thuật là giá trị lỗi sẽ được </w:t>
      </w:r>
      <w:proofErr w:type="gramStart"/>
      <w:r w:rsidRPr="0049233F">
        <w:rPr>
          <w:szCs w:val="26"/>
        </w:rPr>
        <w:t>lan</w:t>
      </w:r>
      <w:proofErr w:type="gramEnd"/>
      <w:r w:rsidRPr="0049233F">
        <w:rPr>
          <w:szCs w:val="26"/>
        </w:rPr>
        <w:t xml:space="preserve"> truyền ngược từ tầng xuất về tầng nhập để tính </w:t>
      </w:r>
      <w:r w:rsidRPr="00AF1345">
        <w:rPr>
          <w:position w:val="-10"/>
          <w:szCs w:val="26"/>
        </w:rPr>
        <w:object w:dxaOrig="740" w:dyaOrig="320">
          <v:shape id="_x0000_i1120" type="#_x0000_t75" style="width:37.5pt;height:16.5pt" o:ole="">
            <v:imagedata r:id="rId221" o:title=""/>
          </v:shape>
          <o:OLEObject Type="Embed" ProgID="Equation.DSMT4" ShapeID="_x0000_i1120" DrawAspect="Content" ObjectID="_1416335243" r:id="rId222"/>
        </w:object>
      </w:r>
    </w:p>
    <w:p w:rsidR="00783376" w:rsidRDefault="0088753F">
      <w:pPr>
        <w:spacing w:before="0"/>
        <w:ind w:firstLine="720"/>
        <w:rPr>
          <w:ins w:id="2774" w:author="The Si Tran" w:date="2012-12-06T02:56:00Z"/>
          <w:position w:val="-6"/>
          <w:szCs w:val="26"/>
        </w:rPr>
      </w:pPr>
      <w:r w:rsidRPr="0049233F">
        <w:rPr>
          <w:position w:val="-6"/>
          <w:szCs w:val="26"/>
        </w:rPr>
        <w:t xml:space="preserve">Hàm lỗi của giải thuật </w:t>
      </w:r>
      <w:proofErr w:type="gramStart"/>
      <w:r w:rsidRPr="0049233F">
        <w:rPr>
          <w:position w:val="-6"/>
          <w:szCs w:val="26"/>
        </w:rPr>
        <w:t>lan</w:t>
      </w:r>
      <w:proofErr w:type="gramEnd"/>
      <w:r w:rsidRPr="0049233F">
        <w:rPr>
          <w:position w:val="-6"/>
          <w:szCs w:val="26"/>
        </w:rPr>
        <w:t xml:space="preserve"> truyền ngược được định nghĩa tổng quát như sau</w:t>
      </w:r>
    </w:p>
    <w:p w:rsidR="00783376" w:rsidRPr="00783376" w:rsidDel="00783376" w:rsidRDefault="00783376">
      <w:pPr>
        <w:spacing w:before="0"/>
        <w:ind w:left="1440" w:firstLine="720"/>
        <w:rPr>
          <w:del w:id="2775" w:author="The Si Tran" w:date="2012-12-06T02:58:00Z"/>
          <w:position w:val="-6"/>
          <w:szCs w:val="26"/>
        </w:rPr>
        <w:pPrChange w:id="2776" w:author="The Si Tran" w:date="2012-12-06T02:58:00Z">
          <w:pPr>
            <w:spacing w:before="0"/>
            <w:ind w:firstLine="720"/>
          </w:pPr>
        </w:pPrChange>
      </w:pPr>
      <w:ins w:id="2777" w:author="The Si Tran" w:date="2012-12-06T02:57:00Z">
        <m:oMathPara>
          <m:oMathParaPr>
            <m:jc m:val="left"/>
          </m:oMathParaPr>
          <m:oMath>
            <m:r>
              <w:rPr>
                <w:rFonts w:ascii="Cambria Math" w:hAnsi="Cambria Math"/>
                <w:szCs w:val="26"/>
              </w:rPr>
              <m:t>E</m:t>
            </m:r>
            <m:d>
              <m:dPr>
                <m:ctrlPr>
                  <w:rPr>
                    <w:rFonts w:ascii="Cambria Math" w:hAnsi="Cambria Math"/>
                    <w:i/>
                    <w:szCs w:val="26"/>
                  </w:rPr>
                </m:ctrlPr>
              </m:dPr>
              <m:e>
                <m:acc>
                  <m:accPr>
                    <m:chr m:val="⃗"/>
                    <m:ctrlPr>
                      <w:rPr>
                        <w:rFonts w:ascii="Cambria Math" w:hAnsi="Cambria Math"/>
                        <w:i/>
                        <w:szCs w:val="26"/>
                      </w:rPr>
                    </m:ctrlPr>
                  </m:accPr>
                  <m:e>
                    <m:r>
                      <w:rPr>
                        <w:rFonts w:ascii="Cambria Math" w:hAnsi="Cambria Math"/>
                        <w:szCs w:val="26"/>
                      </w:rPr>
                      <m:t>w</m:t>
                    </m:r>
                  </m:e>
                </m:acc>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2</m:t>
                </m:r>
              </m:den>
            </m:f>
          </m:oMath>
        </m:oMathPara>
      </w:ins>
      <m:oMathPara>
        <m:oMathParaPr>
          <m:jc m:val="left"/>
        </m:oMathParaPr>
        <m:oMath>
          <m:nary>
            <m:naryPr>
              <m:chr m:val="∑"/>
              <m:limLoc m:val="subSup"/>
              <m:supHide m:val="1"/>
              <m:ctrlPr>
                <w:ins w:id="2778" w:author="The Si Tran" w:date="2012-12-06T02:58:00Z">
                  <w:rPr>
                    <w:rFonts w:ascii="Cambria Math" w:hAnsi="Cambria Math"/>
                    <w:i/>
                    <w:szCs w:val="26"/>
                  </w:rPr>
                </w:ins>
              </m:ctrlPr>
            </m:naryPr>
            <m:sub>
              <w:ins w:id="2779" w:author="The Si Tran" w:date="2012-12-06T02:58:00Z">
                <m:r>
                  <w:rPr>
                    <w:rFonts w:ascii="Cambria Math" w:hAnsi="Cambria Math"/>
                    <w:szCs w:val="26"/>
                  </w:rPr>
                  <m:t>d∈D</m:t>
                </m:r>
              </w:ins>
            </m:sub>
            <m:sup/>
            <m:e>
              <m:nary>
                <m:naryPr>
                  <m:chr m:val="∑"/>
                  <m:limLoc m:val="subSup"/>
                  <m:supHide m:val="1"/>
                  <m:ctrlPr>
                    <w:ins w:id="2780" w:author="The Si Tran" w:date="2012-12-06T02:58:00Z">
                      <w:rPr>
                        <w:rFonts w:ascii="Cambria Math" w:hAnsi="Cambria Math"/>
                        <w:i/>
                        <w:szCs w:val="26"/>
                      </w:rPr>
                    </w:ins>
                  </m:ctrlPr>
                </m:naryPr>
                <m:sub>
                  <w:ins w:id="2781" w:author="The Si Tran" w:date="2012-12-06T02:58:00Z">
                    <m:r>
                      <w:rPr>
                        <w:rFonts w:ascii="Cambria Math" w:hAnsi="Cambria Math"/>
                        <w:szCs w:val="26"/>
                      </w:rPr>
                      <m:t>k∈outputs</m:t>
                    </m:r>
                  </w:ins>
                </m:sub>
                <m:sup/>
                <m:e>
                  <m:sSup>
                    <m:sSupPr>
                      <m:ctrlPr>
                        <w:ins w:id="2782" w:author="The Si Tran" w:date="2012-12-06T02:58:00Z">
                          <w:rPr>
                            <w:rFonts w:ascii="Cambria Math" w:hAnsi="Cambria Math"/>
                            <w:i/>
                            <w:szCs w:val="26"/>
                          </w:rPr>
                        </w:ins>
                      </m:ctrlPr>
                    </m:sSupPr>
                    <m:e>
                      <w:ins w:id="2783" w:author="The Si Tran" w:date="2012-12-06T02:58:00Z">
                        <m:r>
                          <w:rPr>
                            <w:rFonts w:ascii="Cambria Math" w:hAnsi="Cambria Math"/>
                            <w:szCs w:val="26"/>
                          </w:rPr>
                          <m:t>(</m:t>
                        </m:r>
                      </w:ins>
                      <m:sSub>
                        <m:sSubPr>
                          <m:ctrlPr>
                            <w:ins w:id="2784" w:author="The Si Tran" w:date="2012-12-06T02:58:00Z">
                              <w:rPr>
                                <w:rFonts w:ascii="Cambria Math" w:hAnsi="Cambria Math"/>
                                <w:i/>
                                <w:szCs w:val="26"/>
                              </w:rPr>
                            </w:ins>
                          </m:ctrlPr>
                        </m:sSubPr>
                        <m:e>
                          <w:ins w:id="2785" w:author="The Si Tran" w:date="2012-12-06T02:58:00Z">
                            <m:r>
                              <w:rPr>
                                <w:rFonts w:ascii="Cambria Math" w:hAnsi="Cambria Math"/>
                                <w:szCs w:val="26"/>
                              </w:rPr>
                              <m:t>t</m:t>
                            </m:r>
                          </w:ins>
                        </m:e>
                        <m:sub>
                          <w:ins w:id="2786" w:author="The Si Tran" w:date="2012-12-06T02:58:00Z">
                            <m:r>
                              <w:rPr>
                                <w:rFonts w:ascii="Cambria Math" w:hAnsi="Cambria Math"/>
                                <w:szCs w:val="26"/>
                              </w:rPr>
                              <m:t>kd</m:t>
                            </m:r>
                          </w:ins>
                        </m:sub>
                      </m:sSub>
                      <w:ins w:id="2787" w:author="The Si Tran" w:date="2012-12-06T02:58:00Z">
                        <m:r>
                          <w:rPr>
                            <w:rFonts w:ascii="Cambria Math" w:hAnsi="Cambria Math"/>
                            <w:szCs w:val="26"/>
                          </w:rPr>
                          <m:t>-</m:t>
                        </m:r>
                      </w:ins>
                      <m:sSub>
                        <m:sSubPr>
                          <m:ctrlPr>
                            <w:ins w:id="2788" w:author="The Si Tran" w:date="2012-12-06T02:58:00Z">
                              <w:rPr>
                                <w:rFonts w:ascii="Cambria Math" w:hAnsi="Cambria Math"/>
                                <w:i/>
                                <w:szCs w:val="26"/>
                              </w:rPr>
                            </w:ins>
                          </m:ctrlPr>
                        </m:sSubPr>
                        <m:e>
                          <w:ins w:id="2789" w:author="The Si Tran" w:date="2012-12-06T02:58:00Z">
                            <m:r>
                              <w:rPr>
                                <w:rFonts w:ascii="Cambria Math" w:hAnsi="Cambria Math"/>
                                <w:szCs w:val="26"/>
                              </w:rPr>
                              <m:t>o</m:t>
                            </m:r>
                          </w:ins>
                        </m:e>
                        <m:sub>
                          <w:ins w:id="2790" w:author="The Si Tran" w:date="2012-12-06T02:58:00Z">
                            <m:r>
                              <w:rPr>
                                <w:rFonts w:ascii="Cambria Math" w:hAnsi="Cambria Math"/>
                                <w:szCs w:val="26"/>
                              </w:rPr>
                              <m:t>kd</m:t>
                            </m:r>
                          </w:ins>
                        </m:sub>
                      </m:sSub>
                      <w:ins w:id="2791" w:author="The Si Tran" w:date="2012-12-06T02:58:00Z">
                        <m:r>
                          <w:rPr>
                            <w:rFonts w:ascii="Cambria Math" w:hAnsi="Cambria Math"/>
                            <w:szCs w:val="26"/>
                          </w:rPr>
                          <m:t>)</m:t>
                        </m:r>
                      </w:ins>
                    </m:e>
                    <m:sup>
                      <w:ins w:id="2792" w:author="The Si Tran" w:date="2012-12-06T02:58:00Z">
                        <m:r>
                          <w:rPr>
                            <w:rFonts w:ascii="Cambria Math" w:hAnsi="Cambria Math"/>
                            <w:szCs w:val="26"/>
                          </w:rPr>
                          <m:t>2</m:t>
                        </m:r>
                      </w:ins>
                    </m:sup>
                  </m:sSup>
                </m:e>
              </m:nary>
            </m:e>
          </m:nary>
        </m:oMath>
      </m:oMathPara>
    </w:p>
    <w:p w:rsidR="0088753F" w:rsidRPr="0049233F" w:rsidRDefault="0088753F">
      <w:pPr>
        <w:spacing w:before="0"/>
        <w:ind w:left="1440" w:firstLine="720"/>
        <w:rPr>
          <w:position w:val="-6"/>
          <w:szCs w:val="26"/>
        </w:rPr>
        <w:pPrChange w:id="2793" w:author="The Si Tran" w:date="2012-12-06T02:58:00Z">
          <w:pPr>
            <w:spacing w:before="0"/>
            <w:ind w:firstLine="720"/>
          </w:pPr>
        </w:pPrChange>
      </w:pPr>
      <w:del w:id="2794" w:author="The Si Tran" w:date="2012-12-06T02:58:00Z">
        <w:r w:rsidRPr="0049233F" w:rsidDel="00783376">
          <w:rPr>
            <w:position w:val="-6"/>
            <w:szCs w:val="26"/>
          </w:rPr>
          <w:delText xml:space="preserve">   </w:delText>
        </w:r>
      </w:del>
      <w:r w:rsidRPr="0049233F">
        <w:rPr>
          <w:position w:val="-6"/>
          <w:szCs w:val="26"/>
        </w:rPr>
        <w:t xml:space="preserve">           </w:t>
      </w:r>
      <w:del w:id="2795" w:author="The Si Tran" w:date="2012-12-06T02:58:00Z">
        <w:r w:rsidRPr="00B312F5" w:rsidDel="00783376">
          <w:rPr>
            <w:noProof/>
            <w:szCs w:val="26"/>
          </w:rPr>
          <w:drawing>
            <wp:inline distT="0" distB="0" distL="0" distR="0">
              <wp:extent cx="2286000" cy="523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23">
                        <a:extLst>
                          <a:ext uri="{28A0092B-C50C-407E-A947-70E740481C1C}">
                            <a14:useLocalDpi xmlns:a14="http://schemas.microsoft.com/office/drawing/2010/main" val="0"/>
                          </a:ext>
                        </a:extLst>
                      </a:blip>
                      <a:srcRect/>
                      <a:stretch>
                        <a:fillRect/>
                      </a:stretch>
                    </pic:blipFill>
                    <pic:spPr bwMode="auto">
                      <a:xfrm>
                        <a:off x="0" y="0"/>
                        <a:ext cx="2286000" cy="523875"/>
                      </a:xfrm>
                      <a:prstGeom prst="rect">
                        <a:avLst/>
                      </a:prstGeom>
                      <a:noFill/>
                      <a:ln>
                        <a:noFill/>
                      </a:ln>
                    </pic:spPr>
                  </pic:pic>
                </a:graphicData>
              </a:graphic>
            </wp:inline>
          </w:drawing>
        </w:r>
      </w:del>
    </w:p>
    <w:p w:rsidR="0088753F" w:rsidRPr="0049233F" w:rsidRDefault="0088753F" w:rsidP="0088753F">
      <w:pPr>
        <w:spacing w:before="0"/>
        <w:ind w:firstLine="720"/>
        <w:rPr>
          <w:position w:val="-6"/>
          <w:szCs w:val="26"/>
        </w:rPr>
      </w:pPr>
      <w:r w:rsidRPr="0049233F">
        <w:rPr>
          <w:position w:val="-6"/>
          <w:szCs w:val="26"/>
        </w:rPr>
        <w:t xml:space="preserve">Ở đây </w:t>
      </w:r>
      <w:r w:rsidRPr="0049233F">
        <w:rPr>
          <w:i/>
          <w:position w:val="-6"/>
          <w:szCs w:val="26"/>
        </w:rPr>
        <w:t>outputs</w:t>
      </w:r>
      <w:r w:rsidRPr="0049233F">
        <w:rPr>
          <w:position w:val="-6"/>
          <w:szCs w:val="26"/>
        </w:rPr>
        <w:t xml:space="preserve"> là tập các đầu ra của mạng neuron, </w:t>
      </w:r>
      <w:r w:rsidRPr="0049233F">
        <w:rPr>
          <w:i/>
          <w:position w:val="-6"/>
          <w:szCs w:val="26"/>
        </w:rPr>
        <w:t>t</w:t>
      </w:r>
      <w:r w:rsidRPr="0049233F">
        <w:rPr>
          <w:i/>
          <w:position w:val="-6"/>
          <w:szCs w:val="26"/>
          <w:vertAlign w:val="subscript"/>
        </w:rPr>
        <w:t>kd</w:t>
      </w:r>
      <w:r w:rsidRPr="0049233F">
        <w:rPr>
          <w:i/>
          <w:position w:val="-6"/>
          <w:szCs w:val="26"/>
        </w:rPr>
        <w:t xml:space="preserve"> </w:t>
      </w:r>
      <w:r w:rsidRPr="0049233F">
        <w:rPr>
          <w:position w:val="-6"/>
          <w:szCs w:val="26"/>
        </w:rPr>
        <w:t xml:space="preserve">và </w:t>
      </w:r>
      <w:r w:rsidRPr="0049233F">
        <w:rPr>
          <w:i/>
          <w:position w:val="-6"/>
          <w:szCs w:val="26"/>
        </w:rPr>
        <w:t>o</w:t>
      </w:r>
      <w:r w:rsidRPr="0049233F">
        <w:rPr>
          <w:i/>
          <w:position w:val="-6"/>
          <w:szCs w:val="26"/>
          <w:vertAlign w:val="subscript"/>
        </w:rPr>
        <w:t>kd</w:t>
      </w:r>
      <w:r w:rsidRPr="0049233F">
        <w:rPr>
          <w:position w:val="-6"/>
          <w:szCs w:val="26"/>
        </w:rPr>
        <w:t xml:space="preserve"> lần lượt là giá trị đích và giá trị xuất của đầu ra thứ </w:t>
      </w:r>
      <w:r w:rsidRPr="0049233F">
        <w:rPr>
          <w:i/>
          <w:position w:val="-6"/>
          <w:szCs w:val="26"/>
        </w:rPr>
        <w:t>k</w:t>
      </w:r>
      <w:r w:rsidRPr="0049233F">
        <w:rPr>
          <w:position w:val="-6"/>
          <w:szCs w:val="26"/>
        </w:rPr>
        <w:t xml:space="preserve"> của mẫu huấn luyện </w:t>
      </w:r>
      <w:r w:rsidRPr="0049233F">
        <w:rPr>
          <w:i/>
          <w:position w:val="-6"/>
          <w:szCs w:val="26"/>
        </w:rPr>
        <w:t>d</w:t>
      </w:r>
      <w:r w:rsidRPr="0049233F">
        <w:rPr>
          <w:position w:val="-6"/>
          <w:szCs w:val="26"/>
        </w:rPr>
        <w:t xml:space="preserve"> </w:t>
      </w:r>
    </w:p>
    <w:p w:rsidR="0088753F" w:rsidRPr="0049233F" w:rsidRDefault="0088753F" w:rsidP="0088753F">
      <w:pPr>
        <w:spacing w:before="0"/>
        <w:ind w:firstLine="720"/>
        <w:rPr>
          <w:position w:val="-6"/>
          <w:szCs w:val="26"/>
        </w:rPr>
      </w:pPr>
      <w:r w:rsidRPr="0049233F">
        <w:rPr>
          <w:position w:val="-6"/>
          <w:szCs w:val="26"/>
        </w:rPr>
        <w:t xml:space="preserve">Giải thuật </w:t>
      </w:r>
      <w:proofErr w:type="gramStart"/>
      <w:r w:rsidRPr="0049233F">
        <w:rPr>
          <w:position w:val="-6"/>
          <w:szCs w:val="26"/>
        </w:rPr>
        <w:t>lan</w:t>
      </w:r>
      <w:proofErr w:type="gramEnd"/>
      <w:r w:rsidRPr="0049233F">
        <w:rPr>
          <w:position w:val="-6"/>
          <w:szCs w:val="26"/>
        </w:rPr>
        <w:t xml:space="preserve"> truyền ngược áp dụng phương pháp giảm độ dốc để tìm ra điểm tối ưu của hàm lỗi. Với mỗi mẫu trong tập huấn luyện, mạng neuron được áp dụng để tính đầu ra sau đó giá trị độ dốc của hàm lỗi được tính cho từng đơn của mạng. Cuối cùng giải thuật áp dụng phương pháp giảm độ dốc để cập nhập các giá trị trọng số</w:t>
      </w:r>
    </w:p>
    <w:p w:rsidR="0088753F" w:rsidRPr="0049233F" w:rsidRDefault="0088753F" w:rsidP="0088753F">
      <w:pPr>
        <w:spacing w:before="0"/>
        <w:ind w:firstLine="720"/>
        <w:rPr>
          <w:szCs w:val="26"/>
        </w:rPr>
      </w:pPr>
      <w:r w:rsidRPr="0049233F">
        <w:rPr>
          <w:szCs w:val="26"/>
        </w:rPr>
        <w:t>Để áp dụng phương pháp giảm độ dốc trước hết ta cần thông tin về đạo hàm riêng phần của hàm lỗi cho từng trọng số</w:t>
      </w:r>
    </w:p>
    <w:p w:rsidR="0088753F" w:rsidRDefault="0088753F" w:rsidP="0088753F">
      <w:pPr>
        <w:spacing w:before="0"/>
        <w:ind w:firstLine="720"/>
        <w:rPr>
          <w:ins w:id="2796" w:author="The Si Tran" w:date="2012-12-06T02:59:00Z"/>
          <w:szCs w:val="26"/>
        </w:rPr>
      </w:pPr>
      <w:r w:rsidRPr="0049233F">
        <w:rPr>
          <w:szCs w:val="26"/>
        </w:rPr>
        <w:t>Ta tính đạo hàm riêng phần này như sau:</w:t>
      </w:r>
    </w:p>
    <w:p w:rsidR="00783376" w:rsidRPr="00783376" w:rsidDel="00783376" w:rsidRDefault="006E1C30">
      <w:pPr>
        <w:spacing w:before="0"/>
        <w:ind w:left="720" w:firstLine="720"/>
        <w:rPr>
          <w:del w:id="2797" w:author="The Si Tran" w:date="2012-12-06T03:01:00Z"/>
          <w:szCs w:val="26"/>
        </w:rPr>
        <w:pPrChange w:id="2798" w:author="The Si Tran" w:date="2012-12-06T03:01:00Z">
          <w:pPr>
            <w:spacing w:before="0"/>
            <w:ind w:firstLine="720"/>
          </w:pPr>
        </w:pPrChange>
      </w:pPr>
      <m:oMathPara>
        <m:oMathParaPr>
          <m:jc m:val="left"/>
        </m:oMathParaPr>
        <m:oMath>
          <m:f>
            <m:fPr>
              <m:ctrlPr>
                <w:ins w:id="2799" w:author="The Si Tran" w:date="2012-12-06T02:59:00Z">
                  <w:rPr>
                    <w:rFonts w:ascii="Cambria Math" w:hAnsi="Cambria Math"/>
                    <w:i/>
                    <w:szCs w:val="26"/>
                  </w:rPr>
                </w:ins>
              </m:ctrlPr>
            </m:fPr>
            <m:num>
              <w:ins w:id="2800" w:author="The Si Tran" w:date="2012-12-06T02:59:00Z">
                <m:r>
                  <w:rPr>
                    <w:rFonts w:ascii="Cambria Math" w:hAnsi="Cambria Math"/>
                    <w:szCs w:val="26"/>
                  </w:rPr>
                  <m:t>∂E</m:t>
                </m:r>
              </w:ins>
            </m:num>
            <m:den>
              <w:ins w:id="2801" w:author="The Si Tran" w:date="2012-12-06T02:59:00Z">
                <m:r>
                  <w:rPr>
                    <w:rFonts w:ascii="Cambria Math" w:hAnsi="Cambria Math"/>
                    <w:szCs w:val="26"/>
                  </w:rPr>
                  <m:t>∂</m:t>
                </m:r>
              </w:ins>
              <m:sSub>
                <m:sSubPr>
                  <m:ctrlPr>
                    <w:ins w:id="2802" w:author="The Si Tran" w:date="2012-12-06T02:59:00Z">
                      <w:rPr>
                        <w:rFonts w:ascii="Cambria Math" w:hAnsi="Cambria Math"/>
                        <w:i/>
                        <w:szCs w:val="26"/>
                      </w:rPr>
                    </w:ins>
                  </m:ctrlPr>
                </m:sSubPr>
                <m:e>
                  <w:ins w:id="2803" w:author="The Si Tran" w:date="2012-12-06T02:59:00Z">
                    <m:r>
                      <w:rPr>
                        <w:rFonts w:ascii="Cambria Math" w:hAnsi="Cambria Math"/>
                        <w:szCs w:val="26"/>
                      </w:rPr>
                      <m:t>w</m:t>
                    </m:r>
                  </w:ins>
                </m:e>
                <m:sub>
                  <w:ins w:id="2804" w:author="The Si Tran" w:date="2012-12-06T02:59:00Z">
                    <m:r>
                      <w:rPr>
                        <w:rFonts w:ascii="Cambria Math" w:hAnsi="Cambria Math"/>
                        <w:szCs w:val="26"/>
                      </w:rPr>
                      <m:t>ij</m:t>
                    </m:r>
                  </w:ins>
                </m:sub>
              </m:sSub>
            </m:den>
          </m:f>
          <w:ins w:id="2805" w:author="The Si Tran" w:date="2012-12-06T02:59:00Z">
            <m:r>
              <w:rPr>
                <w:rFonts w:ascii="Cambria Math" w:hAnsi="Cambria Math"/>
                <w:szCs w:val="26"/>
              </w:rPr>
              <m:t>=</m:t>
            </m:r>
          </w:ins>
          <m:f>
            <m:fPr>
              <m:ctrlPr>
                <w:ins w:id="2806" w:author="The Si Tran" w:date="2012-12-06T03:00:00Z">
                  <w:rPr>
                    <w:rFonts w:ascii="Cambria Math" w:hAnsi="Cambria Math"/>
                    <w:i/>
                    <w:szCs w:val="26"/>
                  </w:rPr>
                </w:ins>
              </m:ctrlPr>
            </m:fPr>
            <m:num>
              <w:ins w:id="2807" w:author="The Si Tran" w:date="2012-12-06T03:00:00Z">
                <m:r>
                  <w:rPr>
                    <w:rFonts w:ascii="Cambria Math" w:hAnsi="Cambria Math"/>
                    <w:szCs w:val="26"/>
                  </w:rPr>
                  <m:t>∂E</m:t>
                </m:r>
              </w:ins>
            </m:num>
            <m:den>
              <w:ins w:id="2808" w:author="The Si Tran" w:date="2012-12-06T03:00:00Z">
                <m:r>
                  <w:rPr>
                    <w:rFonts w:ascii="Cambria Math" w:hAnsi="Cambria Math"/>
                    <w:szCs w:val="26"/>
                  </w:rPr>
                  <m:t>∂</m:t>
                </m:r>
              </w:ins>
              <m:sSub>
                <m:sSubPr>
                  <m:ctrlPr>
                    <w:ins w:id="2809" w:author="The Si Tran" w:date="2012-12-06T03:00:00Z">
                      <w:rPr>
                        <w:rFonts w:ascii="Cambria Math" w:hAnsi="Cambria Math"/>
                        <w:i/>
                        <w:szCs w:val="26"/>
                      </w:rPr>
                    </w:ins>
                  </m:ctrlPr>
                </m:sSubPr>
                <m:e>
                  <w:ins w:id="2810" w:author="The Si Tran" w:date="2012-12-06T03:00:00Z">
                    <m:r>
                      <w:rPr>
                        <w:rFonts w:ascii="Cambria Math" w:hAnsi="Cambria Math"/>
                        <w:szCs w:val="26"/>
                      </w:rPr>
                      <m:t>o</m:t>
                    </m:r>
                  </w:ins>
                </m:e>
                <m:sub>
                  <w:ins w:id="2811" w:author="The Si Tran" w:date="2012-12-06T03:00:00Z">
                    <m:r>
                      <w:rPr>
                        <w:rFonts w:ascii="Cambria Math" w:hAnsi="Cambria Math"/>
                        <w:szCs w:val="26"/>
                      </w:rPr>
                      <m:t>i</m:t>
                    </m:r>
                  </w:ins>
                </m:sub>
              </m:sSub>
            </m:den>
          </m:f>
          <m:f>
            <m:fPr>
              <m:ctrlPr>
                <w:ins w:id="2812" w:author="The Si Tran" w:date="2012-12-06T03:00:00Z">
                  <w:rPr>
                    <w:rFonts w:ascii="Cambria Math" w:hAnsi="Cambria Math"/>
                    <w:i/>
                    <w:szCs w:val="26"/>
                  </w:rPr>
                </w:ins>
              </m:ctrlPr>
            </m:fPr>
            <m:num>
              <w:ins w:id="2813" w:author="The Si Tran" w:date="2012-12-06T03:00:00Z">
                <m:r>
                  <w:rPr>
                    <w:rFonts w:ascii="Cambria Math" w:hAnsi="Cambria Math"/>
                    <w:szCs w:val="26"/>
                  </w:rPr>
                  <m:t>∂</m:t>
                </m:r>
              </w:ins>
              <m:sSub>
                <m:sSubPr>
                  <m:ctrlPr>
                    <w:ins w:id="2814" w:author="The Si Tran" w:date="2012-12-06T03:00:00Z">
                      <w:rPr>
                        <w:rFonts w:ascii="Cambria Math" w:hAnsi="Cambria Math"/>
                        <w:i/>
                        <w:szCs w:val="26"/>
                      </w:rPr>
                    </w:ins>
                  </m:ctrlPr>
                </m:sSubPr>
                <m:e>
                  <w:ins w:id="2815" w:author="The Si Tran" w:date="2012-12-06T03:00:00Z">
                    <m:r>
                      <w:rPr>
                        <w:rFonts w:ascii="Cambria Math" w:hAnsi="Cambria Math"/>
                        <w:szCs w:val="26"/>
                      </w:rPr>
                      <m:t>o</m:t>
                    </m:r>
                  </w:ins>
                </m:e>
                <m:sub>
                  <w:ins w:id="2816" w:author="The Si Tran" w:date="2012-12-06T03:00:00Z">
                    <m:r>
                      <w:rPr>
                        <w:rFonts w:ascii="Cambria Math" w:hAnsi="Cambria Math"/>
                        <w:szCs w:val="26"/>
                      </w:rPr>
                      <m:t>i</m:t>
                    </m:r>
                  </w:ins>
                </m:sub>
              </m:sSub>
            </m:num>
            <m:den>
              <w:ins w:id="2817" w:author="The Si Tran" w:date="2012-12-06T03:00:00Z">
                <m:r>
                  <w:rPr>
                    <w:rFonts w:ascii="Cambria Math" w:hAnsi="Cambria Math"/>
                    <w:szCs w:val="26"/>
                  </w:rPr>
                  <m:t>∂</m:t>
                </m:r>
              </w:ins>
              <m:sSub>
                <m:sSubPr>
                  <m:ctrlPr>
                    <w:ins w:id="2818" w:author="The Si Tran" w:date="2012-12-06T03:00:00Z">
                      <w:rPr>
                        <w:rFonts w:ascii="Cambria Math" w:hAnsi="Cambria Math"/>
                        <w:i/>
                        <w:szCs w:val="26"/>
                      </w:rPr>
                    </w:ins>
                  </m:ctrlPr>
                </m:sSubPr>
                <m:e>
                  <w:ins w:id="2819" w:author="The Si Tran" w:date="2012-12-06T03:00:00Z">
                    <m:r>
                      <w:rPr>
                        <w:rFonts w:ascii="Cambria Math" w:hAnsi="Cambria Math"/>
                        <w:szCs w:val="26"/>
                      </w:rPr>
                      <m:t>w</m:t>
                    </m:r>
                  </w:ins>
                </m:e>
                <m:sub>
                  <w:ins w:id="2820" w:author="The Si Tran" w:date="2012-12-06T03:00:00Z">
                    <m:r>
                      <w:rPr>
                        <w:rFonts w:ascii="Cambria Math" w:hAnsi="Cambria Math"/>
                        <w:szCs w:val="26"/>
                      </w:rPr>
                      <m:t>ij</m:t>
                    </m:r>
                  </w:ins>
                </m:sub>
              </m:sSub>
            </m:den>
          </m:f>
          <w:ins w:id="2821" w:author="The Si Tran" w:date="2012-12-06T03:00:00Z">
            <m:r>
              <w:rPr>
                <w:rFonts w:ascii="Cambria Math" w:hAnsi="Cambria Math"/>
                <w:szCs w:val="26"/>
              </w:rPr>
              <m:t xml:space="preserve">    (2.5)</m:t>
            </m:r>
          </w:ins>
        </m:oMath>
      </m:oMathPara>
    </w:p>
    <w:p w:rsidR="00783376" w:rsidRPr="00783376" w:rsidRDefault="00783376">
      <w:pPr>
        <w:spacing w:before="0"/>
        <w:ind w:left="720" w:firstLine="720"/>
        <w:rPr>
          <w:ins w:id="2822" w:author="The Si Tran" w:date="2012-12-06T03:01:00Z"/>
          <w:szCs w:val="26"/>
        </w:rPr>
        <w:pPrChange w:id="2823" w:author="The Si Tran" w:date="2012-12-06T03:01:00Z">
          <w:pPr>
            <w:spacing w:before="0"/>
            <w:ind w:firstLine="720"/>
          </w:pPr>
        </w:pPrChange>
      </w:pPr>
    </w:p>
    <w:p w:rsidR="00FA0144" w:rsidRDefault="00FA0144">
      <w:pPr>
        <w:spacing w:before="0"/>
        <w:rPr>
          <w:ins w:id="2824" w:author="The Si Tran" w:date="2012-12-06T03:07:00Z"/>
          <w:szCs w:val="26"/>
        </w:rPr>
        <w:pPrChange w:id="2825" w:author="The Si Tran" w:date="2012-12-06T03:07:00Z">
          <w:pPr>
            <w:spacing w:before="0"/>
            <w:ind w:firstLine="720"/>
          </w:pPr>
        </w:pPrChange>
      </w:pPr>
      <w:ins w:id="2826" w:author="The Si Tran" w:date="2012-12-06T03:07:00Z">
        <w:r>
          <w:rPr>
            <w:szCs w:val="26"/>
          </w:rPr>
          <w:tab/>
          <w:t>Với</w:t>
        </w:r>
      </w:ins>
    </w:p>
    <w:p w:rsidR="00FA0144" w:rsidRPr="00FA0144" w:rsidRDefault="006E1C30">
      <w:pPr>
        <w:spacing w:before="0"/>
        <w:ind w:left="1440" w:firstLine="720"/>
        <w:rPr>
          <w:ins w:id="2827" w:author="The Si Tran" w:date="2012-12-06T03:04:00Z"/>
          <w:szCs w:val="26"/>
        </w:rPr>
        <w:pPrChange w:id="2828" w:author="The Si Tran" w:date="2012-12-06T03:08:00Z">
          <w:pPr>
            <w:spacing w:before="0"/>
            <w:ind w:firstLine="720"/>
          </w:pPr>
        </w:pPrChange>
      </w:pPr>
      <m:oMathPara>
        <m:oMathParaPr>
          <m:jc m:val="left"/>
        </m:oMathParaPr>
        <m:oMath>
          <m:f>
            <m:fPr>
              <m:ctrlPr>
                <w:ins w:id="2829" w:author="The Si Tran" w:date="2012-12-06T03:07:00Z">
                  <w:rPr>
                    <w:rFonts w:ascii="Cambria Math" w:hAnsi="Cambria Math"/>
                    <w:i/>
                    <w:szCs w:val="26"/>
                  </w:rPr>
                </w:ins>
              </m:ctrlPr>
            </m:fPr>
            <m:num>
              <w:ins w:id="2830" w:author="The Si Tran" w:date="2012-12-06T03:07:00Z">
                <m:r>
                  <w:rPr>
                    <w:rFonts w:ascii="Cambria Math" w:hAnsi="Cambria Math"/>
                    <w:szCs w:val="26"/>
                  </w:rPr>
                  <m:t>∂</m:t>
                </m:r>
              </w:ins>
              <m:sSub>
                <m:sSubPr>
                  <m:ctrlPr>
                    <w:ins w:id="2831" w:author="The Si Tran" w:date="2012-12-06T03:07:00Z">
                      <w:rPr>
                        <w:rFonts w:ascii="Cambria Math" w:hAnsi="Cambria Math"/>
                        <w:i/>
                        <w:szCs w:val="26"/>
                      </w:rPr>
                    </w:ins>
                  </m:ctrlPr>
                </m:sSubPr>
                <m:e>
                  <w:ins w:id="2832" w:author="The Si Tran" w:date="2012-12-06T03:07:00Z">
                    <m:r>
                      <w:rPr>
                        <w:rFonts w:ascii="Cambria Math" w:hAnsi="Cambria Math"/>
                        <w:szCs w:val="26"/>
                      </w:rPr>
                      <m:t>o</m:t>
                    </m:r>
                  </w:ins>
                </m:e>
                <m:sub>
                  <w:ins w:id="2833" w:author="The Si Tran" w:date="2012-12-06T03:07:00Z">
                    <m:r>
                      <w:rPr>
                        <w:rFonts w:ascii="Cambria Math" w:hAnsi="Cambria Math"/>
                        <w:szCs w:val="26"/>
                      </w:rPr>
                      <m:t>i</m:t>
                    </m:r>
                  </w:ins>
                </m:sub>
              </m:sSub>
            </m:num>
            <m:den>
              <w:ins w:id="2834" w:author="The Si Tran" w:date="2012-12-06T03:07:00Z">
                <m:r>
                  <w:rPr>
                    <w:rFonts w:ascii="Cambria Math" w:hAnsi="Cambria Math"/>
                    <w:szCs w:val="26"/>
                  </w:rPr>
                  <m:t>∂</m:t>
                </m:r>
              </w:ins>
              <m:sSub>
                <m:sSubPr>
                  <m:ctrlPr>
                    <w:ins w:id="2835" w:author="The Si Tran" w:date="2012-12-06T03:07:00Z">
                      <w:rPr>
                        <w:rFonts w:ascii="Cambria Math" w:hAnsi="Cambria Math"/>
                        <w:i/>
                        <w:szCs w:val="26"/>
                      </w:rPr>
                    </w:ins>
                  </m:ctrlPr>
                </m:sSubPr>
                <m:e>
                  <w:ins w:id="2836" w:author="The Si Tran" w:date="2012-12-06T03:07:00Z">
                    <m:r>
                      <w:rPr>
                        <w:rFonts w:ascii="Cambria Math" w:hAnsi="Cambria Math"/>
                        <w:szCs w:val="26"/>
                      </w:rPr>
                      <m:t>w</m:t>
                    </m:r>
                  </w:ins>
                </m:e>
                <m:sub>
                  <w:ins w:id="2837" w:author="The Si Tran" w:date="2012-12-06T03:07:00Z">
                    <m:r>
                      <w:rPr>
                        <w:rFonts w:ascii="Cambria Math" w:hAnsi="Cambria Math"/>
                        <w:szCs w:val="26"/>
                      </w:rPr>
                      <m:t>ij</m:t>
                    </m:r>
                  </w:ins>
                </m:sub>
              </m:sSub>
            </m:den>
          </m:f>
          <w:ins w:id="2838" w:author="The Si Tran" w:date="2012-12-06T03:07:00Z">
            <m:r>
              <w:rPr>
                <w:rFonts w:ascii="Cambria Math" w:hAnsi="Cambria Math"/>
                <w:szCs w:val="26"/>
              </w:rPr>
              <m:t>=</m:t>
            </m:r>
          </w:ins>
          <m:f>
            <m:fPr>
              <m:ctrlPr>
                <w:ins w:id="2839" w:author="The Si Tran" w:date="2012-12-06T03:07:00Z">
                  <w:rPr>
                    <w:rFonts w:ascii="Cambria Math" w:hAnsi="Cambria Math"/>
                    <w:i/>
                    <w:szCs w:val="26"/>
                  </w:rPr>
                </w:ins>
              </m:ctrlPr>
            </m:fPr>
            <m:num>
              <w:ins w:id="2840" w:author="The Si Tran" w:date="2012-12-06T03:07:00Z">
                <m:r>
                  <w:rPr>
                    <w:rFonts w:ascii="Cambria Math" w:hAnsi="Cambria Math"/>
                    <w:szCs w:val="26"/>
                  </w:rPr>
                  <m:t>∂</m:t>
                </m:r>
              </w:ins>
              <m:sSub>
                <m:sSubPr>
                  <m:ctrlPr>
                    <w:ins w:id="2841" w:author="The Si Tran" w:date="2012-12-06T03:07:00Z">
                      <w:rPr>
                        <w:rFonts w:ascii="Cambria Math" w:hAnsi="Cambria Math"/>
                        <w:i/>
                        <w:szCs w:val="26"/>
                      </w:rPr>
                    </w:ins>
                  </m:ctrlPr>
                </m:sSubPr>
                <m:e>
                  <w:ins w:id="2842" w:author="The Si Tran" w:date="2012-12-06T03:07:00Z">
                    <m:r>
                      <w:rPr>
                        <w:rFonts w:ascii="Cambria Math" w:hAnsi="Cambria Math"/>
                        <w:szCs w:val="26"/>
                      </w:rPr>
                      <m:t>o</m:t>
                    </m:r>
                  </w:ins>
                </m:e>
                <m:sub>
                  <w:ins w:id="2843" w:author="The Si Tran" w:date="2012-12-06T03:07:00Z">
                    <m:r>
                      <w:rPr>
                        <w:rFonts w:ascii="Cambria Math" w:hAnsi="Cambria Math"/>
                        <w:szCs w:val="26"/>
                      </w:rPr>
                      <m:t>i</m:t>
                    </m:r>
                  </w:ins>
                </m:sub>
              </m:sSub>
            </m:num>
            <m:den>
              <w:ins w:id="2844" w:author="The Si Tran" w:date="2012-12-06T03:07:00Z">
                <m:r>
                  <w:rPr>
                    <w:rFonts w:ascii="Cambria Math" w:hAnsi="Cambria Math"/>
                    <w:szCs w:val="26"/>
                  </w:rPr>
                  <m:t>∂</m:t>
                </m:r>
              </w:ins>
              <m:sSub>
                <m:sSubPr>
                  <m:ctrlPr>
                    <w:ins w:id="2845" w:author="The Si Tran" w:date="2012-12-06T03:07:00Z">
                      <w:rPr>
                        <w:rFonts w:ascii="Cambria Math" w:hAnsi="Cambria Math"/>
                        <w:i/>
                        <w:szCs w:val="26"/>
                      </w:rPr>
                    </w:ins>
                  </m:ctrlPr>
                </m:sSubPr>
                <m:e>
                  <w:ins w:id="2846" w:author="The Si Tran" w:date="2012-12-06T03:07:00Z">
                    <m:r>
                      <w:rPr>
                        <w:rFonts w:ascii="Cambria Math" w:hAnsi="Cambria Math"/>
                        <w:szCs w:val="26"/>
                      </w:rPr>
                      <m:t>net</m:t>
                    </m:r>
                  </w:ins>
                </m:e>
                <m:sub>
                  <w:ins w:id="2847" w:author="The Si Tran" w:date="2012-12-06T03:07:00Z">
                    <m:r>
                      <w:rPr>
                        <w:rFonts w:ascii="Cambria Math" w:hAnsi="Cambria Math"/>
                        <w:szCs w:val="26"/>
                      </w:rPr>
                      <m:t>i</m:t>
                    </m:r>
                  </w:ins>
                </m:sub>
              </m:sSub>
            </m:den>
          </m:f>
          <m:f>
            <m:fPr>
              <m:ctrlPr>
                <w:ins w:id="2848" w:author="The Si Tran" w:date="2012-12-06T03:07:00Z">
                  <w:rPr>
                    <w:rFonts w:ascii="Cambria Math" w:hAnsi="Cambria Math"/>
                    <w:i/>
                    <w:szCs w:val="26"/>
                  </w:rPr>
                </w:ins>
              </m:ctrlPr>
            </m:fPr>
            <m:num>
              <w:ins w:id="2849" w:author="The Si Tran" w:date="2012-12-06T03:07:00Z">
                <m:r>
                  <w:rPr>
                    <w:rFonts w:ascii="Cambria Math" w:hAnsi="Cambria Math"/>
                    <w:szCs w:val="26"/>
                  </w:rPr>
                  <m:t>∂</m:t>
                </m:r>
              </w:ins>
              <m:sSub>
                <m:sSubPr>
                  <m:ctrlPr>
                    <w:ins w:id="2850" w:author="The Si Tran" w:date="2012-12-06T03:07:00Z">
                      <w:rPr>
                        <w:rFonts w:ascii="Cambria Math" w:hAnsi="Cambria Math"/>
                        <w:i/>
                        <w:szCs w:val="26"/>
                      </w:rPr>
                    </w:ins>
                  </m:ctrlPr>
                </m:sSubPr>
                <m:e>
                  <w:ins w:id="2851" w:author="The Si Tran" w:date="2012-12-06T03:07:00Z">
                    <m:r>
                      <w:rPr>
                        <w:rFonts w:ascii="Cambria Math" w:hAnsi="Cambria Math"/>
                        <w:szCs w:val="26"/>
                      </w:rPr>
                      <m:t>net</m:t>
                    </m:r>
                  </w:ins>
                </m:e>
                <m:sub>
                  <w:ins w:id="2852" w:author="The Si Tran" w:date="2012-12-06T03:07:00Z">
                    <m:r>
                      <w:rPr>
                        <w:rFonts w:ascii="Cambria Math" w:hAnsi="Cambria Math"/>
                        <w:szCs w:val="26"/>
                      </w:rPr>
                      <m:t>i</m:t>
                    </m:r>
                  </w:ins>
                </m:sub>
              </m:sSub>
            </m:num>
            <m:den>
              <w:ins w:id="2853" w:author="The Si Tran" w:date="2012-12-06T03:07:00Z">
                <m:r>
                  <w:rPr>
                    <w:rFonts w:ascii="Cambria Math" w:hAnsi="Cambria Math"/>
                    <w:szCs w:val="26"/>
                  </w:rPr>
                  <m:t>∂</m:t>
                </m:r>
              </w:ins>
              <m:sSub>
                <m:sSubPr>
                  <m:ctrlPr>
                    <w:ins w:id="2854" w:author="The Si Tran" w:date="2012-12-06T03:07:00Z">
                      <w:rPr>
                        <w:rFonts w:ascii="Cambria Math" w:hAnsi="Cambria Math"/>
                        <w:i/>
                        <w:szCs w:val="26"/>
                      </w:rPr>
                    </w:ins>
                  </m:ctrlPr>
                </m:sSubPr>
                <m:e>
                  <w:ins w:id="2855" w:author="The Si Tran" w:date="2012-12-06T03:07:00Z">
                    <m:r>
                      <w:rPr>
                        <w:rFonts w:ascii="Cambria Math" w:hAnsi="Cambria Math"/>
                        <w:szCs w:val="26"/>
                      </w:rPr>
                      <m:t>w</m:t>
                    </m:r>
                  </w:ins>
                </m:e>
                <m:sub>
                  <w:ins w:id="2856" w:author="The Si Tran" w:date="2012-12-06T03:07:00Z">
                    <m:r>
                      <w:rPr>
                        <w:rFonts w:ascii="Cambria Math" w:hAnsi="Cambria Math"/>
                        <w:szCs w:val="26"/>
                      </w:rPr>
                      <m:t>ij</m:t>
                    </m:r>
                  </w:ins>
                </m:sub>
              </m:sSub>
            </m:den>
          </m:f>
          <w:ins w:id="2857" w:author="The Si Tran" w:date="2012-12-06T03:07:00Z">
            <m:r>
              <w:rPr>
                <w:rFonts w:ascii="Cambria Math" w:hAnsi="Cambria Math"/>
                <w:szCs w:val="26"/>
              </w:rPr>
              <m:t>=</m:t>
            </m:r>
          </w:ins>
          <m:sSup>
            <m:sSupPr>
              <m:ctrlPr>
                <w:ins w:id="2858" w:author="The Si Tran" w:date="2012-12-06T03:07:00Z">
                  <w:rPr>
                    <w:rFonts w:ascii="Cambria Math" w:hAnsi="Cambria Math"/>
                    <w:i/>
                    <w:szCs w:val="26"/>
                  </w:rPr>
                </w:ins>
              </m:ctrlPr>
            </m:sSupPr>
            <m:e>
              <w:ins w:id="2859" w:author="The Si Tran" w:date="2012-12-06T03:07:00Z">
                <m:r>
                  <w:rPr>
                    <w:rFonts w:ascii="Cambria Math" w:hAnsi="Cambria Math"/>
                    <w:szCs w:val="26"/>
                  </w:rPr>
                  <m:t>f</m:t>
                </m:r>
              </w:ins>
            </m:e>
            <m:sup>
              <w:ins w:id="2860" w:author="The Si Tran" w:date="2012-12-06T03:07:00Z">
                <m:r>
                  <w:rPr>
                    <w:rFonts w:ascii="Cambria Math" w:hAnsi="Cambria Math"/>
                    <w:szCs w:val="26"/>
                  </w:rPr>
                  <m:t>'</m:t>
                </m:r>
              </w:ins>
            </m:sup>
          </m:sSup>
          <m:d>
            <m:dPr>
              <m:ctrlPr>
                <w:ins w:id="2861" w:author="The Si Tran" w:date="2012-12-06T03:07:00Z">
                  <w:rPr>
                    <w:rFonts w:ascii="Cambria Math" w:hAnsi="Cambria Math"/>
                    <w:i/>
                    <w:szCs w:val="26"/>
                  </w:rPr>
                </w:ins>
              </m:ctrlPr>
            </m:dPr>
            <m:e>
              <m:sSub>
                <m:sSubPr>
                  <m:ctrlPr>
                    <w:ins w:id="2862" w:author="The Si Tran" w:date="2012-12-06T03:07:00Z">
                      <w:rPr>
                        <w:rFonts w:ascii="Cambria Math" w:hAnsi="Cambria Math"/>
                        <w:i/>
                        <w:szCs w:val="26"/>
                      </w:rPr>
                    </w:ins>
                  </m:ctrlPr>
                </m:sSubPr>
                <m:e>
                  <w:ins w:id="2863" w:author="The Si Tran" w:date="2012-12-06T03:07:00Z">
                    <m:r>
                      <w:rPr>
                        <w:rFonts w:ascii="Cambria Math" w:hAnsi="Cambria Math"/>
                        <w:szCs w:val="26"/>
                      </w:rPr>
                      <m:t>net</m:t>
                    </m:r>
                  </w:ins>
                </m:e>
                <m:sub>
                  <w:ins w:id="2864" w:author="The Si Tran" w:date="2012-12-06T03:07:00Z">
                    <m:r>
                      <w:rPr>
                        <w:rFonts w:ascii="Cambria Math" w:hAnsi="Cambria Math"/>
                        <w:szCs w:val="26"/>
                      </w:rPr>
                      <m:t>i</m:t>
                    </m:r>
                  </w:ins>
                </m:sub>
              </m:sSub>
            </m:e>
          </m:d>
          <m:sSub>
            <m:sSubPr>
              <m:ctrlPr>
                <w:ins w:id="2865" w:author="The Si Tran" w:date="2012-12-06T03:07:00Z">
                  <w:rPr>
                    <w:rFonts w:ascii="Cambria Math" w:hAnsi="Cambria Math"/>
                    <w:i/>
                    <w:szCs w:val="26"/>
                  </w:rPr>
                </w:ins>
              </m:ctrlPr>
            </m:sSubPr>
            <m:e>
              <w:ins w:id="2866" w:author="The Si Tran" w:date="2012-12-06T03:07:00Z">
                <m:r>
                  <w:rPr>
                    <w:rFonts w:ascii="Cambria Math" w:hAnsi="Cambria Math"/>
                    <w:szCs w:val="26"/>
                  </w:rPr>
                  <m:t>o</m:t>
                </m:r>
              </w:ins>
            </m:e>
            <m:sub>
              <w:ins w:id="2867" w:author="The Si Tran" w:date="2012-12-06T03:07:00Z">
                <m:r>
                  <w:rPr>
                    <w:rFonts w:ascii="Cambria Math" w:hAnsi="Cambria Math"/>
                    <w:szCs w:val="26"/>
                  </w:rPr>
                  <m:t>j</m:t>
                </m:r>
              </w:ins>
            </m:sub>
          </m:sSub>
          <w:ins w:id="2868" w:author="The Si Tran" w:date="2012-12-06T03:07:00Z">
            <m:r>
              <w:rPr>
                <w:rFonts w:ascii="Cambria Math" w:hAnsi="Cambria Math"/>
                <w:szCs w:val="26"/>
              </w:rPr>
              <m:t xml:space="preserve">      (2.6)</m:t>
            </m:r>
          </w:ins>
        </m:oMath>
      </m:oMathPara>
    </w:p>
    <w:p w:rsidR="00FA0144" w:rsidRPr="00FA0144" w:rsidRDefault="006E1C30">
      <w:pPr>
        <w:spacing w:before="0"/>
        <w:ind w:left="1440" w:firstLine="720"/>
        <w:rPr>
          <w:ins w:id="2869" w:author="The Si Tran" w:date="2012-12-06T03:04:00Z"/>
          <w:szCs w:val="26"/>
        </w:rPr>
        <w:pPrChange w:id="2870" w:author="The Si Tran" w:date="2012-12-06T03:08:00Z">
          <w:pPr>
            <w:spacing w:before="0"/>
            <w:ind w:firstLine="720"/>
          </w:pPr>
        </w:pPrChange>
      </w:pPr>
      <m:oMathPara>
        <m:oMathParaPr>
          <m:jc m:val="left"/>
        </m:oMathParaPr>
        <m:oMath>
          <m:sSub>
            <m:sSubPr>
              <m:ctrlPr>
                <w:ins w:id="2871" w:author="The Si Tran" w:date="2012-12-06T03:04:00Z">
                  <w:rPr>
                    <w:rFonts w:ascii="Cambria Math" w:hAnsi="Cambria Math"/>
                    <w:i/>
                    <w:szCs w:val="26"/>
                  </w:rPr>
                </w:ins>
              </m:ctrlPr>
            </m:sSubPr>
            <m:e>
              <w:ins w:id="2872" w:author="The Si Tran" w:date="2012-12-06T03:04:00Z">
                <m:r>
                  <w:rPr>
                    <w:rFonts w:ascii="Cambria Math" w:hAnsi="Cambria Math"/>
                    <w:szCs w:val="26"/>
                  </w:rPr>
                  <m:t>net</m:t>
                </m:r>
              </w:ins>
            </m:e>
            <m:sub>
              <w:ins w:id="2873" w:author="The Si Tran" w:date="2012-12-06T03:04:00Z">
                <m:r>
                  <w:rPr>
                    <w:rFonts w:ascii="Cambria Math" w:hAnsi="Cambria Math"/>
                    <w:szCs w:val="26"/>
                  </w:rPr>
                  <m:t>i</m:t>
                </m:r>
              </w:ins>
            </m:sub>
          </m:sSub>
          <w:ins w:id="2874" w:author="The Si Tran" w:date="2012-12-06T03:04:00Z">
            <m:r>
              <w:rPr>
                <w:rFonts w:ascii="Cambria Math" w:hAnsi="Cambria Math"/>
                <w:szCs w:val="26"/>
              </w:rPr>
              <m:t>=</m:t>
            </m:r>
          </w:ins>
          <m:nary>
            <m:naryPr>
              <m:chr m:val="∑"/>
              <m:limLoc m:val="subSup"/>
              <m:supHide m:val="1"/>
              <m:ctrlPr>
                <w:ins w:id="2875" w:author="The Si Tran" w:date="2012-12-06T03:04:00Z">
                  <w:rPr>
                    <w:rFonts w:ascii="Cambria Math" w:hAnsi="Cambria Math"/>
                    <w:i/>
                    <w:szCs w:val="26"/>
                  </w:rPr>
                </w:ins>
              </m:ctrlPr>
            </m:naryPr>
            <m:sub>
              <w:ins w:id="2876" w:author="The Si Tran" w:date="2012-12-06T03:05:00Z">
                <m:r>
                  <w:rPr>
                    <w:rFonts w:ascii="Cambria Math" w:hAnsi="Cambria Math"/>
                    <w:szCs w:val="26"/>
                  </w:rPr>
                  <m:t>j∈pred(i)</m:t>
                </m:r>
              </w:ins>
            </m:sub>
            <m:sup/>
            <m:e>
              <m:sSub>
                <m:sSubPr>
                  <m:ctrlPr>
                    <w:ins w:id="2877" w:author="The Si Tran" w:date="2012-12-06T03:05:00Z">
                      <w:rPr>
                        <w:rFonts w:ascii="Cambria Math" w:hAnsi="Cambria Math"/>
                        <w:i/>
                        <w:szCs w:val="26"/>
                      </w:rPr>
                    </w:ins>
                  </m:ctrlPr>
                </m:sSubPr>
                <m:e>
                  <w:ins w:id="2878" w:author="The Si Tran" w:date="2012-12-06T03:05:00Z">
                    <m:r>
                      <w:rPr>
                        <w:rFonts w:ascii="Cambria Math" w:hAnsi="Cambria Math"/>
                        <w:szCs w:val="26"/>
                      </w:rPr>
                      <m:t>s</m:t>
                    </m:r>
                  </w:ins>
                </m:e>
                <m:sub>
                  <w:ins w:id="2879" w:author="The Si Tran" w:date="2012-12-06T03:05:00Z">
                    <m:r>
                      <w:rPr>
                        <w:rFonts w:ascii="Cambria Math" w:hAnsi="Cambria Math"/>
                        <w:szCs w:val="26"/>
                      </w:rPr>
                      <m:t>j</m:t>
                    </m:r>
                  </w:ins>
                </m:sub>
              </m:sSub>
              <m:sSub>
                <m:sSubPr>
                  <m:ctrlPr>
                    <w:ins w:id="2880" w:author="The Si Tran" w:date="2012-12-06T03:05:00Z">
                      <w:rPr>
                        <w:rFonts w:ascii="Cambria Math" w:hAnsi="Cambria Math"/>
                        <w:i/>
                        <w:szCs w:val="26"/>
                      </w:rPr>
                    </w:ins>
                  </m:ctrlPr>
                </m:sSubPr>
                <m:e>
                  <w:ins w:id="2881" w:author="The Si Tran" w:date="2012-12-06T03:05:00Z">
                    <m:r>
                      <w:rPr>
                        <w:rFonts w:ascii="Cambria Math" w:hAnsi="Cambria Math"/>
                        <w:szCs w:val="26"/>
                      </w:rPr>
                      <m:t>w</m:t>
                    </m:r>
                  </w:ins>
                </m:e>
                <m:sub>
                  <w:ins w:id="2882" w:author="The Si Tran" w:date="2012-12-06T03:05:00Z">
                    <m:r>
                      <w:rPr>
                        <w:rFonts w:ascii="Cambria Math" w:hAnsi="Cambria Math"/>
                        <w:szCs w:val="26"/>
                      </w:rPr>
                      <m:t>ij</m:t>
                    </m:r>
                  </w:ins>
                </m:sub>
              </m:sSub>
              <w:ins w:id="2883" w:author="The Si Tran" w:date="2012-12-06T03:05:00Z">
                <m:r>
                  <w:rPr>
                    <w:rFonts w:ascii="Cambria Math" w:hAnsi="Cambria Math"/>
                    <w:szCs w:val="26"/>
                  </w:rPr>
                  <m:t>-</m:t>
                </m:r>
              </w:ins>
              <m:sSub>
                <m:sSubPr>
                  <m:ctrlPr>
                    <w:ins w:id="2884" w:author="The Si Tran" w:date="2012-12-06T03:05:00Z">
                      <w:rPr>
                        <w:rFonts w:ascii="Cambria Math" w:hAnsi="Cambria Math"/>
                        <w:i/>
                        <w:szCs w:val="26"/>
                      </w:rPr>
                    </w:ins>
                  </m:ctrlPr>
                </m:sSubPr>
                <m:e>
                  <w:ins w:id="2885" w:author="The Si Tran" w:date="2012-12-06T03:05:00Z">
                    <m:r>
                      <w:rPr>
                        <w:rFonts w:ascii="Cambria Math" w:hAnsi="Cambria Math"/>
                        <w:szCs w:val="26"/>
                      </w:rPr>
                      <m:t>θ</m:t>
                    </m:r>
                  </w:ins>
                </m:e>
                <m:sub>
                  <w:ins w:id="2886" w:author="The Si Tran" w:date="2012-12-06T03:05:00Z">
                    <m:r>
                      <w:rPr>
                        <w:rFonts w:ascii="Cambria Math" w:hAnsi="Cambria Math"/>
                        <w:szCs w:val="26"/>
                      </w:rPr>
                      <m:t>i</m:t>
                    </m:r>
                  </w:ins>
                </m:sub>
              </m:sSub>
              <w:ins w:id="2887" w:author="The Si Tran" w:date="2012-12-06T03:05:00Z">
                <m:r>
                  <w:rPr>
                    <w:rFonts w:ascii="Cambria Math" w:hAnsi="Cambria Math"/>
                    <w:szCs w:val="26"/>
                  </w:rPr>
                  <m:t xml:space="preserve">       (2.7)</m:t>
                </m:r>
              </w:ins>
            </m:e>
          </m:nary>
        </m:oMath>
      </m:oMathPara>
    </w:p>
    <w:p w:rsidR="00FA0144" w:rsidRDefault="00FA0144">
      <w:pPr>
        <w:spacing w:before="0"/>
        <w:ind w:left="720" w:firstLine="720"/>
        <w:rPr>
          <w:ins w:id="2888" w:author="The Si Tran" w:date="2012-12-06T03:03:00Z"/>
          <w:szCs w:val="26"/>
        </w:rPr>
        <w:pPrChange w:id="2889" w:author="The Si Tran" w:date="2012-12-06T03:01:00Z">
          <w:pPr>
            <w:spacing w:before="0"/>
            <w:ind w:firstLine="720"/>
          </w:pPr>
        </w:pPrChange>
      </w:pPr>
    </w:p>
    <w:p w:rsidR="0088753F" w:rsidRPr="0049233F" w:rsidDel="00FA0144" w:rsidRDefault="0088753F">
      <w:pPr>
        <w:spacing w:before="0"/>
        <w:ind w:left="720" w:firstLine="720"/>
        <w:rPr>
          <w:del w:id="2890" w:author="The Si Tran" w:date="2012-12-06T03:04:00Z"/>
          <w:szCs w:val="26"/>
        </w:rPr>
        <w:pPrChange w:id="2891" w:author="The Si Tran" w:date="2012-12-06T03:01:00Z">
          <w:pPr>
            <w:spacing w:before="0"/>
            <w:ind w:firstLine="720"/>
          </w:pPr>
        </w:pPrChange>
      </w:pPr>
      <w:del w:id="2892" w:author="The Si Tran" w:date="2012-12-06T03:01:00Z">
        <w:r w:rsidRPr="00AF1345" w:rsidDel="00783376">
          <w:rPr>
            <w:position w:val="-32"/>
            <w:szCs w:val="26"/>
          </w:rPr>
          <w:object w:dxaOrig="2160" w:dyaOrig="700">
            <v:shape id="_x0000_i1121" type="#_x0000_t75" style="width:141pt;height:45.75pt" o:ole="">
              <v:imagedata r:id="rId224" o:title=""/>
            </v:shape>
            <o:OLEObject Type="Embed" ProgID="Equation.DSMT4" ShapeID="_x0000_i1121" DrawAspect="Content" ObjectID="_1416335244" r:id="rId225"/>
          </w:object>
        </w:r>
      </w:del>
    </w:p>
    <w:p w:rsidR="0088753F" w:rsidRPr="0049233F" w:rsidDel="00FA0144" w:rsidRDefault="0088753F" w:rsidP="0088753F">
      <w:pPr>
        <w:spacing w:before="0"/>
        <w:ind w:firstLine="720"/>
        <w:rPr>
          <w:del w:id="2893" w:author="The Si Tran" w:date="2012-12-06T03:08:00Z"/>
          <w:position w:val="-32"/>
          <w:szCs w:val="26"/>
        </w:rPr>
      </w:pPr>
      <w:del w:id="2894" w:author="The Si Tran" w:date="2012-12-06T03:08:00Z">
        <w:r w:rsidRPr="0049233F" w:rsidDel="00FA0144">
          <w:rPr>
            <w:szCs w:val="26"/>
          </w:rPr>
          <w:delText xml:space="preserve">với  </w:delText>
        </w:r>
      </w:del>
      <w:del w:id="2895" w:author="The Si Tran" w:date="2012-12-06T03:06:00Z">
        <w:r w:rsidRPr="00AF1345" w:rsidDel="00FA0144">
          <w:rPr>
            <w:position w:val="-32"/>
            <w:szCs w:val="26"/>
          </w:rPr>
          <w:object w:dxaOrig="3700" w:dyaOrig="700">
            <v:shape id="_x0000_i1122" type="#_x0000_t75" style="width:240pt;height:45.75pt" o:ole="">
              <v:imagedata r:id="rId226" o:title=""/>
            </v:shape>
            <o:OLEObject Type="Embed" ProgID="Equation.DSMT4" ShapeID="_x0000_i1122" DrawAspect="Content" ObjectID="_1416335245" r:id="rId227"/>
          </w:object>
        </w:r>
      </w:del>
    </w:p>
    <w:p w:rsidR="0088753F" w:rsidRPr="0049233F" w:rsidDel="00FA0144" w:rsidRDefault="0088753F" w:rsidP="0088753F">
      <w:pPr>
        <w:spacing w:before="0"/>
        <w:ind w:firstLine="720"/>
        <w:rPr>
          <w:del w:id="2896" w:author="The Si Tran" w:date="2012-12-06T03:08:00Z"/>
          <w:szCs w:val="26"/>
        </w:rPr>
      </w:pPr>
      <w:del w:id="2897" w:author="The Si Tran" w:date="2012-12-06T03:08:00Z">
        <w:r w:rsidRPr="0049233F" w:rsidDel="00FA0144">
          <w:rPr>
            <w:szCs w:val="26"/>
          </w:rPr>
          <w:delText xml:space="preserve">       </w:delText>
        </w:r>
        <w:r w:rsidRPr="00AF1345" w:rsidDel="00FA0144">
          <w:rPr>
            <w:position w:val="-30"/>
            <w:szCs w:val="26"/>
          </w:rPr>
          <w:object w:dxaOrig="2860" w:dyaOrig="560">
            <v:shape id="_x0000_i1123" type="#_x0000_t75" style="width:171.75pt;height:33.75pt" o:ole="">
              <v:imagedata r:id="rId228" o:title=""/>
            </v:shape>
            <o:OLEObject Type="Embed" ProgID="Equation.DSMT4" ShapeID="_x0000_i1123" DrawAspect="Content" ObjectID="_1416335246" r:id="rId229"/>
          </w:object>
        </w:r>
      </w:del>
    </w:p>
    <w:p w:rsidR="0088753F" w:rsidRPr="0049233F" w:rsidRDefault="0088753F" w:rsidP="0088753F">
      <w:pPr>
        <w:spacing w:before="0"/>
        <w:rPr>
          <w:szCs w:val="26"/>
        </w:rPr>
      </w:pPr>
      <w:r w:rsidRPr="0049233F">
        <w:rPr>
          <w:szCs w:val="26"/>
        </w:rPr>
        <w:t>Ở đây:</w:t>
      </w:r>
    </w:p>
    <w:p w:rsidR="0088753F" w:rsidRPr="0049233F" w:rsidRDefault="006E1C30" w:rsidP="0088753F">
      <w:pPr>
        <w:numPr>
          <w:ilvl w:val="0"/>
          <w:numId w:val="9"/>
        </w:numPr>
        <w:spacing w:before="0"/>
        <w:ind w:left="0"/>
        <w:rPr>
          <w:szCs w:val="26"/>
        </w:rPr>
      </w:pPr>
      <m:oMath>
        <m:sSub>
          <m:sSubPr>
            <m:ctrlPr>
              <w:ins w:id="2898" w:author="The Si Tran" w:date="2012-12-06T03:08:00Z">
                <w:rPr>
                  <w:rFonts w:ascii="Cambria Math" w:hAnsi="Cambria Math"/>
                  <w:i/>
                  <w:szCs w:val="26"/>
                </w:rPr>
              </w:ins>
            </m:ctrlPr>
          </m:sSubPr>
          <m:e>
            <w:ins w:id="2899" w:author="The Si Tran" w:date="2012-12-06T03:08:00Z">
              <m:r>
                <w:rPr>
                  <w:rFonts w:ascii="Cambria Math" w:hAnsi="Cambria Math"/>
                  <w:szCs w:val="26"/>
                </w:rPr>
                <m:t>w</m:t>
              </m:r>
            </w:ins>
          </m:e>
          <m:sub>
            <w:ins w:id="2900" w:author="The Si Tran" w:date="2012-12-06T03:08:00Z">
              <m:r>
                <w:rPr>
                  <w:rFonts w:ascii="Cambria Math" w:hAnsi="Cambria Math"/>
                  <w:szCs w:val="26"/>
                </w:rPr>
                <m:t>ij</m:t>
              </m:r>
            </w:ins>
          </m:sub>
        </m:sSub>
      </m:oMath>
      <w:del w:id="2901" w:author="The Si Tran" w:date="2012-12-06T03:08:00Z">
        <w:r w:rsidR="0088753F" w:rsidRPr="0049233F" w:rsidDel="00FA0144">
          <w:rPr>
            <w:i/>
            <w:szCs w:val="26"/>
          </w:rPr>
          <w:delText>w</w:delText>
        </w:r>
        <w:r w:rsidR="0088753F" w:rsidRPr="0049233F" w:rsidDel="00FA0144">
          <w:rPr>
            <w:i/>
            <w:szCs w:val="26"/>
            <w:vertAlign w:val="subscript"/>
          </w:rPr>
          <w:delText>ij</w:delText>
        </w:r>
      </w:del>
      <w:r w:rsidR="0088753F" w:rsidRPr="0049233F">
        <w:rPr>
          <w:szCs w:val="26"/>
        </w:rPr>
        <w:t xml:space="preserve"> là trọng số của cạnh nối đơn vị </w:t>
      </w:r>
      <w:r w:rsidR="0088753F" w:rsidRPr="0049233F">
        <w:rPr>
          <w:i/>
          <w:szCs w:val="26"/>
        </w:rPr>
        <w:t>j</w:t>
      </w:r>
      <w:r w:rsidR="0088753F" w:rsidRPr="0049233F">
        <w:rPr>
          <w:szCs w:val="26"/>
        </w:rPr>
        <w:t xml:space="preserve"> đến đơn vị </w:t>
      </w:r>
      <w:r w:rsidR="0088753F" w:rsidRPr="0049233F">
        <w:rPr>
          <w:i/>
          <w:szCs w:val="26"/>
        </w:rPr>
        <w:t>i</w:t>
      </w:r>
      <w:r w:rsidR="0088753F" w:rsidRPr="0049233F">
        <w:rPr>
          <w:szCs w:val="26"/>
        </w:rPr>
        <w:t xml:space="preserve"> </w:t>
      </w:r>
    </w:p>
    <w:p w:rsidR="0088753F" w:rsidRPr="0049233F" w:rsidRDefault="006E1C30" w:rsidP="0088753F">
      <w:pPr>
        <w:numPr>
          <w:ilvl w:val="0"/>
          <w:numId w:val="9"/>
        </w:numPr>
        <w:spacing w:before="0"/>
        <w:ind w:left="0"/>
        <w:rPr>
          <w:szCs w:val="26"/>
        </w:rPr>
      </w:pPr>
      <m:oMath>
        <m:sSub>
          <m:sSubPr>
            <m:ctrlPr>
              <w:ins w:id="2902" w:author="The Si Tran" w:date="2012-12-06T03:09:00Z">
                <w:rPr>
                  <w:rFonts w:ascii="Cambria Math" w:hAnsi="Cambria Math"/>
                  <w:i/>
                  <w:szCs w:val="26"/>
                </w:rPr>
              </w:ins>
            </m:ctrlPr>
          </m:sSubPr>
          <m:e>
            <w:ins w:id="2903" w:author="The Si Tran" w:date="2012-12-06T03:09:00Z">
              <m:r>
                <w:rPr>
                  <w:rFonts w:ascii="Cambria Math" w:hAnsi="Cambria Math"/>
                  <w:szCs w:val="26"/>
                </w:rPr>
                <m:t>o</m:t>
              </m:r>
            </w:ins>
          </m:e>
          <m:sub>
            <w:ins w:id="2904" w:author="The Si Tran" w:date="2012-12-06T03:09:00Z">
              <m:r>
                <w:rPr>
                  <w:rFonts w:ascii="Cambria Math" w:hAnsi="Cambria Math"/>
                  <w:szCs w:val="26"/>
                </w:rPr>
                <m:t>j</m:t>
              </m:r>
            </w:ins>
          </m:sub>
        </m:sSub>
      </m:oMath>
      <w:ins w:id="2905" w:author="The Si Tran" w:date="2012-12-06T03:09:00Z">
        <w:r w:rsidR="00FA0144">
          <w:rPr>
            <w:i/>
            <w:szCs w:val="26"/>
          </w:rPr>
          <w:t xml:space="preserve"> </w:t>
        </w:r>
      </w:ins>
      <w:del w:id="2906" w:author="The Si Tran" w:date="2012-12-06T03:09:00Z">
        <w:r w:rsidR="0088753F" w:rsidRPr="0049233F" w:rsidDel="00FA0144">
          <w:rPr>
            <w:i/>
            <w:szCs w:val="26"/>
          </w:rPr>
          <w:delText>o</w:delText>
        </w:r>
        <w:r w:rsidR="0088753F" w:rsidRPr="0049233F" w:rsidDel="00FA0144">
          <w:rPr>
            <w:i/>
            <w:szCs w:val="26"/>
            <w:vertAlign w:val="subscript"/>
          </w:rPr>
          <w:delText>j</w:delText>
        </w:r>
        <w:r w:rsidR="0088753F" w:rsidRPr="0049233F" w:rsidDel="00FA0144">
          <w:rPr>
            <w:szCs w:val="26"/>
          </w:rPr>
          <w:delText xml:space="preserve"> </w:delText>
        </w:r>
      </w:del>
      <w:r w:rsidR="0088753F" w:rsidRPr="0049233F">
        <w:rPr>
          <w:szCs w:val="26"/>
        </w:rPr>
        <w:t xml:space="preserve">là kết quả xuất của đơn vị </w:t>
      </w:r>
      <w:r w:rsidR="0088753F" w:rsidRPr="0049233F">
        <w:rPr>
          <w:i/>
          <w:szCs w:val="26"/>
        </w:rPr>
        <w:t>j</w:t>
      </w:r>
      <w:r w:rsidR="0088753F" w:rsidRPr="0049233F">
        <w:rPr>
          <w:szCs w:val="26"/>
        </w:rPr>
        <w:t xml:space="preserve"> </w:t>
      </w:r>
    </w:p>
    <w:p w:rsidR="0088753F" w:rsidRPr="0049233F" w:rsidRDefault="00FA0144" w:rsidP="0088753F">
      <w:pPr>
        <w:numPr>
          <w:ilvl w:val="0"/>
          <w:numId w:val="9"/>
        </w:numPr>
        <w:spacing w:before="0"/>
        <w:ind w:left="0"/>
        <w:rPr>
          <w:szCs w:val="26"/>
        </w:rPr>
      </w:pPr>
      <w:ins w:id="2907" w:author="The Si Tran" w:date="2012-12-06T03:09:00Z">
        <m:oMath>
          <m:r>
            <w:rPr>
              <w:rFonts w:ascii="Cambria Math" w:hAnsi="Cambria Math"/>
              <w:szCs w:val="26"/>
            </w:rPr>
            <m:t>f()</m:t>
          </m:r>
        </m:oMath>
        <w:r w:rsidR="001164BE">
          <w:rPr>
            <w:i/>
            <w:szCs w:val="26"/>
          </w:rPr>
          <w:t xml:space="preserve"> </w:t>
        </w:r>
      </w:ins>
      <w:del w:id="2908" w:author="The Si Tran" w:date="2012-12-06T03:09:00Z">
        <w:r w:rsidR="0088753F" w:rsidRPr="0049233F" w:rsidDel="00FA0144">
          <w:rPr>
            <w:i/>
            <w:szCs w:val="26"/>
          </w:rPr>
          <w:delText>f()</w:delText>
        </w:r>
        <w:r w:rsidR="0088753F" w:rsidRPr="0049233F" w:rsidDel="00FA0144">
          <w:rPr>
            <w:szCs w:val="26"/>
          </w:rPr>
          <w:delText xml:space="preserve"> </w:delText>
        </w:r>
      </w:del>
      <w:r w:rsidR="0088753F" w:rsidRPr="0049233F">
        <w:rPr>
          <w:szCs w:val="26"/>
        </w:rPr>
        <w:t>là hàm kích hoạt của các đơn vị</w:t>
      </w:r>
    </w:p>
    <w:p w:rsidR="0088753F" w:rsidRPr="0049233F" w:rsidRDefault="001164BE" w:rsidP="0088753F">
      <w:pPr>
        <w:numPr>
          <w:ilvl w:val="0"/>
          <w:numId w:val="9"/>
        </w:numPr>
        <w:spacing w:before="0"/>
        <w:ind w:left="0"/>
        <w:rPr>
          <w:szCs w:val="26"/>
        </w:rPr>
      </w:pPr>
      <w:ins w:id="2909" w:author="The Si Tran" w:date="2012-12-06T03:09:00Z">
        <m:oMath>
          <m:r>
            <w:rPr>
              <w:rFonts w:ascii="Cambria Math" w:hAnsi="Cambria Math"/>
              <w:szCs w:val="26"/>
            </w:rPr>
            <m:t>pred</m:t>
          </m:r>
        </m:oMath>
      </w:ins>
      <w:ins w:id="2910" w:author="The Si Tran" w:date="2012-12-06T03:10:00Z">
        <m:oMath>
          <m:r>
            <w:rPr>
              <w:rFonts w:ascii="Cambria Math" w:hAnsi="Cambria Math"/>
              <w:szCs w:val="26"/>
            </w:rPr>
            <m:t>(i)</m:t>
          </m:r>
        </m:oMath>
      </w:ins>
      <w:del w:id="2911" w:author="The Si Tran" w:date="2012-12-06T03:09:00Z">
        <w:r w:rsidR="0088753F" w:rsidRPr="0049233F" w:rsidDel="001164BE">
          <w:rPr>
            <w:i/>
            <w:szCs w:val="26"/>
          </w:rPr>
          <w:delText>pred(i)</w:delText>
        </w:r>
      </w:del>
      <w:r w:rsidR="0088753F" w:rsidRPr="0049233F">
        <w:rPr>
          <w:szCs w:val="26"/>
        </w:rPr>
        <w:t xml:space="preserve"> là các đơn vị đứng trước đơn vị </w:t>
      </w:r>
      <w:r w:rsidR="0088753F" w:rsidRPr="0049233F">
        <w:rPr>
          <w:i/>
          <w:szCs w:val="26"/>
        </w:rPr>
        <w:t>i</w:t>
      </w:r>
      <w:r w:rsidR="0088753F" w:rsidRPr="0049233F">
        <w:rPr>
          <w:szCs w:val="26"/>
        </w:rPr>
        <w:t xml:space="preserve"> trong mạng</w:t>
      </w:r>
    </w:p>
    <w:p w:rsidR="0088753F" w:rsidRPr="0049233F" w:rsidRDefault="0088753F" w:rsidP="0088753F">
      <w:pPr>
        <w:spacing w:before="0"/>
        <w:ind w:firstLine="720"/>
        <w:rPr>
          <w:szCs w:val="26"/>
        </w:rPr>
      </w:pPr>
      <w:r w:rsidRPr="0049233F">
        <w:rPr>
          <w:szCs w:val="26"/>
        </w:rPr>
        <w:lastRenderedPageBreak/>
        <w:t xml:space="preserve">Giá trị </w:t>
      </w:r>
      <w:del w:id="2912" w:author="The Si Tran" w:date="2012-12-06T03:10:00Z">
        <w:r w:rsidRPr="0049233F" w:rsidDel="00EF4DD4">
          <w:rPr>
            <w:position w:val="-30"/>
            <w:szCs w:val="26"/>
            <w:rPrChange w:id="2913" w:author="The Si Tran" w:date="2012-12-05T23:02:00Z">
              <w:rPr>
                <w:position w:val="-30"/>
                <w:szCs w:val="26"/>
              </w:rPr>
            </w:rPrChange>
          </w:rPr>
          <w:object w:dxaOrig="400" w:dyaOrig="680">
            <v:shape id="_x0000_i1124" type="#_x0000_t75" style="width:24pt;height:39.75pt" o:ole="">
              <v:imagedata r:id="rId230" o:title=""/>
            </v:shape>
            <o:OLEObject Type="Embed" ProgID="Equation.DSMT4" ShapeID="_x0000_i1124" DrawAspect="Content" ObjectID="_1416335247" r:id="rId231"/>
          </w:object>
        </w:r>
      </w:del>
      <m:oMath>
        <m:f>
          <m:fPr>
            <m:ctrlPr>
              <w:ins w:id="2914" w:author="The Si Tran" w:date="2012-12-06T03:10:00Z">
                <w:rPr>
                  <w:rFonts w:ascii="Cambria Math" w:hAnsi="Cambria Math"/>
                  <w:i/>
                  <w:sz w:val="30"/>
                  <w:szCs w:val="30"/>
                </w:rPr>
              </w:ins>
            </m:ctrlPr>
          </m:fPr>
          <m:num>
            <w:ins w:id="2915" w:author="The Si Tran" w:date="2012-12-06T03:10:00Z">
              <m:r>
                <w:rPr>
                  <w:rFonts w:ascii="Cambria Math" w:hAnsi="Cambria Math"/>
                  <w:sz w:val="30"/>
                  <w:szCs w:val="30"/>
                  <w:rPrChange w:id="2916" w:author="The Si Tran" w:date="2012-12-06T03:10:00Z">
                    <w:rPr>
                      <w:rFonts w:ascii="Cambria Math" w:hAnsi="Cambria Math"/>
                      <w:szCs w:val="26"/>
                    </w:rPr>
                  </w:rPrChange>
                </w:rPr>
                <m:t>∂E</m:t>
              </m:r>
            </w:ins>
          </m:num>
          <m:den>
            <w:ins w:id="2917" w:author="The Si Tran" w:date="2012-12-06T03:10:00Z">
              <m:r>
                <w:rPr>
                  <w:rFonts w:ascii="Cambria Math" w:hAnsi="Cambria Math"/>
                  <w:sz w:val="30"/>
                  <w:szCs w:val="30"/>
                  <w:rPrChange w:id="2918" w:author="The Si Tran" w:date="2012-12-06T03:10:00Z">
                    <w:rPr>
                      <w:rFonts w:ascii="Cambria Math" w:hAnsi="Cambria Math"/>
                      <w:szCs w:val="26"/>
                    </w:rPr>
                  </w:rPrChange>
                </w:rPr>
                <m:t>∂</m:t>
              </m:r>
            </w:ins>
            <m:sSub>
              <m:sSubPr>
                <m:ctrlPr>
                  <w:ins w:id="2919" w:author="The Si Tran" w:date="2012-12-06T03:10:00Z">
                    <w:rPr>
                      <w:rFonts w:ascii="Cambria Math" w:hAnsi="Cambria Math"/>
                      <w:i/>
                      <w:sz w:val="30"/>
                      <w:szCs w:val="30"/>
                    </w:rPr>
                  </w:ins>
                </m:ctrlPr>
              </m:sSubPr>
              <m:e>
                <w:ins w:id="2920" w:author="The Si Tran" w:date="2012-12-06T03:10:00Z">
                  <m:r>
                    <w:rPr>
                      <w:rFonts w:ascii="Cambria Math" w:hAnsi="Cambria Math"/>
                      <w:sz w:val="30"/>
                      <w:szCs w:val="30"/>
                      <w:rPrChange w:id="2921" w:author="The Si Tran" w:date="2012-12-06T03:10:00Z">
                        <w:rPr>
                          <w:rFonts w:ascii="Cambria Math" w:hAnsi="Cambria Math"/>
                          <w:szCs w:val="26"/>
                        </w:rPr>
                      </w:rPrChange>
                    </w:rPr>
                    <m:t>o</m:t>
                  </m:r>
                </w:ins>
              </m:e>
              <m:sub>
                <w:ins w:id="2922" w:author="The Si Tran" w:date="2012-12-06T03:10:00Z">
                  <m:r>
                    <w:rPr>
                      <w:rFonts w:ascii="Cambria Math" w:hAnsi="Cambria Math"/>
                      <w:sz w:val="30"/>
                      <w:szCs w:val="30"/>
                      <w:rPrChange w:id="2923" w:author="The Si Tran" w:date="2012-12-06T03:10:00Z">
                        <w:rPr>
                          <w:rFonts w:ascii="Cambria Math" w:hAnsi="Cambria Math"/>
                          <w:szCs w:val="26"/>
                        </w:rPr>
                      </w:rPrChange>
                    </w:rPr>
                    <m:t>i</m:t>
                  </m:r>
                </w:ins>
              </m:sub>
            </m:sSub>
          </m:den>
        </m:f>
      </m:oMath>
      <w:ins w:id="2924" w:author="The Si Tran" w:date="2012-12-06T03:10:00Z">
        <w:r w:rsidR="00EF4DD4">
          <w:rPr>
            <w:szCs w:val="26"/>
          </w:rPr>
          <w:t xml:space="preserve"> </w:t>
        </w:r>
      </w:ins>
      <w:r w:rsidRPr="0049233F">
        <w:rPr>
          <w:szCs w:val="26"/>
        </w:rPr>
        <w:t xml:space="preserve">được tính </w:t>
      </w:r>
      <w:proofErr w:type="gramStart"/>
      <w:r w:rsidRPr="0049233F">
        <w:rPr>
          <w:szCs w:val="26"/>
        </w:rPr>
        <w:t>theo</w:t>
      </w:r>
      <w:proofErr w:type="gramEnd"/>
      <w:r w:rsidRPr="0049233F">
        <w:rPr>
          <w:szCs w:val="26"/>
        </w:rPr>
        <w:t xml:space="preserve"> hai trường hợp tùy theo đơn vị </w:t>
      </w:r>
      <w:r w:rsidRPr="0049233F">
        <w:rPr>
          <w:i/>
          <w:szCs w:val="26"/>
        </w:rPr>
        <w:t>i</w:t>
      </w:r>
      <w:r w:rsidRPr="0049233F">
        <w:rPr>
          <w:szCs w:val="26"/>
        </w:rPr>
        <w:t xml:space="preserve"> là đơn vị ở tầng xuất hay tầng ẩn:</w:t>
      </w:r>
    </w:p>
    <w:p w:rsidR="0088753F" w:rsidRDefault="0088753F" w:rsidP="0088753F">
      <w:pPr>
        <w:pStyle w:val="ListParagraph"/>
        <w:numPr>
          <w:ilvl w:val="0"/>
          <w:numId w:val="4"/>
        </w:numPr>
        <w:spacing w:after="0" w:line="360" w:lineRule="auto"/>
        <w:ind w:left="0"/>
        <w:rPr>
          <w:ins w:id="2925" w:author="The Si Tran" w:date="2012-12-06T03:10: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xuất thì:</w:t>
      </w:r>
    </w:p>
    <w:p w:rsidR="00EF4DD4" w:rsidRPr="00EF4DD4" w:rsidRDefault="006E1C30">
      <w:pPr>
        <w:pStyle w:val="ListParagraph"/>
        <w:spacing w:after="0" w:line="360" w:lineRule="auto"/>
        <w:ind w:firstLine="720"/>
        <w:rPr>
          <w:rFonts w:ascii="Times New Roman" w:hAnsi="Times New Roman"/>
          <w:sz w:val="26"/>
          <w:szCs w:val="26"/>
        </w:rPr>
        <w:pPrChange w:id="2926" w:author="The Si Tran" w:date="2012-12-06T03:12:00Z">
          <w:pPr>
            <w:pStyle w:val="ListParagraph"/>
            <w:numPr>
              <w:numId w:val="4"/>
            </w:numPr>
            <w:spacing w:after="0" w:line="360" w:lineRule="auto"/>
            <w:ind w:left="0" w:hanging="360"/>
          </w:pPr>
        </w:pPrChange>
      </w:pPr>
      <m:oMathPara>
        <m:oMathParaPr>
          <m:jc m:val="left"/>
        </m:oMathParaPr>
        <m:oMath>
          <m:f>
            <m:fPr>
              <m:ctrlPr>
                <w:ins w:id="2927" w:author="The Si Tran" w:date="2012-12-06T03:11:00Z">
                  <w:rPr>
                    <w:rFonts w:ascii="Cambria Math" w:eastAsia="Times New Roman" w:hAnsi="Cambria Math"/>
                    <w:i/>
                    <w:sz w:val="26"/>
                    <w:szCs w:val="26"/>
                  </w:rPr>
                </w:ins>
              </m:ctrlPr>
            </m:fPr>
            <m:num>
              <w:ins w:id="2928" w:author="The Si Tran" w:date="2012-12-06T03:11:00Z">
                <m:r>
                  <w:rPr>
                    <w:rFonts w:ascii="Cambria Math" w:hAnsi="Cambria Math"/>
                    <w:szCs w:val="26"/>
                  </w:rPr>
                  <m:t>∂E</m:t>
                </m:r>
              </w:ins>
            </m:num>
            <m:den>
              <w:ins w:id="2929" w:author="The Si Tran" w:date="2012-12-06T03:11:00Z">
                <m:r>
                  <w:rPr>
                    <w:rFonts w:ascii="Cambria Math" w:hAnsi="Cambria Math"/>
                    <w:szCs w:val="26"/>
                  </w:rPr>
                  <m:t>∂</m:t>
                </m:r>
              </w:ins>
              <m:sSub>
                <m:sSubPr>
                  <m:ctrlPr>
                    <w:ins w:id="2930" w:author="The Si Tran" w:date="2012-12-06T03:11:00Z">
                      <w:rPr>
                        <w:rFonts w:ascii="Cambria Math" w:eastAsia="Times New Roman" w:hAnsi="Cambria Math"/>
                        <w:i/>
                        <w:sz w:val="26"/>
                        <w:szCs w:val="26"/>
                      </w:rPr>
                    </w:ins>
                  </m:ctrlPr>
                </m:sSubPr>
                <m:e>
                  <w:ins w:id="2931" w:author="The Si Tran" w:date="2012-12-06T03:11:00Z">
                    <m:r>
                      <w:rPr>
                        <w:rFonts w:ascii="Cambria Math" w:hAnsi="Cambria Math"/>
                        <w:szCs w:val="26"/>
                      </w:rPr>
                      <m:t>o</m:t>
                    </m:r>
                  </w:ins>
                </m:e>
                <m:sub>
                  <w:ins w:id="2932" w:author="The Si Tran" w:date="2012-12-06T03:11:00Z">
                    <m:r>
                      <w:rPr>
                        <w:rFonts w:ascii="Cambria Math" w:hAnsi="Cambria Math"/>
                        <w:szCs w:val="26"/>
                      </w:rPr>
                      <m:t>i</m:t>
                    </m:r>
                  </w:ins>
                </m:sub>
              </m:sSub>
            </m:den>
          </m:f>
          <w:ins w:id="2933" w:author="The Si Tran" w:date="2012-12-06T03:11:00Z">
            <m:r>
              <w:rPr>
                <w:rFonts w:ascii="Cambria Math" w:eastAsia="Times New Roman" w:hAnsi="Cambria Math"/>
                <w:sz w:val="26"/>
                <w:szCs w:val="26"/>
              </w:rPr>
              <m:t>=</m:t>
            </m:r>
          </w:ins>
          <m:f>
            <m:fPr>
              <m:ctrlPr>
                <w:ins w:id="2934" w:author="The Si Tran" w:date="2012-12-06T03:11:00Z">
                  <w:rPr>
                    <w:rFonts w:ascii="Cambria Math" w:eastAsia="Times New Roman" w:hAnsi="Cambria Math"/>
                    <w:i/>
                    <w:sz w:val="26"/>
                    <w:szCs w:val="26"/>
                  </w:rPr>
                </w:ins>
              </m:ctrlPr>
            </m:fPr>
            <m:num>
              <w:ins w:id="2935" w:author="The Si Tran" w:date="2012-12-06T03:11:00Z">
                <m:r>
                  <w:rPr>
                    <w:rFonts w:ascii="Cambria Math" w:eastAsia="Times New Roman" w:hAnsi="Cambria Math"/>
                    <w:sz w:val="26"/>
                    <w:szCs w:val="26"/>
                  </w:rPr>
                  <m:t>∂</m:t>
                </m:r>
              </w:ins>
            </m:num>
            <m:den>
              <w:ins w:id="2936" w:author="The Si Tran" w:date="2012-12-06T03:11:00Z">
                <m:r>
                  <w:rPr>
                    <w:rFonts w:ascii="Cambria Math" w:eastAsia="Times New Roman" w:hAnsi="Cambria Math"/>
                    <w:sz w:val="26"/>
                    <w:szCs w:val="26"/>
                  </w:rPr>
                  <m:t>∂</m:t>
                </m:r>
              </w:ins>
              <m:sSub>
                <m:sSubPr>
                  <m:ctrlPr>
                    <w:ins w:id="2937" w:author="The Si Tran" w:date="2012-12-06T03:11:00Z">
                      <w:rPr>
                        <w:rFonts w:ascii="Cambria Math" w:eastAsia="Times New Roman" w:hAnsi="Cambria Math"/>
                        <w:i/>
                        <w:sz w:val="26"/>
                        <w:szCs w:val="26"/>
                      </w:rPr>
                    </w:ins>
                  </m:ctrlPr>
                </m:sSubPr>
                <m:e>
                  <w:ins w:id="2938" w:author="The Si Tran" w:date="2012-12-06T03:11:00Z">
                    <m:r>
                      <w:rPr>
                        <w:rFonts w:ascii="Cambria Math" w:eastAsia="Times New Roman" w:hAnsi="Cambria Math"/>
                        <w:sz w:val="26"/>
                        <w:szCs w:val="26"/>
                      </w:rPr>
                      <m:t>o</m:t>
                    </m:r>
                  </w:ins>
                </m:e>
                <m:sub>
                  <w:ins w:id="2939" w:author="The Si Tran" w:date="2012-12-06T03:11:00Z">
                    <m:r>
                      <w:rPr>
                        <w:rFonts w:ascii="Cambria Math" w:eastAsia="Times New Roman" w:hAnsi="Cambria Math"/>
                        <w:sz w:val="26"/>
                        <w:szCs w:val="26"/>
                      </w:rPr>
                      <m:t>i</m:t>
                    </m:r>
                  </w:ins>
                </m:sub>
              </m:sSub>
            </m:den>
          </m:f>
          <m:f>
            <m:fPr>
              <m:ctrlPr>
                <w:ins w:id="2940" w:author="The Si Tran" w:date="2012-12-06T03:11:00Z">
                  <w:rPr>
                    <w:rFonts w:ascii="Cambria Math" w:eastAsia="Times New Roman" w:hAnsi="Cambria Math"/>
                    <w:i/>
                    <w:sz w:val="26"/>
                    <w:szCs w:val="26"/>
                  </w:rPr>
                </w:ins>
              </m:ctrlPr>
            </m:fPr>
            <m:num>
              <w:ins w:id="2941" w:author="The Si Tran" w:date="2012-12-06T03:11:00Z">
                <m:r>
                  <w:rPr>
                    <w:rFonts w:ascii="Cambria Math" w:eastAsia="Times New Roman" w:hAnsi="Cambria Math"/>
                    <w:sz w:val="26"/>
                    <w:szCs w:val="26"/>
                  </w:rPr>
                  <m:t>1</m:t>
                </m:r>
              </w:ins>
            </m:num>
            <m:den>
              <w:ins w:id="2942" w:author="The Si Tran" w:date="2012-12-06T03:11:00Z">
                <m:r>
                  <w:rPr>
                    <w:rFonts w:ascii="Cambria Math" w:eastAsia="Times New Roman" w:hAnsi="Cambria Math"/>
                    <w:sz w:val="26"/>
                    <w:szCs w:val="26"/>
                  </w:rPr>
                  <m:t>2</m:t>
                </m:r>
              </w:ins>
            </m:den>
          </m:f>
          <m:nary>
            <m:naryPr>
              <m:chr m:val="∑"/>
              <m:limLoc m:val="subSup"/>
              <m:supHide m:val="1"/>
              <m:ctrlPr>
                <w:ins w:id="2943" w:author="The Si Tran" w:date="2012-12-06T03:11:00Z">
                  <w:rPr>
                    <w:rFonts w:ascii="Cambria Math" w:eastAsia="Times New Roman" w:hAnsi="Cambria Math"/>
                    <w:i/>
                    <w:sz w:val="26"/>
                    <w:szCs w:val="26"/>
                  </w:rPr>
                </w:ins>
              </m:ctrlPr>
            </m:naryPr>
            <m:sub>
              <w:ins w:id="2944" w:author="The Si Tran" w:date="2012-12-06T03:12:00Z">
                <m:r>
                  <w:rPr>
                    <w:rFonts w:ascii="Cambria Math" w:eastAsia="Times New Roman" w:hAnsi="Cambria Math"/>
                    <w:sz w:val="26"/>
                    <w:szCs w:val="26"/>
                  </w:rPr>
                  <m:t>k∈outputs</m:t>
                </m:r>
              </w:ins>
            </m:sub>
            <m:sup/>
            <m:e>
              <m:sSup>
                <m:sSupPr>
                  <m:ctrlPr>
                    <w:ins w:id="2945" w:author="The Si Tran" w:date="2012-12-06T03:11:00Z">
                      <w:rPr>
                        <w:rFonts w:ascii="Cambria Math" w:eastAsia="Times New Roman" w:hAnsi="Cambria Math"/>
                        <w:i/>
                        <w:sz w:val="26"/>
                        <w:szCs w:val="26"/>
                      </w:rPr>
                    </w:ins>
                  </m:ctrlPr>
                </m:sSupPr>
                <m:e>
                  <w:ins w:id="2946" w:author="The Si Tran" w:date="2012-12-06T03:11:00Z">
                    <m:r>
                      <w:rPr>
                        <w:rFonts w:ascii="Cambria Math" w:eastAsia="Times New Roman" w:hAnsi="Cambria Math"/>
                        <w:sz w:val="26"/>
                        <w:szCs w:val="26"/>
                      </w:rPr>
                      <m:t>(</m:t>
                    </m:r>
                  </w:ins>
                  <m:sSub>
                    <m:sSubPr>
                      <m:ctrlPr>
                        <w:ins w:id="2947" w:author="The Si Tran" w:date="2012-12-06T03:11:00Z">
                          <w:rPr>
                            <w:rFonts w:ascii="Cambria Math" w:eastAsia="Times New Roman" w:hAnsi="Cambria Math"/>
                            <w:i/>
                            <w:sz w:val="26"/>
                            <w:szCs w:val="26"/>
                          </w:rPr>
                        </w:ins>
                      </m:ctrlPr>
                    </m:sSubPr>
                    <m:e>
                      <w:ins w:id="2948" w:author="The Si Tran" w:date="2012-12-06T03:12:00Z">
                        <m:r>
                          <w:rPr>
                            <w:rFonts w:ascii="Cambria Math" w:eastAsia="Times New Roman" w:hAnsi="Cambria Math"/>
                            <w:sz w:val="26"/>
                            <w:szCs w:val="26"/>
                          </w:rPr>
                          <m:t>t</m:t>
                        </m:r>
                      </w:ins>
                    </m:e>
                    <m:sub>
                      <w:ins w:id="2949" w:author="The Si Tran" w:date="2012-12-06T03:12:00Z">
                        <m:r>
                          <w:rPr>
                            <w:rFonts w:ascii="Cambria Math" w:eastAsia="Times New Roman" w:hAnsi="Cambria Math"/>
                            <w:sz w:val="26"/>
                            <w:szCs w:val="26"/>
                          </w:rPr>
                          <m:t>k</m:t>
                        </m:r>
                      </w:ins>
                    </m:sub>
                  </m:sSub>
                  <w:ins w:id="2950" w:author="The Si Tran" w:date="2012-12-06T03:12:00Z">
                    <m:r>
                      <w:rPr>
                        <w:rFonts w:ascii="Cambria Math" w:eastAsia="Times New Roman" w:hAnsi="Cambria Math"/>
                        <w:sz w:val="26"/>
                        <w:szCs w:val="26"/>
                      </w:rPr>
                      <m:t>-</m:t>
                    </m:r>
                  </w:ins>
                  <m:sSub>
                    <m:sSubPr>
                      <m:ctrlPr>
                        <w:ins w:id="2951" w:author="The Si Tran" w:date="2012-12-06T03:12:00Z">
                          <w:rPr>
                            <w:rFonts w:ascii="Cambria Math" w:eastAsia="Times New Roman" w:hAnsi="Cambria Math"/>
                            <w:i/>
                            <w:sz w:val="26"/>
                            <w:szCs w:val="26"/>
                          </w:rPr>
                        </w:ins>
                      </m:ctrlPr>
                    </m:sSubPr>
                    <m:e>
                      <w:ins w:id="2952" w:author="The Si Tran" w:date="2012-12-06T03:12:00Z">
                        <m:r>
                          <w:rPr>
                            <w:rFonts w:ascii="Cambria Math" w:eastAsia="Times New Roman" w:hAnsi="Cambria Math"/>
                            <w:sz w:val="26"/>
                            <w:szCs w:val="26"/>
                          </w:rPr>
                          <m:t>o</m:t>
                        </m:r>
                      </w:ins>
                    </m:e>
                    <m:sub>
                      <w:ins w:id="2953" w:author="The Si Tran" w:date="2012-12-06T03:12:00Z">
                        <m:r>
                          <w:rPr>
                            <w:rFonts w:ascii="Cambria Math" w:eastAsia="Times New Roman" w:hAnsi="Cambria Math"/>
                            <w:sz w:val="26"/>
                            <w:szCs w:val="26"/>
                          </w:rPr>
                          <m:t>k</m:t>
                        </m:r>
                      </w:ins>
                    </m:sub>
                  </m:sSub>
                  <w:ins w:id="2954" w:author="The Si Tran" w:date="2012-12-06T03:11:00Z">
                    <m:r>
                      <w:rPr>
                        <w:rFonts w:ascii="Cambria Math" w:eastAsia="Times New Roman" w:hAnsi="Cambria Math"/>
                        <w:sz w:val="26"/>
                        <w:szCs w:val="26"/>
                      </w:rPr>
                      <m:t>)</m:t>
                    </m:r>
                  </w:ins>
                </m:e>
                <m:sup>
                  <w:ins w:id="2955" w:author="The Si Tran" w:date="2012-12-06T03:11:00Z">
                    <m:r>
                      <w:rPr>
                        <w:rFonts w:ascii="Cambria Math" w:eastAsia="Times New Roman" w:hAnsi="Cambria Math"/>
                        <w:sz w:val="26"/>
                        <w:szCs w:val="26"/>
                      </w:rPr>
                      <m:t>2</m:t>
                    </m:r>
                  </w:ins>
                </m:sup>
              </m:sSup>
            </m:e>
          </m:nary>
        </m:oMath>
      </m:oMathPara>
    </w:p>
    <w:p w:rsidR="0088753F" w:rsidRPr="0049233F" w:rsidDel="00EF4DD4" w:rsidRDefault="0088753F" w:rsidP="0088753F">
      <w:pPr>
        <w:pStyle w:val="ListParagraph"/>
        <w:spacing w:after="0" w:line="360" w:lineRule="auto"/>
        <w:ind w:left="0"/>
        <w:rPr>
          <w:del w:id="2956" w:author="The Si Tran" w:date="2012-12-06T03:13:00Z"/>
          <w:rFonts w:ascii="Times New Roman" w:hAnsi="Times New Roman"/>
          <w:sz w:val="26"/>
          <w:szCs w:val="26"/>
        </w:rPr>
      </w:pPr>
      <w:r w:rsidRPr="0049233F">
        <w:rPr>
          <w:rFonts w:ascii="Times New Roman" w:hAnsi="Times New Roman"/>
          <w:sz w:val="26"/>
          <w:szCs w:val="26"/>
        </w:rPr>
        <w:t xml:space="preserve"> </w:t>
      </w:r>
      <w:del w:id="2957" w:author="The Si Tran" w:date="2012-12-06T03:13:00Z">
        <w:r w:rsidRPr="0049233F" w:rsidDel="00EF4DD4">
          <w:rPr>
            <w:rFonts w:ascii="Times New Roman" w:hAnsi="Times New Roman"/>
            <w:sz w:val="26"/>
            <w:szCs w:val="26"/>
          </w:rPr>
          <w:tab/>
        </w:r>
        <w:r w:rsidRPr="00AF1345" w:rsidDel="00EF4DD4">
          <w:rPr>
            <w:rFonts w:ascii="Times New Roman" w:hAnsi="Times New Roman"/>
            <w:position w:val="-30"/>
            <w:sz w:val="26"/>
            <w:szCs w:val="26"/>
          </w:rPr>
          <w:object w:dxaOrig="2659" w:dyaOrig="680">
            <v:shape id="_x0000_i1125" type="#_x0000_t75" style="width:184.5pt;height:47.25pt" o:ole="">
              <v:imagedata r:id="rId232" o:title=""/>
            </v:shape>
            <o:OLEObject Type="Embed" ProgID="Equation.DSMT4" ShapeID="_x0000_i1125" DrawAspect="Content" ObjectID="_1416335248" r:id="rId233"/>
          </w:object>
        </w:r>
      </w:del>
    </w:p>
    <w:p w:rsidR="0088753F" w:rsidRDefault="0088753F" w:rsidP="0088753F">
      <w:pPr>
        <w:pStyle w:val="ListParagraph"/>
        <w:spacing w:after="0" w:line="360" w:lineRule="auto"/>
        <w:ind w:left="0"/>
        <w:rPr>
          <w:ins w:id="2958" w:author="The Si Tran" w:date="2012-12-06T03:13:00Z"/>
          <w:rFonts w:ascii="Times New Roman" w:hAnsi="Times New Roman"/>
          <w:sz w:val="26"/>
          <w:szCs w:val="26"/>
        </w:rPr>
      </w:pPr>
      <w:r w:rsidRPr="0049233F">
        <w:rPr>
          <w:rFonts w:ascii="Times New Roman" w:hAnsi="Times New Roman"/>
          <w:sz w:val="26"/>
          <w:szCs w:val="26"/>
        </w:rPr>
        <w:t xml:space="preserve">Đạo hàm </w:t>
      </w:r>
      <m:oMath>
        <m:f>
          <m:fPr>
            <m:ctrlPr>
              <w:ins w:id="2959" w:author="The Si Tran" w:date="2012-12-06T03:13:00Z">
                <w:rPr>
                  <w:rFonts w:ascii="Cambria Math" w:eastAsia="Times New Roman" w:hAnsi="Cambria Math"/>
                  <w:i/>
                  <w:sz w:val="26"/>
                  <w:szCs w:val="26"/>
                </w:rPr>
              </w:ins>
            </m:ctrlPr>
          </m:fPr>
          <m:num>
            <w:ins w:id="2960" w:author="The Si Tran" w:date="2012-12-06T03:13:00Z">
              <m:r>
                <w:rPr>
                  <w:rFonts w:ascii="Cambria Math" w:eastAsia="Times New Roman" w:hAnsi="Cambria Math"/>
                  <w:sz w:val="26"/>
                  <w:szCs w:val="26"/>
                </w:rPr>
                <m:t>∂</m:t>
              </m:r>
            </w:ins>
          </m:num>
          <m:den>
            <w:ins w:id="2961" w:author="The Si Tran" w:date="2012-12-06T03:13:00Z">
              <m:r>
                <w:rPr>
                  <w:rFonts w:ascii="Cambria Math" w:eastAsia="Times New Roman" w:hAnsi="Cambria Math"/>
                  <w:sz w:val="26"/>
                  <w:szCs w:val="26"/>
                </w:rPr>
                <m:t>∂</m:t>
              </m:r>
            </w:ins>
            <m:sSub>
              <m:sSubPr>
                <m:ctrlPr>
                  <w:ins w:id="2962" w:author="The Si Tran" w:date="2012-12-06T03:13:00Z">
                    <w:rPr>
                      <w:rFonts w:ascii="Cambria Math" w:eastAsia="Times New Roman" w:hAnsi="Cambria Math"/>
                      <w:i/>
                      <w:sz w:val="26"/>
                      <w:szCs w:val="26"/>
                    </w:rPr>
                  </w:ins>
                </m:ctrlPr>
              </m:sSubPr>
              <m:e>
                <w:ins w:id="2963" w:author="The Si Tran" w:date="2012-12-06T03:13:00Z">
                  <m:r>
                    <w:rPr>
                      <w:rFonts w:ascii="Cambria Math" w:eastAsia="Times New Roman" w:hAnsi="Cambria Math"/>
                      <w:sz w:val="26"/>
                      <w:szCs w:val="26"/>
                    </w:rPr>
                    <m:t>o</m:t>
                  </m:r>
                </w:ins>
              </m:e>
              <m:sub>
                <w:ins w:id="2964" w:author="The Si Tran" w:date="2012-12-06T03:13:00Z">
                  <m:r>
                    <w:rPr>
                      <w:rFonts w:ascii="Cambria Math" w:eastAsia="Times New Roman" w:hAnsi="Cambria Math"/>
                      <w:sz w:val="26"/>
                      <w:szCs w:val="26"/>
                    </w:rPr>
                    <m:t>i</m:t>
                  </m:r>
                </w:ins>
              </m:sub>
            </m:sSub>
          </m:den>
        </m:f>
        <m:sSup>
          <m:sSupPr>
            <m:ctrlPr>
              <w:ins w:id="2965" w:author="The Si Tran" w:date="2012-12-06T03:13:00Z">
                <w:rPr>
                  <w:rFonts w:ascii="Cambria Math" w:eastAsia="Times New Roman" w:hAnsi="Cambria Math"/>
                  <w:i/>
                  <w:sz w:val="26"/>
                  <w:szCs w:val="26"/>
                </w:rPr>
              </w:ins>
            </m:ctrlPr>
          </m:sSupPr>
          <m:e>
            <w:ins w:id="2966" w:author="The Si Tran" w:date="2012-12-06T03:13:00Z">
              <m:r>
                <w:rPr>
                  <w:rFonts w:ascii="Cambria Math" w:eastAsia="Times New Roman" w:hAnsi="Cambria Math"/>
                  <w:sz w:val="26"/>
                  <w:szCs w:val="26"/>
                </w:rPr>
                <m:t>(</m:t>
              </m:r>
            </w:ins>
            <m:sSub>
              <m:sSubPr>
                <m:ctrlPr>
                  <w:ins w:id="2967" w:author="The Si Tran" w:date="2012-12-06T03:13:00Z">
                    <w:rPr>
                      <w:rFonts w:ascii="Cambria Math" w:eastAsia="Times New Roman" w:hAnsi="Cambria Math"/>
                      <w:i/>
                      <w:sz w:val="26"/>
                      <w:szCs w:val="26"/>
                    </w:rPr>
                  </w:ins>
                </m:ctrlPr>
              </m:sSubPr>
              <m:e>
                <w:ins w:id="2968" w:author="The Si Tran" w:date="2012-12-06T03:13:00Z">
                  <m:r>
                    <w:rPr>
                      <w:rFonts w:ascii="Cambria Math" w:eastAsia="Times New Roman" w:hAnsi="Cambria Math"/>
                      <w:sz w:val="26"/>
                      <w:szCs w:val="26"/>
                    </w:rPr>
                    <m:t>t</m:t>
                  </m:r>
                </w:ins>
              </m:e>
              <m:sub>
                <w:ins w:id="2969" w:author="The Si Tran" w:date="2012-12-06T03:13:00Z">
                  <m:r>
                    <w:rPr>
                      <w:rFonts w:ascii="Cambria Math" w:eastAsia="Times New Roman" w:hAnsi="Cambria Math"/>
                      <w:sz w:val="26"/>
                      <w:szCs w:val="26"/>
                    </w:rPr>
                    <m:t>k</m:t>
                  </m:r>
                </w:ins>
              </m:sub>
            </m:sSub>
            <w:ins w:id="2970" w:author="The Si Tran" w:date="2012-12-06T03:13:00Z">
              <m:r>
                <w:rPr>
                  <w:rFonts w:ascii="Cambria Math" w:eastAsia="Times New Roman" w:hAnsi="Cambria Math"/>
                  <w:sz w:val="26"/>
                  <w:szCs w:val="26"/>
                </w:rPr>
                <m:t>-</m:t>
              </m:r>
            </w:ins>
            <m:sSub>
              <m:sSubPr>
                <m:ctrlPr>
                  <w:ins w:id="2971" w:author="The Si Tran" w:date="2012-12-06T03:13:00Z">
                    <w:rPr>
                      <w:rFonts w:ascii="Cambria Math" w:eastAsia="Times New Roman" w:hAnsi="Cambria Math"/>
                      <w:i/>
                      <w:sz w:val="26"/>
                      <w:szCs w:val="26"/>
                    </w:rPr>
                  </w:ins>
                </m:ctrlPr>
              </m:sSubPr>
              <m:e>
                <w:ins w:id="2972" w:author="The Si Tran" w:date="2012-12-06T03:13:00Z">
                  <m:r>
                    <w:rPr>
                      <w:rFonts w:ascii="Cambria Math" w:eastAsia="Times New Roman" w:hAnsi="Cambria Math"/>
                      <w:sz w:val="26"/>
                      <w:szCs w:val="26"/>
                    </w:rPr>
                    <m:t>o</m:t>
                  </m:r>
                </w:ins>
              </m:e>
              <m:sub>
                <w:ins w:id="2973" w:author="The Si Tran" w:date="2012-12-06T03:13:00Z">
                  <m:r>
                    <w:rPr>
                      <w:rFonts w:ascii="Cambria Math" w:eastAsia="Times New Roman" w:hAnsi="Cambria Math"/>
                      <w:sz w:val="26"/>
                      <w:szCs w:val="26"/>
                    </w:rPr>
                    <m:t>k</m:t>
                  </m:r>
                </w:ins>
              </m:sub>
            </m:sSub>
            <w:ins w:id="2974" w:author="The Si Tran" w:date="2012-12-06T03:13:00Z">
              <m:r>
                <w:rPr>
                  <w:rFonts w:ascii="Cambria Math" w:eastAsia="Times New Roman" w:hAnsi="Cambria Math"/>
                  <w:sz w:val="26"/>
                  <w:szCs w:val="26"/>
                </w:rPr>
                <m:t>)</m:t>
              </m:r>
            </w:ins>
          </m:e>
          <m:sup>
            <w:ins w:id="2975" w:author="The Si Tran" w:date="2012-12-06T03:13:00Z">
              <m:r>
                <w:rPr>
                  <w:rFonts w:ascii="Cambria Math" w:eastAsia="Times New Roman" w:hAnsi="Cambria Math"/>
                  <w:sz w:val="26"/>
                  <w:szCs w:val="26"/>
                </w:rPr>
                <m:t>2</m:t>
              </m:r>
            </w:ins>
          </m:sup>
        </m:sSup>
      </m:oMath>
      <w:del w:id="2976" w:author="The Si Tran" w:date="2012-12-06T03:13:00Z">
        <w:r w:rsidRPr="00AF1345" w:rsidDel="00EF4DD4">
          <w:rPr>
            <w:rFonts w:ascii="Times New Roman" w:hAnsi="Times New Roman"/>
            <w:position w:val="-32"/>
            <w:sz w:val="26"/>
            <w:szCs w:val="26"/>
          </w:rPr>
          <w:object w:dxaOrig="1300" w:dyaOrig="700">
            <v:shape id="_x0000_i1126" type="#_x0000_t75" style="width:65.25pt;height:35.25pt" o:ole="">
              <v:imagedata r:id="rId234" o:title=""/>
            </v:shape>
            <o:OLEObject Type="Embed" ProgID="Equation.DSMT4" ShapeID="_x0000_i1126" DrawAspect="Content" ObjectID="_1416335249" r:id="rId235"/>
          </w:object>
        </w:r>
      </w:del>
      <w:r w:rsidRPr="0049233F">
        <w:rPr>
          <w:rFonts w:ascii="Times New Roman" w:hAnsi="Times New Roman"/>
          <w:sz w:val="26"/>
          <w:szCs w:val="26"/>
        </w:rPr>
        <w:t xml:space="preserve"> bằng 0 đối với mỗi giá trị </w:t>
      </w:r>
      <w:r w:rsidRPr="0049233F">
        <w:rPr>
          <w:rFonts w:ascii="Times New Roman" w:hAnsi="Times New Roman"/>
          <w:i/>
          <w:sz w:val="26"/>
          <w:szCs w:val="26"/>
        </w:rPr>
        <w:t>k</w:t>
      </w:r>
      <w:r w:rsidRPr="0049233F">
        <w:rPr>
          <w:rFonts w:ascii="Times New Roman" w:hAnsi="Times New Roman"/>
          <w:sz w:val="26"/>
          <w:szCs w:val="26"/>
        </w:rPr>
        <w:t xml:space="preserve"> khác </w:t>
      </w:r>
      <w:r w:rsidRPr="0049233F">
        <w:rPr>
          <w:rFonts w:ascii="Times New Roman" w:hAnsi="Times New Roman"/>
          <w:i/>
          <w:sz w:val="26"/>
          <w:szCs w:val="26"/>
        </w:rPr>
        <w:t>i</w:t>
      </w:r>
      <w:r w:rsidRPr="0049233F">
        <w:rPr>
          <w:rFonts w:ascii="Times New Roman" w:hAnsi="Times New Roman"/>
          <w:sz w:val="26"/>
          <w:szCs w:val="26"/>
        </w:rPr>
        <w:t xml:space="preserve"> nên</w:t>
      </w:r>
    </w:p>
    <w:p w:rsidR="00EF4DD4" w:rsidRPr="00EF4DD4" w:rsidRDefault="006E1C30">
      <w:pPr>
        <w:pStyle w:val="ListParagraph"/>
        <w:spacing w:after="0" w:line="360" w:lineRule="auto"/>
        <w:ind w:firstLine="720"/>
        <w:rPr>
          <w:rFonts w:ascii="Times New Roman" w:hAnsi="Times New Roman"/>
          <w:sz w:val="26"/>
          <w:szCs w:val="26"/>
        </w:rPr>
        <w:pPrChange w:id="2977" w:author="The Si Tran" w:date="2012-12-06T03:15:00Z">
          <w:pPr>
            <w:pStyle w:val="ListParagraph"/>
            <w:spacing w:after="0" w:line="360" w:lineRule="auto"/>
            <w:ind w:left="0"/>
          </w:pPr>
        </w:pPrChange>
      </w:pPr>
      <m:oMathPara>
        <m:oMathParaPr>
          <m:jc m:val="left"/>
        </m:oMathParaPr>
        <m:oMath>
          <m:f>
            <m:fPr>
              <m:ctrlPr>
                <w:ins w:id="2978" w:author="The Si Tran" w:date="2012-12-06T03:13:00Z">
                  <w:rPr>
                    <w:rFonts w:ascii="Cambria Math" w:eastAsia="Times New Roman" w:hAnsi="Cambria Math"/>
                    <w:i/>
                    <w:sz w:val="26"/>
                    <w:szCs w:val="26"/>
                  </w:rPr>
                </w:ins>
              </m:ctrlPr>
            </m:fPr>
            <m:num>
              <w:ins w:id="2979" w:author="The Si Tran" w:date="2012-12-06T03:13:00Z">
                <m:r>
                  <w:rPr>
                    <w:rFonts w:ascii="Cambria Math" w:hAnsi="Cambria Math"/>
                    <w:szCs w:val="26"/>
                  </w:rPr>
                  <m:t>∂E</m:t>
                </m:r>
              </w:ins>
            </m:num>
            <m:den>
              <w:ins w:id="2980" w:author="The Si Tran" w:date="2012-12-06T03:13:00Z">
                <m:r>
                  <w:rPr>
                    <w:rFonts w:ascii="Cambria Math" w:hAnsi="Cambria Math"/>
                    <w:szCs w:val="26"/>
                  </w:rPr>
                  <m:t>∂</m:t>
                </m:r>
              </w:ins>
              <m:sSub>
                <m:sSubPr>
                  <m:ctrlPr>
                    <w:ins w:id="2981" w:author="The Si Tran" w:date="2012-12-06T03:13:00Z">
                      <w:rPr>
                        <w:rFonts w:ascii="Cambria Math" w:eastAsia="Times New Roman" w:hAnsi="Cambria Math"/>
                        <w:i/>
                        <w:sz w:val="26"/>
                        <w:szCs w:val="26"/>
                      </w:rPr>
                    </w:ins>
                  </m:ctrlPr>
                </m:sSubPr>
                <m:e>
                  <w:ins w:id="2982" w:author="The Si Tran" w:date="2012-12-06T03:13:00Z">
                    <m:r>
                      <w:rPr>
                        <w:rFonts w:ascii="Cambria Math" w:hAnsi="Cambria Math"/>
                        <w:szCs w:val="26"/>
                      </w:rPr>
                      <m:t>o</m:t>
                    </m:r>
                  </w:ins>
                </m:e>
                <m:sub>
                  <w:ins w:id="2983" w:author="The Si Tran" w:date="2012-12-06T03:13:00Z">
                    <m:r>
                      <w:rPr>
                        <w:rFonts w:ascii="Cambria Math" w:hAnsi="Cambria Math"/>
                        <w:szCs w:val="26"/>
                      </w:rPr>
                      <m:t>i</m:t>
                    </m:r>
                  </w:ins>
                </m:sub>
              </m:sSub>
            </m:den>
          </m:f>
          <w:ins w:id="2984" w:author="The Si Tran" w:date="2012-12-06T03:13:00Z">
            <m:r>
              <w:rPr>
                <w:rFonts w:ascii="Cambria Math" w:eastAsia="Times New Roman" w:hAnsi="Cambria Math"/>
                <w:sz w:val="26"/>
                <w:szCs w:val="26"/>
              </w:rPr>
              <m:t>=</m:t>
            </m:r>
          </w:ins>
          <m:f>
            <m:fPr>
              <m:ctrlPr>
                <w:ins w:id="2985" w:author="The Si Tran" w:date="2012-12-06T03:14:00Z">
                  <w:rPr>
                    <w:rFonts w:ascii="Cambria Math" w:eastAsia="Times New Roman" w:hAnsi="Cambria Math"/>
                    <w:i/>
                    <w:sz w:val="26"/>
                    <w:szCs w:val="26"/>
                  </w:rPr>
                </w:ins>
              </m:ctrlPr>
            </m:fPr>
            <m:num>
              <w:ins w:id="2986" w:author="The Si Tran" w:date="2012-12-06T03:14:00Z">
                <m:r>
                  <w:rPr>
                    <w:rFonts w:ascii="Cambria Math" w:eastAsia="Times New Roman" w:hAnsi="Cambria Math"/>
                    <w:sz w:val="26"/>
                    <w:szCs w:val="26"/>
                  </w:rPr>
                  <m:t>∂</m:t>
                </m:r>
              </w:ins>
            </m:num>
            <m:den>
              <w:ins w:id="2987" w:author="The Si Tran" w:date="2012-12-06T03:14:00Z">
                <m:r>
                  <w:rPr>
                    <w:rFonts w:ascii="Cambria Math" w:eastAsia="Times New Roman" w:hAnsi="Cambria Math"/>
                    <w:sz w:val="26"/>
                    <w:szCs w:val="26"/>
                  </w:rPr>
                  <m:t>∂</m:t>
                </m:r>
              </w:ins>
              <m:sSub>
                <m:sSubPr>
                  <m:ctrlPr>
                    <w:ins w:id="2988" w:author="The Si Tran" w:date="2012-12-06T03:14:00Z">
                      <w:rPr>
                        <w:rFonts w:ascii="Cambria Math" w:eastAsia="Times New Roman" w:hAnsi="Cambria Math"/>
                        <w:i/>
                        <w:sz w:val="26"/>
                        <w:szCs w:val="26"/>
                      </w:rPr>
                    </w:ins>
                  </m:ctrlPr>
                </m:sSubPr>
                <m:e>
                  <w:ins w:id="2989" w:author="The Si Tran" w:date="2012-12-06T03:14:00Z">
                    <m:r>
                      <w:rPr>
                        <w:rFonts w:ascii="Cambria Math" w:eastAsia="Times New Roman" w:hAnsi="Cambria Math"/>
                        <w:sz w:val="26"/>
                        <w:szCs w:val="26"/>
                      </w:rPr>
                      <m:t>o</m:t>
                    </m:r>
                  </w:ins>
                </m:e>
                <m:sub>
                  <w:ins w:id="2990" w:author="The Si Tran" w:date="2012-12-06T03:14:00Z">
                    <m:r>
                      <w:rPr>
                        <w:rFonts w:ascii="Cambria Math" w:eastAsia="Times New Roman" w:hAnsi="Cambria Math"/>
                        <w:sz w:val="26"/>
                        <w:szCs w:val="26"/>
                      </w:rPr>
                      <m:t>i</m:t>
                    </m:r>
                  </w:ins>
                </m:sub>
              </m:sSub>
            </m:den>
          </m:f>
          <m:sSup>
            <m:sSupPr>
              <m:ctrlPr>
                <w:ins w:id="2991" w:author="The Si Tran" w:date="2012-12-06T03:14:00Z">
                  <w:rPr>
                    <w:rFonts w:ascii="Cambria Math" w:eastAsia="Times New Roman" w:hAnsi="Cambria Math"/>
                    <w:i/>
                    <w:sz w:val="26"/>
                    <w:szCs w:val="26"/>
                  </w:rPr>
                </w:ins>
              </m:ctrlPr>
            </m:sSupPr>
            <m:e>
              <w:ins w:id="2992" w:author="The Si Tran" w:date="2012-12-06T03:14:00Z">
                <m:r>
                  <w:rPr>
                    <w:rFonts w:ascii="Cambria Math" w:eastAsia="Times New Roman" w:hAnsi="Cambria Math"/>
                    <w:sz w:val="26"/>
                    <w:szCs w:val="26"/>
                  </w:rPr>
                  <m:t>(</m:t>
                </m:r>
              </w:ins>
              <m:sSub>
                <m:sSubPr>
                  <m:ctrlPr>
                    <w:ins w:id="2993" w:author="The Si Tran" w:date="2012-12-06T03:14:00Z">
                      <w:rPr>
                        <w:rFonts w:ascii="Cambria Math" w:eastAsia="Times New Roman" w:hAnsi="Cambria Math"/>
                        <w:i/>
                        <w:sz w:val="26"/>
                        <w:szCs w:val="26"/>
                      </w:rPr>
                    </w:ins>
                  </m:ctrlPr>
                </m:sSubPr>
                <m:e>
                  <w:ins w:id="2994" w:author="The Si Tran" w:date="2012-12-06T03:14:00Z">
                    <m:r>
                      <w:rPr>
                        <w:rFonts w:ascii="Cambria Math" w:eastAsia="Times New Roman" w:hAnsi="Cambria Math"/>
                        <w:sz w:val="26"/>
                        <w:szCs w:val="26"/>
                      </w:rPr>
                      <m:t>t</m:t>
                    </m:r>
                  </w:ins>
                </m:e>
                <m:sub>
                  <w:ins w:id="2995" w:author="The Si Tran" w:date="2012-12-06T03:14:00Z">
                    <m:r>
                      <w:rPr>
                        <w:rFonts w:ascii="Cambria Math" w:eastAsia="Times New Roman" w:hAnsi="Cambria Math"/>
                        <w:sz w:val="26"/>
                        <w:szCs w:val="26"/>
                      </w:rPr>
                      <m:t>i</m:t>
                    </m:r>
                  </w:ins>
                </m:sub>
              </m:sSub>
              <w:ins w:id="2996" w:author="The Si Tran" w:date="2012-12-06T03:14:00Z">
                <m:r>
                  <w:rPr>
                    <w:rFonts w:ascii="Cambria Math" w:eastAsia="Times New Roman" w:hAnsi="Cambria Math"/>
                    <w:sz w:val="26"/>
                    <w:szCs w:val="26"/>
                  </w:rPr>
                  <m:t>-</m:t>
                </m:r>
              </w:ins>
              <m:sSub>
                <m:sSubPr>
                  <m:ctrlPr>
                    <w:ins w:id="2997" w:author="The Si Tran" w:date="2012-12-06T03:14:00Z">
                      <w:rPr>
                        <w:rFonts w:ascii="Cambria Math" w:eastAsia="Times New Roman" w:hAnsi="Cambria Math"/>
                        <w:i/>
                        <w:sz w:val="26"/>
                        <w:szCs w:val="26"/>
                      </w:rPr>
                    </w:ins>
                  </m:ctrlPr>
                </m:sSubPr>
                <m:e>
                  <w:ins w:id="2998" w:author="The Si Tran" w:date="2012-12-06T03:14:00Z">
                    <m:r>
                      <w:rPr>
                        <w:rFonts w:ascii="Cambria Math" w:eastAsia="Times New Roman" w:hAnsi="Cambria Math"/>
                        <w:sz w:val="26"/>
                        <w:szCs w:val="26"/>
                      </w:rPr>
                      <m:t>o</m:t>
                    </m:r>
                  </w:ins>
                </m:e>
                <m:sub>
                  <w:ins w:id="2999" w:author="The Si Tran" w:date="2012-12-06T03:14:00Z">
                    <m:r>
                      <w:rPr>
                        <w:rFonts w:ascii="Cambria Math" w:eastAsia="Times New Roman" w:hAnsi="Cambria Math"/>
                        <w:sz w:val="26"/>
                        <w:szCs w:val="26"/>
                      </w:rPr>
                      <m:t>i</m:t>
                    </m:r>
                  </w:ins>
                </m:sub>
              </m:sSub>
              <w:ins w:id="3000" w:author="The Si Tran" w:date="2012-12-06T03:14:00Z">
                <m:r>
                  <w:rPr>
                    <w:rFonts w:ascii="Cambria Math" w:eastAsia="Times New Roman" w:hAnsi="Cambria Math"/>
                    <w:sz w:val="26"/>
                    <w:szCs w:val="26"/>
                  </w:rPr>
                  <m:t>)</m:t>
                </m:r>
              </w:ins>
            </m:e>
            <m:sup>
              <w:ins w:id="3001" w:author="The Si Tran" w:date="2012-12-06T03:14:00Z">
                <m:r>
                  <w:rPr>
                    <w:rFonts w:ascii="Cambria Math" w:eastAsia="Times New Roman" w:hAnsi="Cambria Math"/>
                    <w:sz w:val="26"/>
                    <w:szCs w:val="26"/>
                  </w:rPr>
                  <m:t>2</m:t>
                </m:r>
              </w:ins>
            </m:sup>
          </m:sSup>
          <w:ins w:id="3002" w:author="The Si Tran" w:date="2012-12-06T03:14:00Z">
            <m:r>
              <w:rPr>
                <w:rFonts w:ascii="Cambria Math" w:eastAsia="Times New Roman" w:hAnsi="Cambria Math"/>
                <w:sz w:val="26"/>
                <w:szCs w:val="26"/>
              </w:rPr>
              <m:t>=</m:t>
            </m:r>
          </w:ins>
          <m:f>
            <m:fPr>
              <m:ctrlPr>
                <w:ins w:id="3003" w:author="The Si Tran" w:date="2012-12-06T03:14:00Z">
                  <w:rPr>
                    <w:rFonts w:ascii="Cambria Math" w:eastAsia="Times New Roman" w:hAnsi="Cambria Math"/>
                    <w:i/>
                    <w:sz w:val="26"/>
                    <w:szCs w:val="26"/>
                  </w:rPr>
                </w:ins>
              </m:ctrlPr>
            </m:fPr>
            <m:num>
              <w:ins w:id="3004" w:author="The Si Tran" w:date="2012-12-06T03:14:00Z">
                <m:r>
                  <w:rPr>
                    <w:rFonts w:ascii="Cambria Math" w:eastAsia="Times New Roman" w:hAnsi="Cambria Math"/>
                    <w:sz w:val="26"/>
                    <w:szCs w:val="26"/>
                  </w:rPr>
                  <m:t>1</m:t>
                </m:r>
              </w:ins>
            </m:num>
            <m:den>
              <w:ins w:id="3005" w:author="The Si Tran" w:date="2012-12-06T03:14:00Z">
                <m:r>
                  <w:rPr>
                    <w:rFonts w:ascii="Cambria Math" w:eastAsia="Times New Roman" w:hAnsi="Cambria Math"/>
                    <w:sz w:val="26"/>
                    <w:szCs w:val="26"/>
                  </w:rPr>
                  <m:t>2</m:t>
                </m:r>
              </w:ins>
            </m:den>
          </m:f>
          <w:ins w:id="3006" w:author="The Si Tran" w:date="2012-12-06T03:14:00Z">
            <m:r>
              <w:rPr>
                <w:rFonts w:ascii="Cambria Math" w:eastAsia="Times New Roman" w:hAnsi="Cambria Math"/>
                <w:sz w:val="26"/>
                <w:szCs w:val="26"/>
              </w:rPr>
              <m:t>2</m:t>
            </m:r>
          </w:ins>
          <m:d>
            <m:dPr>
              <m:ctrlPr>
                <w:ins w:id="3007" w:author="The Si Tran" w:date="2012-12-06T03:14:00Z">
                  <w:rPr>
                    <w:rFonts w:ascii="Cambria Math" w:eastAsia="Times New Roman" w:hAnsi="Cambria Math"/>
                    <w:i/>
                    <w:sz w:val="26"/>
                    <w:szCs w:val="26"/>
                  </w:rPr>
                </w:ins>
              </m:ctrlPr>
            </m:dPr>
            <m:e>
              <m:sSub>
                <m:sSubPr>
                  <m:ctrlPr>
                    <w:ins w:id="3008" w:author="The Si Tran" w:date="2012-12-06T03:14:00Z">
                      <w:rPr>
                        <w:rFonts w:ascii="Cambria Math" w:eastAsia="Times New Roman" w:hAnsi="Cambria Math"/>
                        <w:i/>
                        <w:sz w:val="26"/>
                        <w:szCs w:val="26"/>
                      </w:rPr>
                    </w:ins>
                  </m:ctrlPr>
                </m:sSubPr>
                <m:e>
                  <w:ins w:id="3009" w:author="The Si Tran" w:date="2012-12-06T03:14:00Z">
                    <m:r>
                      <w:rPr>
                        <w:rFonts w:ascii="Cambria Math" w:eastAsia="Times New Roman" w:hAnsi="Cambria Math"/>
                        <w:sz w:val="26"/>
                        <w:szCs w:val="26"/>
                      </w:rPr>
                      <m:t>t</m:t>
                    </m:r>
                  </w:ins>
                </m:e>
                <m:sub>
                  <w:ins w:id="3010" w:author="The Si Tran" w:date="2012-12-06T03:14:00Z">
                    <m:r>
                      <w:rPr>
                        <w:rFonts w:ascii="Cambria Math" w:eastAsia="Times New Roman" w:hAnsi="Cambria Math"/>
                        <w:sz w:val="26"/>
                        <w:szCs w:val="26"/>
                      </w:rPr>
                      <m:t>i</m:t>
                    </m:r>
                  </w:ins>
                </m:sub>
              </m:sSub>
              <w:ins w:id="3011" w:author="The Si Tran" w:date="2012-12-06T03:14:00Z">
                <m:r>
                  <w:rPr>
                    <w:rFonts w:ascii="Cambria Math" w:eastAsia="Times New Roman" w:hAnsi="Cambria Math"/>
                    <w:sz w:val="26"/>
                    <w:szCs w:val="26"/>
                  </w:rPr>
                  <m:t>-</m:t>
                </m:r>
              </w:ins>
              <m:sSub>
                <m:sSubPr>
                  <m:ctrlPr>
                    <w:ins w:id="3012" w:author="The Si Tran" w:date="2012-12-06T03:14:00Z">
                      <w:rPr>
                        <w:rFonts w:ascii="Cambria Math" w:eastAsia="Times New Roman" w:hAnsi="Cambria Math"/>
                        <w:i/>
                        <w:sz w:val="26"/>
                        <w:szCs w:val="26"/>
                      </w:rPr>
                    </w:ins>
                  </m:ctrlPr>
                </m:sSubPr>
                <m:e>
                  <w:ins w:id="3013" w:author="The Si Tran" w:date="2012-12-06T03:14:00Z">
                    <m:r>
                      <w:rPr>
                        <w:rFonts w:ascii="Cambria Math" w:eastAsia="Times New Roman" w:hAnsi="Cambria Math"/>
                        <w:sz w:val="26"/>
                        <w:szCs w:val="26"/>
                      </w:rPr>
                      <m:t>o</m:t>
                    </m:r>
                  </w:ins>
                </m:e>
                <m:sub>
                  <w:ins w:id="3014" w:author="The Si Tran" w:date="2012-12-06T03:14:00Z">
                    <m:r>
                      <w:rPr>
                        <w:rFonts w:ascii="Cambria Math" w:eastAsia="Times New Roman" w:hAnsi="Cambria Math"/>
                        <w:sz w:val="26"/>
                        <w:szCs w:val="26"/>
                      </w:rPr>
                      <m:t>i</m:t>
                    </m:r>
                  </w:ins>
                </m:sub>
              </m:sSub>
            </m:e>
          </m:d>
          <m:f>
            <m:fPr>
              <m:ctrlPr>
                <w:ins w:id="3015" w:author="The Si Tran" w:date="2012-12-06T03:14:00Z">
                  <w:rPr>
                    <w:rFonts w:ascii="Cambria Math" w:eastAsia="Times New Roman" w:hAnsi="Cambria Math"/>
                    <w:i/>
                    <w:sz w:val="26"/>
                    <w:szCs w:val="26"/>
                  </w:rPr>
                </w:ins>
              </m:ctrlPr>
            </m:fPr>
            <m:num>
              <w:ins w:id="3016" w:author="The Si Tran" w:date="2012-12-06T03:14:00Z">
                <m:r>
                  <w:rPr>
                    <w:rFonts w:ascii="Cambria Math" w:eastAsia="Times New Roman" w:hAnsi="Cambria Math"/>
                    <w:sz w:val="26"/>
                    <w:szCs w:val="26"/>
                  </w:rPr>
                  <m:t>∂</m:t>
                </m:r>
              </w:ins>
              <m:d>
                <m:dPr>
                  <m:ctrlPr>
                    <w:ins w:id="3017" w:author="The Si Tran" w:date="2012-12-06T03:14:00Z">
                      <w:rPr>
                        <w:rFonts w:ascii="Cambria Math" w:eastAsia="Times New Roman" w:hAnsi="Cambria Math"/>
                        <w:i/>
                        <w:sz w:val="26"/>
                        <w:szCs w:val="26"/>
                      </w:rPr>
                    </w:ins>
                  </m:ctrlPr>
                </m:dPr>
                <m:e>
                  <m:sSub>
                    <m:sSubPr>
                      <m:ctrlPr>
                        <w:ins w:id="3018" w:author="The Si Tran" w:date="2012-12-06T03:14:00Z">
                          <w:rPr>
                            <w:rFonts w:ascii="Cambria Math" w:eastAsia="Times New Roman" w:hAnsi="Cambria Math"/>
                            <w:i/>
                            <w:sz w:val="26"/>
                            <w:szCs w:val="26"/>
                          </w:rPr>
                        </w:ins>
                      </m:ctrlPr>
                    </m:sSubPr>
                    <m:e>
                      <w:ins w:id="3019" w:author="The Si Tran" w:date="2012-12-06T03:14:00Z">
                        <m:r>
                          <w:rPr>
                            <w:rFonts w:ascii="Cambria Math" w:eastAsia="Times New Roman" w:hAnsi="Cambria Math"/>
                            <w:sz w:val="26"/>
                            <w:szCs w:val="26"/>
                          </w:rPr>
                          <m:t>t</m:t>
                        </m:r>
                      </w:ins>
                    </m:e>
                    <m:sub>
                      <w:ins w:id="3020" w:author="The Si Tran" w:date="2012-12-06T03:14:00Z">
                        <m:r>
                          <w:rPr>
                            <w:rFonts w:ascii="Cambria Math" w:eastAsia="Times New Roman" w:hAnsi="Cambria Math"/>
                            <w:sz w:val="26"/>
                            <w:szCs w:val="26"/>
                          </w:rPr>
                          <m:t>i</m:t>
                        </m:r>
                      </w:ins>
                    </m:sub>
                  </m:sSub>
                  <w:ins w:id="3021" w:author="The Si Tran" w:date="2012-12-06T03:14:00Z">
                    <m:r>
                      <w:rPr>
                        <w:rFonts w:ascii="Cambria Math" w:eastAsia="Times New Roman" w:hAnsi="Cambria Math"/>
                        <w:sz w:val="26"/>
                        <w:szCs w:val="26"/>
                      </w:rPr>
                      <m:t>-</m:t>
                    </m:r>
                  </w:ins>
                  <m:sSub>
                    <m:sSubPr>
                      <m:ctrlPr>
                        <w:ins w:id="3022" w:author="The Si Tran" w:date="2012-12-06T03:14:00Z">
                          <w:rPr>
                            <w:rFonts w:ascii="Cambria Math" w:eastAsia="Times New Roman" w:hAnsi="Cambria Math"/>
                            <w:i/>
                            <w:sz w:val="26"/>
                            <w:szCs w:val="26"/>
                          </w:rPr>
                        </w:ins>
                      </m:ctrlPr>
                    </m:sSubPr>
                    <m:e>
                      <w:ins w:id="3023" w:author="The Si Tran" w:date="2012-12-06T03:14:00Z">
                        <m:r>
                          <w:rPr>
                            <w:rFonts w:ascii="Cambria Math" w:eastAsia="Times New Roman" w:hAnsi="Cambria Math"/>
                            <w:sz w:val="26"/>
                            <w:szCs w:val="26"/>
                          </w:rPr>
                          <m:t>o</m:t>
                        </m:r>
                      </w:ins>
                    </m:e>
                    <m:sub>
                      <w:ins w:id="3024" w:author="The Si Tran" w:date="2012-12-06T03:14:00Z">
                        <m:r>
                          <w:rPr>
                            <w:rFonts w:ascii="Cambria Math" w:eastAsia="Times New Roman" w:hAnsi="Cambria Math"/>
                            <w:sz w:val="26"/>
                            <w:szCs w:val="26"/>
                          </w:rPr>
                          <m:t>i</m:t>
                        </m:r>
                      </w:ins>
                    </m:sub>
                  </m:sSub>
                </m:e>
              </m:d>
            </m:num>
            <m:den>
              <w:ins w:id="3025" w:author="The Si Tran" w:date="2012-12-06T03:14:00Z">
                <m:r>
                  <w:rPr>
                    <w:rFonts w:ascii="Cambria Math" w:eastAsia="Times New Roman" w:hAnsi="Cambria Math"/>
                    <w:sz w:val="26"/>
                    <w:szCs w:val="26"/>
                  </w:rPr>
                  <m:t>∂</m:t>
                </m:r>
              </w:ins>
              <m:sSub>
                <m:sSubPr>
                  <m:ctrlPr>
                    <w:ins w:id="3026" w:author="The Si Tran" w:date="2012-12-06T03:15:00Z">
                      <w:rPr>
                        <w:rFonts w:ascii="Cambria Math" w:eastAsia="Times New Roman" w:hAnsi="Cambria Math"/>
                        <w:i/>
                        <w:sz w:val="26"/>
                        <w:szCs w:val="26"/>
                      </w:rPr>
                    </w:ins>
                  </m:ctrlPr>
                </m:sSubPr>
                <m:e>
                  <w:ins w:id="3027" w:author="The Si Tran" w:date="2012-12-06T03:15:00Z">
                    <m:r>
                      <w:rPr>
                        <w:rFonts w:ascii="Cambria Math" w:eastAsia="Times New Roman" w:hAnsi="Cambria Math"/>
                        <w:sz w:val="26"/>
                        <w:szCs w:val="26"/>
                      </w:rPr>
                      <m:t>o</m:t>
                    </m:r>
                  </w:ins>
                </m:e>
                <m:sub>
                  <w:ins w:id="3028" w:author="The Si Tran" w:date="2012-12-06T03:15:00Z">
                    <m:r>
                      <w:rPr>
                        <w:rFonts w:ascii="Cambria Math" w:eastAsia="Times New Roman" w:hAnsi="Cambria Math"/>
                        <w:sz w:val="26"/>
                        <w:szCs w:val="26"/>
                      </w:rPr>
                      <m:t>i</m:t>
                    </m:r>
                  </w:ins>
                </m:sub>
              </m:sSub>
            </m:den>
          </m:f>
          <w:ins w:id="3029" w:author="The Si Tran" w:date="2012-12-06T03:17:00Z">
            <m:r>
              <w:rPr>
                <w:rFonts w:ascii="Cambria Math" w:eastAsia="Times New Roman" w:hAnsi="Cambria Math"/>
                <w:sz w:val="26"/>
                <w:szCs w:val="26"/>
              </w:rPr>
              <m:t>=-</m:t>
            </m:r>
          </w:ins>
          <m:d>
            <m:dPr>
              <m:ctrlPr>
                <w:ins w:id="3030" w:author="The Si Tran" w:date="2012-12-06T03:17:00Z">
                  <w:rPr>
                    <w:rFonts w:ascii="Cambria Math" w:eastAsia="Times New Roman" w:hAnsi="Cambria Math"/>
                    <w:i/>
                    <w:sz w:val="26"/>
                    <w:szCs w:val="26"/>
                  </w:rPr>
                </w:ins>
              </m:ctrlPr>
            </m:dPr>
            <m:e>
              <m:sSub>
                <m:sSubPr>
                  <m:ctrlPr>
                    <w:ins w:id="3031" w:author="The Si Tran" w:date="2012-12-06T03:17:00Z">
                      <w:rPr>
                        <w:rFonts w:ascii="Cambria Math" w:eastAsia="Times New Roman" w:hAnsi="Cambria Math"/>
                        <w:i/>
                        <w:sz w:val="26"/>
                        <w:szCs w:val="26"/>
                      </w:rPr>
                    </w:ins>
                  </m:ctrlPr>
                </m:sSubPr>
                <m:e>
                  <w:ins w:id="3032" w:author="The Si Tran" w:date="2012-12-06T03:17:00Z">
                    <m:r>
                      <w:rPr>
                        <w:rFonts w:ascii="Cambria Math" w:eastAsia="Times New Roman" w:hAnsi="Cambria Math"/>
                        <w:sz w:val="26"/>
                        <w:szCs w:val="26"/>
                      </w:rPr>
                      <m:t>t</m:t>
                    </m:r>
                  </w:ins>
                </m:e>
                <m:sub>
                  <w:ins w:id="3033" w:author="The Si Tran" w:date="2012-12-06T03:17:00Z">
                    <m:r>
                      <w:rPr>
                        <w:rFonts w:ascii="Cambria Math" w:eastAsia="Times New Roman" w:hAnsi="Cambria Math"/>
                        <w:sz w:val="26"/>
                        <w:szCs w:val="26"/>
                      </w:rPr>
                      <m:t>i</m:t>
                    </m:r>
                  </w:ins>
                </m:sub>
              </m:sSub>
              <w:ins w:id="3034" w:author="The Si Tran" w:date="2012-12-06T03:17:00Z">
                <m:r>
                  <w:rPr>
                    <w:rFonts w:ascii="Cambria Math" w:eastAsia="Times New Roman" w:hAnsi="Cambria Math"/>
                    <w:sz w:val="26"/>
                    <w:szCs w:val="26"/>
                  </w:rPr>
                  <m:t>-</m:t>
                </m:r>
              </w:ins>
              <m:sSub>
                <m:sSubPr>
                  <m:ctrlPr>
                    <w:ins w:id="3035" w:author="The Si Tran" w:date="2012-12-06T03:17:00Z">
                      <w:rPr>
                        <w:rFonts w:ascii="Cambria Math" w:eastAsia="Times New Roman" w:hAnsi="Cambria Math"/>
                        <w:i/>
                        <w:sz w:val="26"/>
                        <w:szCs w:val="26"/>
                      </w:rPr>
                    </w:ins>
                  </m:ctrlPr>
                </m:sSubPr>
                <m:e>
                  <w:ins w:id="3036" w:author="The Si Tran" w:date="2012-12-06T03:17:00Z">
                    <m:r>
                      <w:rPr>
                        <w:rFonts w:ascii="Cambria Math" w:eastAsia="Times New Roman" w:hAnsi="Cambria Math"/>
                        <w:sz w:val="26"/>
                        <w:szCs w:val="26"/>
                      </w:rPr>
                      <m:t>o</m:t>
                    </m:r>
                  </w:ins>
                </m:e>
                <m:sub>
                  <w:ins w:id="3037" w:author="The Si Tran" w:date="2012-12-06T03:17:00Z">
                    <m:r>
                      <w:rPr>
                        <w:rFonts w:ascii="Cambria Math" w:eastAsia="Times New Roman" w:hAnsi="Cambria Math"/>
                        <w:sz w:val="26"/>
                        <w:szCs w:val="26"/>
                      </w:rPr>
                      <m:t>i</m:t>
                    </m:r>
                  </w:ins>
                </m:sub>
              </m:sSub>
            </m:e>
          </m:d>
          <w:ins w:id="3038" w:author="The Si Tran" w:date="2012-12-06T03:15:00Z">
            <m:r>
              <w:rPr>
                <w:rFonts w:ascii="Cambria Math" w:eastAsia="Times New Roman" w:hAnsi="Cambria Math"/>
                <w:sz w:val="26"/>
                <w:szCs w:val="26"/>
              </w:rPr>
              <m:t xml:space="preserve">      (2.8)</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del w:id="3039" w:author="The Si Tran" w:date="2012-12-06T03:15:00Z">
        <w:r w:rsidRPr="00AF1345" w:rsidDel="00EF4DD4">
          <w:rPr>
            <w:rFonts w:ascii="Times New Roman" w:hAnsi="Times New Roman"/>
            <w:position w:val="-66"/>
            <w:sz w:val="26"/>
            <w:szCs w:val="26"/>
          </w:rPr>
          <w:object w:dxaOrig="3120" w:dyaOrig="1760">
            <v:shape id="_x0000_i1127" type="#_x0000_t75" style="width:201pt;height:113.25pt" o:ole="">
              <v:imagedata r:id="rId236" o:title=""/>
            </v:shape>
            <o:OLEObject Type="Embed" ProgID="Equation.DSMT4" ShapeID="_x0000_i1127" DrawAspect="Content" ObjectID="_1416335250" r:id="rId237"/>
          </w:object>
        </w:r>
      </w:del>
    </w:p>
    <w:p w:rsidR="0088753F" w:rsidRDefault="0088753F" w:rsidP="0088753F">
      <w:pPr>
        <w:pStyle w:val="ListParagraph"/>
        <w:spacing w:after="0" w:line="360" w:lineRule="auto"/>
        <w:ind w:left="0"/>
        <w:rPr>
          <w:ins w:id="3040" w:author="The Si Tran" w:date="2012-12-06T03:16:00Z"/>
          <w:rFonts w:ascii="Times New Roman" w:hAnsi="Times New Roman"/>
          <w:position w:val="-30"/>
          <w:sz w:val="26"/>
          <w:szCs w:val="26"/>
        </w:rPr>
      </w:pPr>
      <w:r w:rsidRPr="0049233F">
        <w:rPr>
          <w:rFonts w:ascii="Times New Roman" w:hAnsi="Times New Roman"/>
          <w:position w:val="-30"/>
          <w:sz w:val="26"/>
          <w:szCs w:val="26"/>
        </w:rPr>
        <w:t>Thay (2.8</w:t>
      </w:r>
      <w:proofErr w:type="gramStart"/>
      <w:r w:rsidRPr="0049233F">
        <w:rPr>
          <w:rFonts w:ascii="Times New Roman" w:hAnsi="Times New Roman"/>
          <w:position w:val="-30"/>
          <w:sz w:val="26"/>
          <w:szCs w:val="26"/>
        </w:rPr>
        <w:t>)  và</w:t>
      </w:r>
      <w:proofErr w:type="gramEnd"/>
      <w:r w:rsidRPr="0049233F">
        <w:rPr>
          <w:rFonts w:ascii="Times New Roman" w:hAnsi="Times New Roman"/>
          <w:position w:val="-30"/>
          <w:sz w:val="26"/>
          <w:szCs w:val="26"/>
        </w:rPr>
        <w:t xml:space="preserve"> (2.6) vào (2.5) ta được công thức tính đạo hàm riêng phần của hàm lỗi theo trọng số </w:t>
      </w:r>
      <w:r w:rsidRPr="0049233F">
        <w:rPr>
          <w:rFonts w:ascii="Times New Roman" w:hAnsi="Times New Roman"/>
          <w:i/>
          <w:position w:val="-30"/>
          <w:sz w:val="26"/>
          <w:szCs w:val="26"/>
        </w:rPr>
        <w:t>w</w:t>
      </w:r>
      <w:r w:rsidRPr="0049233F">
        <w:rPr>
          <w:rFonts w:ascii="Times New Roman" w:hAnsi="Times New Roman"/>
          <w:i/>
          <w:position w:val="-30"/>
          <w:sz w:val="26"/>
          <w:szCs w:val="26"/>
          <w:vertAlign w:val="subscript"/>
        </w:rPr>
        <w:t>ij</w:t>
      </w:r>
      <w:r w:rsidRPr="0049233F">
        <w:rPr>
          <w:rFonts w:ascii="Times New Roman" w:hAnsi="Times New Roman"/>
          <w:position w:val="-30"/>
          <w:sz w:val="26"/>
          <w:szCs w:val="26"/>
        </w:rPr>
        <w:t xml:space="preserve"> của đơn vị xuất </w:t>
      </w:r>
      <w:r w:rsidRPr="0049233F">
        <w:rPr>
          <w:rFonts w:ascii="Times New Roman" w:hAnsi="Times New Roman"/>
          <w:i/>
          <w:position w:val="-30"/>
          <w:sz w:val="26"/>
          <w:szCs w:val="26"/>
        </w:rPr>
        <w:t>i</w:t>
      </w:r>
      <w:r w:rsidRPr="0049233F">
        <w:rPr>
          <w:rFonts w:ascii="Times New Roman" w:hAnsi="Times New Roman"/>
          <w:position w:val="-30"/>
          <w:sz w:val="26"/>
          <w:szCs w:val="26"/>
        </w:rPr>
        <w:t xml:space="preserve"> </w:t>
      </w:r>
    </w:p>
    <w:p w:rsidR="002D525D" w:rsidRPr="002D525D" w:rsidDel="002D525D" w:rsidRDefault="006E1C30">
      <w:pPr>
        <w:pStyle w:val="ListParagraph"/>
        <w:spacing w:after="0" w:line="360" w:lineRule="auto"/>
        <w:ind w:firstLine="720"/>
        <w:rPr>
          <w:del w:id="3041" w:author="The Si Tran" w:date="2012-12-06T03:18:00Z"/>
          <w:rFonts w:ascii="Times New Roman" w:hAnsi="Times New Roman"/>
          <w:position w:val="-30"/>
          <w:sz w:val="26"/>
          <w:szCs w:val="26"/>
        </w:rPr>
        <w:pPrChange w:id="3042" w:author="The Si Tran" w:date="2012-12-06T03:18:00Z">
          <w:pPr>
            <w:pStyle w:val="ListParagraph"/>
            <w:spacing w:after="0" w:line="360" w:lineRule="auto"/>
            <w:ind w:left="0"/>
          </w:pPr>
        </w:pPrChange>
      </w:pPr>
      <m:oMathPara>
        <m:oMathParaPr>
          <m:jc m:val="left"/>
        </m:oMathParaPr>
        <m:oMath>
          <m:f>
            <m:fPr>
              <m:ctrlPr>
                <w:ins w:id="3043" w:author="The Si Tran" w:date="2012-12-06T03:16:00Z">
                  <w:rPr>
                    <w:rFonts w:ascii="Cambria Math" w:eastAsia="Times New Roman" w:hAnsi="Cambria Math"/>
                    <w:i/>
                    <w:sz w:val="26"/>
                    <w:szCs w:val="26"/>
                  </w:rPr>
                </w:ins>
              </m:ctrlPr>
            </m:fPr>
            <m:num>
              <w:ins w:id="3044" w:author="The Si Tran" w:date="2012-12-06T03:16:00Z">
                <m:r>
                  <w:rPr>
                    <w:rFonts w:ascii="Cambria Math" w:hAnsi="Cambria Math"/>
                    <w:sz w:val="26"/>
                    <w:szCs w:val="26"/>
                    <w:rPrChange w:id="3045" w:author="The Si Tran" w:date="2012-12-06T03:19:00Z">
                      <w:rPr>
                        <w:rFonts w:ascii="Cambria Math" w:hAnsi="Cambria Math"/>
                        <w:szCs w:val="26"/>
                      </w:rPr>
                    </w:rPrChange>
                  </w:rPr>
                  <m:t>∂E</m:t>
                </m:r>
              </w:ins>
            </m:num>
            <m:den>
              <w:ins w:id="3046" w:author="The Si Tran" w:date="2012-12-06T03:16:00Z">
                <m:r>
                  <w:rPr>
                    <w:rFonts w:ascii="Cambria Math" w:hAnsi="Cambria Math"/>
                    <w:sz w:val="26"/>
                    <w:szCs w:val="26"/>
                    <w:rPrChange w:id="3047" w:author="The Si Tran" w:date="2012-12-06T03:19:00Z">
                      <w:rPr>
                        <w:rFonts w:ascii="Cambria Math" w:hAnsi="Cambria Math"/>
                        <w:szCs w:val="26"/>
                      </w:rPr>
                    </w:rPrChange>
                  </w:rPr>
                  <m:t>∂</m:t>
                </m:r>
              </w:ins>
              <m:sSub>
                <m:sSubPr>
                  <m:ctrlPr>
                    <w:ins w:id="3048" w:author="The Si Tran" w:date="2012-12-06T03:16:00Z">
                      <w:rPr>
                        <w:rFonts w:ascii="Cambria Math" w:eastAsia="Times New Roman" w:hAnsi="Cambria Math"/>
                        <w:i/>
                        <w:sz w:val="26"/>
                        <w:szCs w:val="26"/>
                      </w:rPr>
                    </w:ins>
                  </m:ctrlPr>
                </m:sSubPr>
                <m:e>
                  <w:ins w:id="3049" w:author="The Si Tran" w:date="2012-12-06T03:16:00Z">
                    <m:r>
                      <w:rPr>
                        <w:rFonts w:ascii="Cambria Math" w:hAnsi="Cambria Math"/>
                        <w:sz w:val="26"/>
                        <w:szCs w:val="26"/>
                        <w:rPrChange w:id="3050" w:author="The Si Tran" w:date="2012-12-06T03:19:00Z">
                          <w:rPr>
                            <w:rFonts w:ascii="Cambria Math" w:hAnsi="Cambria Math"/>
                            <w:szCs w:val="26"/>
                          </w:rPr>
                        </w:rPrChange>
                      </w:rPr>
                      <m:t>w</m:t>
                    </m:r>
                  </w:ins>
                </m:e>
                <m:sub>
                  <w:ins w:id="3051" w:author="The Si Tran" w:date="2012-12-06T03:16:00Z">
                    <m:r>
                      <w:rPr>
                        <w:rFonts w:ascii="Cambria Math" w:hAnsi="Cambria Math"/>
                        <w:sz w:val="26"/>
                        <w:szCs w:val="26"/>
                        <w:rPrChange w:id="3052" w:author="The Si Tran" w:date="2012-12-06T03:19:00Z">
                          <w:rPr>
                            <w:rFonts w:ascii="Cambria Math" w:hAnsi="Cambria Math"/>
                            <w:szCs w:val="26"/>
                          </w:rPr>
                        </w:rPrChange>
                      </w:rPr>
                      <m:t>ij</m:t>
                    </m:r>
                  </w:ins>
                </m:sub>
              </m:sSub>
            </m:den>
          </m:f>
          <w:ins w:id="3053" w:author="The Si Tran" w:date="2012-12-06T03:16:00Z">
            <m:r>
              <w:rPr>
                <w:rFonts w:ascii="Cambria Math" w:hAnsi="Cambria Math"/>
                <w:sz w:val="26"/>
                <w:szCs w:val="26"/>
                <w:rPrChange w:id="3054" w:author="The Si Tran" w:date="2012-12-06T03:19:00Z">
                  <w:rPr>
                    <w:rFonts w:ascii="Cambria Math" w:hAnsi="Cambria Math"/>
                    <w:szCs w:val="26"/>
                  </w:rPr>
                </w:rPrChange>
              </w:rPr>
              <m:t>=</m:t>
            </m:r>
          </w:ins>
          <w:ins w:id="3055" w:author="The Si Tran" w:date="2012-12-06T03:18:00Z">
            <m:r>
              <w:rPr>
                <w:rFonts w:ascii="Cambria Math" w:hAnsi="Cambria Math"/>
                <w:sz w:val="26"/>
                <w:szCs w:val="26"/>
                <w:rPrChange w:id="3056" w:author="The Si Tran" w:date="2012-12-06T03:19:00Z">
                  <w:rPr>
                    <w:rFonts w:ascii="Cambria Math" w:hAnsi="Cambria Math"/>
                    <w:szCs w:val="26"/>
                  </w:rPr>
                </w:rPrChange>
              </w:rPr>
              <m:t>-</m:t>
            </m:r>
          </w:ins>
          <m:d>
            <m:dPr>
              <m:ctrlPr>
                <w:ins w:id="3057" w:author="The Si Tran" w:date="2012-12-06T03:17:00Z">
                  <w:rPr>
                    <w:rFonts w:ascii="Cambria Math" w:eastAsia="Times New Roman" w:hAnsi="Cambria Math"/>
                    <w:i/>
                    <w:sz w:val="26"/>
                    <w:szCs w:val="26"/>
                  </w:rPr>
                </w:ins>
              </m:ctrlPr>
            </m:dPr>
            <m:e>
              <m:sSub>
                <m:sSubPr>
                  <m:ctrlPr>
                    <w:ins w:id="3058" w:author="The Si Tran" w:date="2012-12-06T03:17:00Z">
                      <w:rPr>
                        <w:rFonts w:ascii="Cambria Math" w:eastAsia="Times New Roman" w:hAnsi="Cambria Math"/>
                        <w:i/>
                        <w:sz w:val="26"/>
                        <w:szCs w:val="26"/>
                      </w:rPr>
                    </w:ins>
                  </m:ctrlPr>
                </m:sSubPr>
                <m:e>
                  <w:ins w:id="3059" w:author="The Si Tran" w:date="2012-12-06T03:17:00Z">
                    <m:r>
                      <w:rPr>
                        <w:rFonts w:ascii="Cambria Math" w:hAnsi="Cambria Math"/>
                        <w:szCs w:val="26"/>
                      </w:rPr>
                      <m:t>t</m:t>
                    </m:r>
                  </w:ins>
                </m:e>
                <m:sub>
                  <w:ins w:id="3060" w:author="The Si Tran" w:date="2012-12-06T03:17:00Z">
                    <m:r>
                      <w:rPr>
                        <w:rFonts w:ascii="Cambria Math" w:hAnsi="Cambria Math"/>
                        <w:szCs w:val="26"/>
                      </w:rPr>
                      <m:t>i</m:t>
                    </m:r>
                  </w:ins>
                </m:sub>
              </m:sSub>
              <w:ins w:id="3061" w:author="The Si Tran" w:date="2012-12-06T03:17:00Z">
                <m:r>
                  <w:rPr>
                    <w:rFonts w:ascii="Cambria Math" w:hAnsi="Cambria Math"/>
                    <w:szCs w:val="26"/>
                  </w:rPr>
                  <m:t>-</m:t>
                </m:r>
              </w:ins>
              <m:sSub>
                <m:sSubPr>
                  <m:ctrlPr>
                    <w:ins w:id="3062" w:author="The Si Tran" w:date="2012-12-06T03:17:00Z">
                      <w:rPr>
                        <w:rFonts w:ascii="Cambria Math" w:eastAsia="Times New Roman" w:hAnsi="Cambria Math"/>
                        <w:i/>
                        <w:sz w:val="26"/>
                        <w:szCs w:val="26"/>
                      </w:rPr>
                    </w:ins>
                  </m:ctrlPr>
                </m:sSubPr>
                <m:e>
                  <w:ins w:id="3063" w:author="The Si Tran" w:date="2012-12-06T03:17:00Z">
                    <m:r>
                      <w:rPr>
                        <w:rFonts w:ascii="Cambria Math" w:hAnsi="Cambria Math"/>
                        <w:szCs w:val="26"/>
                      </w:rPr>
                      <m:t>o</m:t>
                    </m:r>
                  </w:ins>
                </m:e>
                <m:sub>
                  <w:ins w:id="3064" w:author="The Si Tran" w:date="2012-12-06T03:17:00Z">
                    <m:r>
                      <w:rPr>
                        <w:rFonts w:ascii="Cambria Math" w:hAnsi="Cambria Math"/>
                        <w:szCs w:val="26"/>
                      </w:rPr>
                      <m:t>i</m:t>
                    </m:r>
                  </w:ins>
                </m:sub>
              </m:sSub>
            </m:e>
          </m:d>
          <w:ins w:id="3065" w:author="The Si Tran" w:date="2012-12-06T03:18:00Z">
            <m:r>
              <w:rPr>
                <w:rFonts w:ascii="Cambria Math" w:hAnsi="Cambria Math"/>
                <w:szCs w:val="26"/>
              </w:rPr>
              <m:t>*</m:t>
            </m:r>
          </w:ins>
          <m:sSup>
            <m:sSupPr>
              <m:ctrlPr>
                <w:ins w:id="3066" w:author="The Si Tran" w:date="2012-12-06T03:18:00Z">
                  <w:rPr>
                    <w:rFonts w:ascii="Cambria Math" w:eastAsia="Times New Roman" w:hAnsi="Cambria Math"/>
                    <w:i/>
                    <w:sz w:val="26"/>
                    <w:szCs w:val="26"/>
                  </w:rPr>
                </w:ins>
              </m:ctrlPr>
            </m:sSupPr>
            <m:e>
              <w:ins w:id="3067" w:author="The Si Tran" w:date="2012-12-06T03:18:00Z">
                <m:r>
                  <w:rPr>
                    <w:rFonts w:ascii="Cambria Math" w:hAnsi="Cambria Math"/>
                    <w:sz w:val="26"/>
                    <w:szCs w:val="26"/>
                    <w:rPrChange w:id="3068" w:author="The Si Tran" w:date="2012-12-06T03:19:00Z">
                      <w:rPr>
                        <w:rFonts w:ascii="Cambria Math" w:hAnsi="Cambria Math"/>
                        <w:szCs w:val="26"/>
                      </w:rPr>
                    </w:rPrChange>
                  </w:rPr>
                  <m:t>f</m:t>
                </m:r>
              </w:ins>
            </m:e>
            <m:sup>
              <w:ins w:id="3069" w:author="The Si Tran" w:date="2012-12-06T03:18:00Z">
                <m:r>
                  <w:rPr>
                    <w:rFonts w:ascii="Cambria Math" w:hAnsi="Cambria Math"/>
                    <w:sz w:val="26"/>
                    <w:szCs w:val="26"/>
                    <w:rPrChange w:id="3070" w:author="The Si Tran" w:date="2012-12-06T03:19:00Z">
                      <w:rPr>
                        <w:rFonts w:ascii="Cambria Math" w:hAnsi="Cambria Math"/>
                        <w:szCs w:val="26"/>
                      </w:rPr>
                    </w:rPrChange>
                  </w:rPr>
                  <m:t>'</m:t>
                </m:r>
              </w:ins>
            </m:sup>
          </m:sSup>
          <m:d>
            <m:dPr>
              <m:ctrlPr>
                <w:ins w:id="3071" w:author="The Si Tran" w:date="2012-12-06T03:18:00Z">
                  <w:rPr>
                    <w:rFonts w:ascii="Cambria Math" w:hAnsi="Cambria Math"/>
                    <w:i/>
                    <w:sz w:val="26"/>
                    <w:szCs w:val="26"/>
                  </w:rPr>
                </w:ins>
              </m:ctrlPr>
            </m:dPr>
            <m:e>
              <m:sSub>
                <m:sSubPr>
                  <m:ctrlPr>
                    <w:ins w:id="3072" w:author="The Si Tran" w:date="2012-12-06T03:18:00Z">
                      <w:rPr>
                        <w:rFonts w:ascii="Cambria Math" w:eastAsia="Times New Roman" w:hAnsi="Cambria Math"/>
                        <w:i/>
                        <w:sz w:val="26"/>
                        <w:szCs w:val="26"/>
                      </w:rPr>
                    </w:ins>
                  </m:ctrlPr>
                </m:sSubPr>
                <m:e>
                  <w:ins w:id="3073" w:author="The Si Tran" w:date="2012-12-06T03:18:00Z">
                    <m:r>
                      <w:rPr>
                        <w:rFonts w:ascii="Cambria Math" w:hAnsi="Cambria Math"/>
                        <w:sz w:val="26"/>
                        <w:szCs w:val="26"/>
                        <w:rPrChange w:id="3074" w:author="The Si Tran" w:date="2012-12-06T03:19:00Z">
                          <w:rPr>
                            <w:rFonts w:ascii="Cambria Math" w:hAnsi="Cambria Math"/>
                            <w:szCs w:val="26"/>
                          </w:rPr>
                        </w:rPrChange>
                      </w:rPr>
                      <m:t>net</m:t>
                    </m:r>
                  </w:ins>
                </m:e>
                <m:sub>
                  <w:ins w:id="3075" w:author="The Si Tran" w:date="2012-12-06T03:18:00Z">
                    <m:r>
                      <w:rPr>
                        <w:rFonts w:ascii="Cambria Math" w:hAnsi="Cambria Math"/>
                        <w:sz w:val="26"/>
                        <w:szCs w:val="26"/>
                        <w:rPrChange w:id="3076" w:author="The Si Tran" w:date="2012-12-06T03:19:00Z">
                          <w:rPr>
                            <w:rFonts w:ascii="Cambria Math" w:hAnsi="Cambria Math"/>
                            <w:szCs w:val="26"/>
                          </w:rPr>
                        </w:rPrChange>
                      </w:rPr>
                      <m:t>i</m:t>
                    </m:r>
                  </w:ins>
                </m:sub>
              </m:sSub>
            </m:e>
          </m:d>
          <m:sSub>
            <m:sSubPr>
              <m:ctrlPr>
                <w:ins w:id="3077" w:author="The Si Tran" w:date="2012-12-06T03:18:00Z">
                  <w:rPr>
                    <w:rFonts w:ascii="Cambria Math" w:eastAsia="Times New Roman" w:hAnsi="Cambria Math"/>
                    <w:i/>
                    <w:sz w:val="26"/>
                    <w:szCs w:val="26"/>
                  </w:rPr>
                </w:ins>
              </m:ctrlPr>
            </m:sSubPr>
            <m:e>
              <w:ins w:id="3078" w:author="The Si Tran" w:date="2012-12-06T03:18:00Z">
                <m:r>
                  <w:rPr>
                    <w:rFonts w:ascii="Cambria Math" w:hAnsi="Cambria Math"/>
                    <w:sz w:val="26"/>
                    <w:szCs w:val="26"/>
                    <w:rPrChange w:id="3079" w:author="The Si Tran" w:date="2012-12-06T03:19:00Z">
                      <w:rPr>
                        <w:rFonts w:ascii="Cambria Math" w:hAnsi="Cambria Math"/>
                        <w:szCs w:val="26"/>
                      </w:rPr>
                    </w:rPrChange>
                  </w:rPr>
                  <m:t>o</m:t>
                </m:r>
              </w:ins>
            </m:e>
            <m:sub>
              <w:ins w:id="3080" w:author="The Si Tran" w:date="2012-12-06T03:18:00Z">
                <m:r>
                  <w:rPr>
                    <w:rFonts w:ascii="Cambria Math" w:hAnsi="Cambria Math"/>
                    <w:sz w:val="26"/>
                    <w:szCs w:val="26"/>
                    <w:rPrChange w:id="3081" w:author="The Si Tran" w:date="2012-12-06T03:19:00Z">
                      <w:rPr>
                        <w:rFonts w:ascii="Cambria Math" w:hAnsi="Cambria Math"/>
                        <w:szCs w:val="26"/>
                      </w:rPr>
                    </w:rPrChange>
                  </w:rPr>
                  <m:t>j</m:t>
                </m:r>
              </w:ins>
              <w:ins w:id="3082" w:author="The Si Tran" w:date="2012-12-06T03:23:00Z">
                <m:r>
                  <w:rPr>
                    <w:rFonts w:ascii="Cambria Math" w:hAnsi="Cambria Math"/>
                    <w:sz w:val="26"/>
                    <w:szCs w:val="26"/>
                  </w:rPr>
                  <m:t xml:space="preserve">         </m:t>
                </m:r>
              </w:ins>
            </m:sub>
          </m:sSub>
          <w:ins w:id="3083" w:author="The Si Tran" w:date="2012-12-06T03:23:00Z">
            <m:r>
              <w:rPr>
                <w:rFonts w:ascii="Cambria Math" w:eastAsia="Times New Roman" w:hAnsi="Cambria Math"/>
                <w:sz w:val="26"/>
                <w:szCs w:val="26"/>
              </w:rPr>
              <m:t>(2.9)</m:t>
            </m:r>
          </w:ins>
        </m:oMath>
      </m:oMathPara>
    </w:p>
    <w:p w:rsidR="0088753F" w:rsidRPr="0049233F" w:rsidRDefault="0088753F">
      <w:pPr>
        <w:pStyle w:val="ListParagraph"/>
        <w:spacing w:after="0" w:line="360" w:lineRule="auto"/>
        <w:ind w:firstLine="720"/>
        <w:rPr>
          <w:rFonts w:ascii="Times New Roman" w:hAnsi="Times New Roman"/>
          <w:position w:val="-30"/>
          <w:sz w:val="26"/>
          <w:szCs w:val="26"/>
        </w:rPr>
        <w:pPrChange w:id="3084" w:author="The Si Tran" w:date="2012-12-06T03:18:00Z">
          <w:pPr>
            <w:pStyle w:val="ListParagraph"/>
            <w:spacing w:after="0" w:line="360" w:lineRule="auto"/>
            <w:ind w:left="0"/>
          </w:pPr>
        </w:pPrChange>
      </w:pPr>
      <w:del w:id="3085" w:author="The Si Tran" w:date="2012-12-06T03:18:00Z">
        <w:r w:rsidRPr="0049233F" w:rsidDel="002D525D">
          <w:rPr>
            <w:rFonts w:ascii="Times New Roman" w:hAnsi="Times New Roman"/>
            <w:position w:val="-30"/>
            <w:sz w:val="26"/>
            <w:szCs w:val="26"/>
          </w:rPr>
          <w:delText xml:space="preserve">            </w:delText>
        </w:r>
        <w:r w:rsidRPr="00AF1345" w:rsidDel="002D525D">
          <w:rPr>
            <w:rFonts w:ascii="Times New Roman" w:hAnsi="Times New Roman"/>
            <w:position w:val="-32"/>
            <w:sz w:val="26"/>
            <w:szCs w:val="26"/>
          </w:rPr>
          <w:object w:dxaOrig="3400" w:dyaOrig="700">
            <v:shape id="_x0000_i1128" type="#_x0000_t75" style="width:228pt;height:47.25pt" o:ole="">
              <v:imagedata r:id="rId238" o:title=""/>
            </v:shape>
            <o:OLEObject Type="Embed" ProgID="Equation.DSMT4" ShapeID="_x0000_i1128" DrawAspect="Content" ObjectID="_1416335251" r:id="rId239"/>
          </w:object>
        </w:r>
      </w:del>
    </w:p>
    <w:p w:rsidR="0088753F" w:rsidRDefault="0088753F" w:rsidP="0088753F">
      <w:pPr>
        <w:pStyle w:val="ListParagraph"/>
        <w:numPr>
          <w:ilvl w:val="0"/>
          <w:numId w:val="4"/>
        </w:numPr>
        <w:spacing w:after="0" w:line="360" w:lineRule="auto"/>
        <w:ind w:left="0"/>
        <w:rPr>
          <w:ins w:id="3086" w:author="The Si Tran" w:date="2012-12-06T03:19:00Z"/>
          <w:rFonts w:ascii="Times New Roman" w:hAnsi="Times New Roman"/>
          <w:sz w:val="26"/>
          <w:szCs w:val="26"/>
        </w:rPr>
      </w:pPr>
      <w:r w:rsidRPr="0049233F">
        <w:rPr>
          <w:rFonts w:ascii="Times New Roman" w:hAnsi="Times New Roman"/>
          <w:sz w:val="26"/>
          <w:szCs w:val="26"/>
        </w:rPr>
        <w:t xml:space="preserve">Nếu đơn vị </w:t>
      </w:r>
      <w:r w:rsidRPr="0049233F">
        <w:rPr>
          <w:rFonts w:ascii="Times New Roman" w:hAnsi="Times New Roman"/>
          <w:i/>
          <w:sz w:val="26"/>
          <w:szCs w:val="26"/>
        </w:rPr>
        <w:t>i</w:t>
      </w:r>
      <w:r w:rsidRPr="0049233F">
        <w:rPr>
          <w:rFonts w:ascii="Times New Roman" w:hAnsi="Times New Roman"/>
          <w:sz w:val="26"/>
          <w:szCs w:val="26"/>
        </w:rPr>
        <w:t xml:space="preserve"> là đơn vị ở tầng ẩn ở tầng ẩn thì việc tính toán phức tạp hơn bởi vì giá trị xuất của </w:t>
      </w:r>
      <w:r w:rsidRPr="0049233F">
        <w:rPr>
          <w:rFonts w:ascii="Times New Roman" w:hAnsi="Times New Roman"/>
          <w:i/>
          <w:sz w:val="26"/>
          <w:szCs w:val="26"/>
        </w:rPr>
        <w:t>i</w:t>
      </w:r>
      <w:r w:rsidRPr="0049233F">
        <w:rPr>
          <w:rFonts w:ascii="Times New Roman" w:hAnsi="Times New Roman"/>
          <w:sz w:val="26"/>
          <w:szCs w:val="26"/>
        </w:rPr>
        <w:t xml:space="preserve"> không ảnh hưởng trực tiếp lên giá trị xuất của mạng neuron mà ảnh hưởng gián tiếp thông qua các đơn vị ở sau nó.</w:t>
      </w:r>
    </w:p>
    <w:p w:rsidR="002D525D" w:rsidRPr="002D525D" w:rsidRDefault="006E1C30">
      <w:pPr>
        <w:pStyle w:val="ListParagraph"/>
        <w:spacing w:after="0" w:line="360" w:lineRule="auto"/>
        <w:ind w:left="0"/>
        <w:rPr>
          <w:rFonts w:ascii="Times New Roman" w:hAnsi="Times New Roman"/>
          <w:sz w:val="26"/>
          <w:szCs w:val="26"/>
        </w:rPr>
        <w:pPrChange w:id="3087" w:author="The Si Tran" w:date="2012-12-06T03:19:00Z">
          <w:pPr>
            <w:pStyle w:val="ListParagraph"/>
            <w:numPr>
              <w:numId w:val="4"/>
            </w:numPr>
            <w:spacing w:after="0" w:line="360" w:lineRule="auto"/>
            <w:ind w:left="0" w:hanging="360"/>
          </w:pPr>
        </w:pPrChange>
      </w:pPr>
      <m:oMathPara>
        <m:oMath>
          <m:f>
            <m:fPr>
              <m:ctrlPr>
                <w:ins w:id="3088" w:author="The Si Tran" w:date="2012-12-06T03:19:00Z">
                  <w:rPr>
                    <w:rFonts w:ascii="Cambria Math" w:eastAsia="Times New Roman" w:hAnsi="Cambria Math"/>
                    <w:i/>
                    <w:sz w:val="26"/>
                    <w:szCs w:val="26"/>
                  </w:rPr>
                </w:ins>
              </m:ctrlPr>
            </m:fPr>
            <m:num>
              <w:ins w:id="3089" w:author="The Si Tran" w:date="2012-12-06T03:19:00Z">
                <m:r>
                  <w:rPr>
                    <w:rFonts w:ascii="Cambria Math" w:hAnsi="Cambria Math"/>
                    <w:sz w:val="26"/>
                    <w:szCs w:val="26"/>
                    <w:rPrChange w:id="3090" w:author="The Si Tran" w:date="2012-12-06T03:20:00Z">
                      <w:rPr>
                        <w:rFonts w:ascii="Cambria Math" w:hAnsi="Cambria Math"/>
                        <w:szCs w:val="26"/>
                      </w:rPr>
                    </w:rPrChange>
                  </w:rPr>
                  <m:t>∂E</m:t>
                </m:r>
              </w:ins>
            </m:num>
            <m:den>
              <w:ins w:id="3091" w:author="The Si Tran" w:date="2012-12-06T03:19:00Z">
                <m:r>
                  <w:rPr>
                    <w:rFonts w:ascii="Cambria Math" w:hAnsi="Cambria Math"/>
                    <w:sz w:val="26"/>
                    <w:szCs w:val="26"/>
                    <w:rPrChange w:id="3092" w:author="The Si Tran" w:date="2012-12-06T03:20:00Z">
                      <w:rPr>
                        <w:rFonts w:ascii="Cambria Math" w:hAnsi="Cambria Math"/>
                        <w:szCs w:val="26"/>
                      </w:rPr>
                    </w:rPrChange>
                  </w:rPr>
                  <m:t>∂</m:t>
                </m:r>
              </w:ins>
              <m:sSub>
                <m:sSubPr>
                  <m:ctrlPr>
                    <w:ins w:id="3093" w:author="The Si Tran" w:date="2012-12-06T03:19:00Z">
                      <w:rPr>
                        <w:rFonts w:ascii="Cambria Math" w:eastAsia="Times New Roman" w:hAnsi="Cambria Math"/>
                        <w:i/>
                        <w:sz w:val="26"/>
                        <w:szCs w:val="26"/>
                      </w:rPr>
                    </w:ins>
                  </m:ctrlPr>
                </m:sSubPr>
                <m:e>
                  <w:ins w:id="3094" w:author="The Si Tran" w:date="2012-12-06T03:19:00Z">
                    <m:r>
                      <w:rPr>
                        <w:rFonts w:ascii="Cambria Math" w:hAnsi="Cambria Math"/>
                        <w:sz w:val="26"/>
                        <w:szCs w:val="26"/>
                        <w:rPrChange w:id="3095" w:author="The Si Tran" w:date="2012-12-06T03:20:00Z">
                          <w:rPr>
                            <w:rFonts w:ascii="Cambria Math" w:hAnsi="Cambria Math"/>
                            <w:szCs w:val="26"/>
                          </w:rPr>
                        </w:rPrChange>
                      </w:rPr>
                      <m:t>o</m:t>
                    </m:r>
                  </w:ins>
                </m:e>
                <m:sub>
                  <w:ins w:id="3096" w:author="The Si Tran" w:date="2012-12-06T03:19:00Z">
                    <m:r>
                      <w:rPr>
                        <w:rFonts w:ascii="Cambria Math" w:hAnsi="Cambria Math"/>
                        <w:sz w:val="26"/>
                        <w:szCs w:val="26"/>
                        <w:rPrChange w:id="3097" w:author="The Si Tran" w:date="2012-12-06T03:20:00Z">
                          <w:rPr>
                            <w:rFonts w:ascii="Cambria Math" w:hAnsi="Cambria Math"/>
                            <w:szCs w:val="26"/>
                          </w:rPr>
                        </w:rPrChange>
                      </w:rPr>
                      <m:t>i</m:t>
                    </m:r>
                  </w:ins>
                </m:sub>
              </m:sSub>
            </m:den>
          </m:f>
          <w:ins w:id="3098" w:author="The Si Tran" w:date="2012-12-06T03:19:00Z">
            <m:r>
              <w:rPr>
                <w:rFonts w:ascii="Cambria Math" w:eastAsia="Times New Roman" w:hAnsi="Cambria Math"/>
                <w:sz w:val="26"/>
                <w:szCs w:val="26"/>
              </w:rPr>
              <m:t>=</m:t>
            </m:r>
          </w:ins>
          <m:nary>
            <m:naryPr>
              <m:chr m:val="∑"/>
              <m:limLoc m:val="subSup"/>
              <m:supHide m:val="1"/>
              <m:ctrlPr>
                <w:ins w:id="3099" w:author="The Si Tran" w:date="2012-12-06T03:19:00Z">
                  <w:rPr>
                    <w:rFonts w:ascii="Cambria Math" w:eastAsia="Times New Roman" w:hAnsi="Cambria Math"/>
                    <w:i/>
                    <w:sz w:val="26"/>
                    <w:szCs w:val="26"/>
                  </w:rPr>
                </w:ins>
              </m:ctrlPr>
            </m:naryPr>
            <m:sub>
              <w:ins w:id="3100" w:author="The Si Tran" w:date="2012-12-06T03:19:00Z">
                <m:r>
                  <w:rPr>
                    <w:rFonts w:ascii="Cambria Math" w:eastAsia="Times New Roman" w:hAnsi="Cambria Math"/>
                    <w:sz w:val="26"/>
                    <w:szCs w:val="26"/>
                  </w:rPr>
                  <m:t>k∈</m:t>
                </m:r>
                <m:r>
                  <w:rPr>
                    <w:rFonts w:ascii="Cambria Math" w:eastAsia="Times New Roman" w:hAnsi="Cambria Math"/>
                    <w:sz w:val="26"/>
                    <w:szCs w:val="26"/>
                  </w:rPr>
                  <m:t>succ</m:t>
                </m:r>
                <m:r>
                  <w:rPr>
                    <w:rFonts w:ascii="Cambria Math" w:eastAsia="Times New Roman" w:hAnsi="Cambria Math"/>
                    <w:sz w:val="26"/>
                    <w:szCs w:val="26"/>
                  </w:rPr>
                  <m:t>(</m:t>
                </m:r>
                <m:r>
                  <w:rPr>
                    <w:rFonts w:ascii="Cambria Math" w:eastAsia="Times New Roman" w:hAnsi="Cambria Math"/>
                    <w:sz w:val="26"/>
                    <w:szCs w:val="26"/>
                    <w:rPrChange w:id="3101" w:author="The Si Tran" w:date="2012-12-06T03:20:00Z">
                      <w:rPr>
                        <w:rFonts w:ascii="Cambria Math" w:eastAsia="Times New Roman" w:hAnsi="Cambria Math"/>
                        <w:sz w:val="26"/>
                        <w:szCs w:val="26"/>
                      </w:rPr>
                    </w:rPrChange>
                  </w:rPr>
                  <m:t>i)</m:t>
                </m:r>
              </w:ins>
            </m:sub>
            <m:sup/>
            <m:e>
              <m:f>
                <m:fPr>
                  <m:ctrlPr>
                    <w:ins w:id="3102" w:author="The Si Tran" w:date="2012-12-06T03:20:00Z">
                      <w:rPr>
                        <w:rFonts w:ascii="Cambria Math" w:eastAsia="Times New Roman" w:hAnsi="Cambria Math"/>
                        <w:i/>
                        <w:sz w:val="26"/>
                        <w:szCs w:val="26"/>
                      </w:rPr>
                    </w:ins>
                  </m:ctrlPr>
                </m:fPr>
                <m:num>
                  <w:ins w:id="3103" w:author="The Si Tran" w:date="2012-12-06T03:20:00Z">
                    <m:r>
                      <w:rPr>
                        <w:rFonts w:ascii="Cambria Math" w:hAnsi="Cambria Math"/>
                        <w:sz w:val="26"/>
                        <w:szCs w:val="26"/>
                        <w:rPrChange w:id="3104" w:author="The Si Tran" w:date="2012-12-06T03:20:00Z">
                          <w:rPr>
                            <w:rFonts w:ascii="Cambria Math" w:hAnsi="Cambria Math"/>
                            <w:szCs w:val="26"/>
                          </w:rPr>
                        </w:rPrChange>
                      </w:rPr>
                      <m:t>∂E</m:t>
                    </m:r>
                  </w:ins>
                </m:num>
                <m:den>
                  <w:ins w:id="3105" w:author="The Si Tran" w:date="2012-12-06T03:20:00Z">
                    <m:r>
                      <w:rPr>
                        <w:rFonts w:ascii="Cambria Math" w:hAnsi="Cambria Math"/>
                        <w:sz w:val="26"/>
                        <w:szCs w:val="26"/>
                        <w:rPrChange w:id="3106" w:author="The Si Tran" w:date="2012-12-06T03:20:00Z">
                          <w:rPr>
                            <w:rFonts w:ascii="Cambria Math" w:hAnsi="Cambria Math"/>
                            <w:szCs w:val="26"/>
                          </w:rPr>
                        </w:rPrChange>
                      </w:rPr>
                      <m:t>∂</m:t>
                    </m:r>
                  </w:ins>
                  <m:sSub>
                    <m:sSubPr>
                      <m:ctrlPr>
                        <w:ins w:id="3107" w:author="The Si Tran" w:date="2012-12-06T03:20:00Z">
                          <w:rPr>
                            <w:rFonts w:ascii="Cambria Math" w:eastAsia="Times New Roman" w:hAnsi="Cambria Math"/>
                            <w:i/>
                            <w:sz w:val="26"/>
                            <w:szCs w:val="26"/>
                          </w:rPr>
                        </w:ins>
                      </m:ctrlPr>
                    </m:sSubPr>
                    <m:e>
                      <w:ins w:id="3108" w:author="The Si Tran" w:date="2012-12-06T03:20:00Z">
                        <m:r>
                          <w:rPr>
                            <w:rFonts w:ascii="Cambria Math" w:hAnsi="Cambria Math"/>
                            <w:sz w:val="26"/>
                            <w:szCs w:val="26"/>
                            <w:rPrChange w:id="3109" w:author="The Si Tran" w:date="2012-12-06T03:20:00Z">
                              <w:rPr>
                                <w:rFonts w:ascii="Cambria Math" w:hAnsi="Cambria Math"/>
                                <w:szCs w:val="26"/>
                              </w:rPr>
                            </w:rPrChange>
                          </w:rPr>
                          <m:t>o</m:t>
                        </m:r>
                      </w:ins>
                    </m:e>
                    <m:sub>
                      <w:ins w:id="3110" w:author="The Si Tran" w:date="2012-12-06T03:20:00Z">
                        <m:r>
                          <w:rPr>
                            <w:rFonts w:ascii="Cambria Math" w:hAnsi="Cambria Math"/>
                            <w:sz w:val="26"/>
                            <w:szCs w:val="26"/>
                          </w:rPr>
                          <m:t>k</m:t>
                        </m:r>
                      </w:ins>
                    </m:sub>
                  </m:sSub>
                </m:den>
              </m:f>
              <m:f>
                <m:fPr>
                  <m:ctrlPr>
                    <w:ins w:id="3111" w:author="The Si Tran" w:date="2012-12-06T03:20:00Z">
                      <w:rPr>
                        <w:rFonts w:ascii="Cambria Math" w:eastAsia="Times New Roman" w:hAnsi="Cambria Math"/>
                        <w:i/>
                        <w:sz w:val="26"/>
                        <w:szCs w:val="26"/>
                      </w:rPr>
                    </w:ins>
                  </m:ctrlPr>
                </m:fPr>
                <m:num>
                  <w:ins w:id="3112" w:author="The Si Tran" w:date="2012-12-06T03:20:00Z">
                    <m:r>
                      <w:rPr>
                        <w:rFonts w:ascii="Cambria Math" w:hAnsi="Cambria Math"/>
                        <w:sz w:val="26"/>
                        <w:szCs w:val="26"/>
                        <w:rPrChange w:id="3113" w:author="The Si Tran" w:date="2012-12-06T03:20:00Z">
                          <w:rPr>
                            <w:rFonts w:ascii="Cambria Math" w:hAnsi="Cambria Math"/>
                            <w:szCs w:val="26"/>
                          </w:rPr>
                        </w:rPrChange>
                      </w:rPr>
                      <m:t>∂</m:t>
                    </m:r>
                  </w:ins>
                  <m:sSub>
                    <m:sSubPr>
                      <m:ctrlPr>
                        <w:ins w:id="3114" w:author="The Si Tran" w:date="2012-12-06T03:20:00Z">
                          <w:rPr>
                            <w:rFonts w:ascii="Cambria Math" w:eastAsia="Times New Roman" w:hAnsi="Cambria Math"/>
                            <w:i/>
                            <w:sz w:val="26"/>
                            <w:szCs w:val="26"/>
                          </w:rPr>
                        </w:ins>
                      </m:ctrlPr>
                    </m:sSubPr>
                    <m:e>
                      <w:ins w:id="3115" w:author="The Si Tran" w:date="2012-12-06T03:20:00Z">
                        <m:r>
                          <w:rPr>
                            <w:rFonts w:ascii="Cambria Math" w:hAnsi="Cambria Math"/>
                            <w:sz w:val="26"/>
                            <w:szCs w:val="26"/>
                            <w:rPrChange w:id="3116" w:author="The Si Tran" w:date="2012-12-06T03:20:00Z">
                              <w:rPr>
                                <w:rFonts w:ascii="Cambria Math" w:hAnsi="Cambria Math"/>
                                <w:szCs w:val="26"/>
                              </w:rPr>
                            </w:rPrChange>
                          </w:rPr>
                          <m:t>o</m:t>
                        </m:r>
                      </w:ins>
                    </m:e>
                    <m:sub>
                      <w:ins w:id="3117" w:author="The Si Tran" w:date="2012-12-06T03:20:00Z">
                        <m:r>
                          <w:rPr>
                            <w:rFonts w:ascii="Cambria Math" w:hAnsi="Cambria Math"/>
                            <w:sz w:val="26"/>
                            <w:szCs w:val="26"/>
                          </w:rPr>
                          <m:t>k</m:t>
                        </m:r>
                      </w:ins>
                    </m:sub>
                  </m:sSub>
                </m:num>
                <m:den>
                  <w:ins w:id="3118" w:author="The Si Tran" w:date="2012-12-06T03:20:00Z">
                    <m:r>
                      <w:rPr>
                        <w:rFonts w:ascii="Cambria Math" w:hAnsi="Cambria Math"/>
                        <w:sz w:val="26"/>
                        <w:szCs w:val="26"/>
                        <w:rPrChange w:id="3119" w:author="The Si Tran" w:date="2012-12-06T03:20:00Z">
                          <w:rPr>
                            <w:rFonts w:ascii="Cambria Math" w:hAnsi="Cambria Math"/>
                            <w:szCs w:val="26"/>
                          </w:rPr>
                        </w:rPrChange>
                      </w:rPr>
                      <m:t>∂</m:t>
                    </m:r>
                  </w:ins>
                  <m:sSub>
                    <m:sSubPr>
                      <m:ctrlPr>
                        <w:ins w:id="3120" w:author="The Si Tran" w:date="2012-12-06T03:20:00Z">
                          <w:rPr>
                            <w:rFonts w:ascii="Cambria Math" w:eastAsia="Times New Roman" w:hAnsi="Cambria Math"/>
                            <w:i/>
                            <w:sz w:val="26"/>
                            <w:szCs w:val="26"/>
                          </w:rPr>
                        </w:ins>
                      </m:ctrlPr>
                    </m:sSubPr>
                    <m:e>
                      <w:ins w:id="3121" w:author="The Si Tran" w:date="2012-12-06T03:20:00Z">
                        <m:r>
                          <w:rPr>
                            <w:rFonts w:ascii="Cambria Math" w:eastAsia="Times New Roman" w:hAnsi="Cambria Math"/>
                            <w:sz w:val="26"/>
                            <w:szCs w:val="26"/>
                          </w:rPr>
                          <m:t>o</m:t>
                        </m:r>
                      </w:ins>
                    </m:e>
                    <m:sub>
                      <w:ins w:id="3122" w:author="The Si Tran" w:date="2012-12-06T03:20:00Z">
                        <m:r>
                          <w:rPr>
                            <w:rFonts w:ascii="Cambria Math" w:hAnsi="Cambria Math"/>
                            <w:sz w:val="26"/>
                            <w:szCs w:val="26"/>
                          </w:rPr>
                          <m:t>i</m:t>
                        </m:r>
                      </w:ins>
                    </m:sub>
                  </m:sSub>
                </m:den>
              </m:f>
            </m:e>
          </m:nary>
          <w:ins w:id="3123" w:author="The Si Tran" w:date="2012-12-06T03:20:00Z">
            <m:r>
              <w:rPr>
                <w:rFonts w:ascii="Cambria Math" w:eastAsia="Times New Roman" w:hAnsi="Cambria Math"/>
                <w:sz w:val="26"/>
                <w:szCs w:val="26"/>
              </w:rPr>
              <m:t>=</m:t>
            </m:r>
          </w:ins>
          <m:nary>
            <m:naryPr>
              <m:chr m:val="∑"/>
              <m:limLoc m:val="subSup"/>
              <m:supHide m:val="1"/>
              <m:ctrlPr>
                <w:ins w:id="3124" w:author="The Si Tran" w:date="2012-12-06T03:21:00Z">
                  <w:rPr>
                    <w:rFonts w:ascii="Cambria Math" w:eastAsia="Times New Roman" w:hAnsi="Cambria Math"/>
                    <w:i/>
                    <w:sz w:val="26"/>
                    <w:szCs w:val="26"/>
                  </w:rPr>
                </w:ins>
              </m:ctrlPr>
            </m:naryPr>
            <m:sub>
              <w:ins w:id="3125" w:author="The Si Tran" w:date="2012-12-06T03:21:00Z">
                <m:r>
                  <w:rPr>
                    <w:rFonts w:ascii="Cambria Math" w:eastAsia="Times New Roman" w:hAnsi="Cambria Math"/>
                    <w:sz w:val="26"/>
                    <w:szCs w:val="26"/>
                  </w:rPr>
                  <m:t>k∈succ(i)</m:t>
                </m:r>
              </w:ins>
            </m:sub>
            <m:sup/>
            <m:e>
              <m:f>
                <m:fPr>
                  <m:ctrlPr>
                    <w:ins w:id="3126" w:author="The Si Tran" w:date="2012-12-06T03:21:00Z">
                      <w:rPr>
                        <w:rFonts w:ascii="Cambria Math" w:eastAsia="Times New Roman" w:hAnsi="Cambria Math"/>
                        <w:i/>
                        <w:sz w:val="26"/>
                        <w:szCs w:val="26"/>
                      </w:rPr>
                    </w:ins>
                  </m:ctrlPr>
                </m:fPr>
                <m:num>
                  <w:ins w:id="3127" w:author="The Si Tran" w:date="2012-12-06T03:21:00Z">
                    <m:r>
                      <w:rPr>
                        <w:rFonts w:ascii="Cambria Math" w:hAnsi="Cambria Math"/>
                        <w:sz w:val="26"/>
                        <w:szCs w:val="26"/>
                      </w:rPr>
                      <m:t>∂E</m:t>
                    </m:r>
                  </w:ins>
                </m:num>
                <m:den>
                  <w:ins w:id="3128" w:author="The Si Tran" w:date="2012-12-06T03:21:00Z">
                    <m:r>
                      <w:rPr>
                        <w:rFonts w:ascii="Cambria Math" w:hAnsi="Cambria Math"/>
                        <w:sz w:val="26"/>
                        <w:szCs w:val="26"/>
                      </w:rPr>
                      <m:t>∂</m:t>
                    </m:r>
                  </w:ins>
                  <m:sSub>
                    <m:sSubPr>
                      <m:ctrlPr>
                        <w:ins w:id="3129" w:author="The Si Tran" w:date="2012-12-06T03:21:00Z">
                          <w:rPr>
                            <w:rFonts w:ascii="Cambria Math" w:eastAsia="Times New Roman" w:hAnsi="Cambria Math"/>
                            <w:i/>
                            <w:sz w:val="26"/>
                            <w:szCs w:val="26"/>
                          </w:rPr>
                        </w:ins>
                      </m:ctrlPr>
                    </m:sSubPr>
                    <m:e>
                      <w:ins w:id="3130" w:author="The Si Tran" w:date="2012-12-06T03:21:00Z">
                        <m:r>
                          <w:rPr>
                            <w:rFonts w:ascii="Cambria Math" w:hAnsi="Cambria Math"/>
                            <w:sz w:val="26"/>
                            <w:szCs w:val="26"/>
                          </w:rPr>
                          <m:t>o</m:t>
                        </m:r>
                      </w:ins>
                    </m:e>
                    <m:sub>
                      <w:ins w:id="3131" w:author="The Si Tran" w:date="2012-12-06T03:21:00Z">
                        <m:r>
                          <w:rPr>
                            <w:rFonts w:ascii="Cambria Math" w:hAnsi="Cambria Math"/>
                            <w:sz w:val="26"/>
                            <w:szCs w:val="26"/>
                          </w:rPr>
                          <m:t>k</m:t>
                        </m:r>
                      </w:ins>
                    </m:sub>
                  </m:sSub>
                </m:den>
              </m:f>
              <m:f>
                <m:fPr>
                  <m:ctrlPr>
                    <w:ins w:id="3132" w:author="The Si Tran" w:date="2012-12-06T03:21:00Z">
                      <w:rPr>
                        <w:rFonts w:ascii="Cambria Math" w:eastAsia="Times New Roman" w:hAnsi="Cambria Math"/>
                        <w:i/>
                        <w:sz w:val="26"/>
                        <w:szCs w:val="26"/>
                      </w:rPr>
                    </w:ins>
                  </m:ctrlPr>
                </m:fPr>
                <m:num>
                  <w:ins w:id="3133" w:author="The Si Tran" w:date="2012-12-06T03:21:00Z">
                    <m:r>
                      <w:rPr>
                        <w:rFonts w:ascii="Cambria Math" w:hAnsi="Cambria Math"/>
                        <w:sz w:val="26"/>
                        <w:szCs w:val="26"/>
                      </w:rPr>
                      <m:t>∂</m:t>
                    </m:r>
                  </w:ins>
                  <m:sSub>
                    <m:sSubPr>
                      <m:ctrlPr>
                        <w:ins w:id="3134" w:author="The Si Tran" w:date="2012-12-06T03:21:00Z">
                          <w:rPr>
                            <w:rFonts w:ascii="Cambria Math" w:eastAsia="Times New Roman" w:hAnsi="Cambria Math"/>
                            <w:i/>
                            <w:sz w:val="26"/>
                            <w:szCs w:val="26"/>
                          </w:rPr>
                        </w:ins>
                      </m:ctrlPr>
                    </m:sSubPr>
                    <m:e>
                      <w:ins w:id="3135" w:author="The Si Tran" w:date="2012-12-06T03:21:00Z">
                        <m:r>
                          <w:rPr>
                            <w:rFonts w:ascii="Cambria Math" w:hAnsi="Cambria Math"/>
                            <w:sz w:val="26"/>
                            <w:szCs w:val="26"/>
                          </w:rPr>
                          <m:t>o</m:t>
                        </m:r>
                      </w:ins>
                    </m:e>
                    <m:sub>
                      <w:ins w:id="3136" w:author="The Si Tran" w:date="2012-12-06T03:21:00Z">
                        <m:r>
                          <w:rPr>
                            <w:rFonts w:ascii="Cambria Math" w:hAnsi="Cambria Math"/>
                            <w:sz w:val="26"/>
                            <w:szCs w:val="26"/>
                          </w:rPr>
                          <m:t>k</m:t>
                        </m:r>
                      </w:ins>
                    </m:sub>
                  </m:sSub>
                </m:num>
                <m:den>
                  <w:ins w:id="3137" w:author="The Si Tran" w:date="2012-12-06T03:21:00Z">
                    <m:r>
                      <w:rPr>
                        <w:rFonts w:ascii="Cambria Math" w:hAnsi="Cambria Math"/>
                        <w:sz w:val="26"/>
                        <w:szCs w:val="26"/>
                      </w:rPr>
                      <m:t>∂</m:t>
                    </m:r>
                  </w:ins>
                  <m:sSub>
                    <m:sSubPr>
                      <m:ctrlPr>
                        <w:ins w:id="3138" w:author="The Si Tran" w:date="2012-12-06T03:21:00Z">
                          <w:rPr>
                            <w:rFonts w:ascii="Cambria Math" w:eastAsia="Times New Roman" w:hAnsi="Cambria Math"/>
                            <w:i/>
                            <w:sz w:val="26"/>
                            <w:szCs w:val="26"/>
                          </w:rPr>
                        </w:ins>
                      </m:ctrlPr>
                    </m:sSubPr>
                    <m:e>
                      <w:ins w:id="3139" w:author="The Si Tran" w:date="2012-12-06T03:21:00Z">
                        <m:r>
                          <w:rPr>
                            <w:rFonts w:ascii="Cambria Math" w:eastAsia="Times New Roman" w:hAnsi="Cambria Math"/>
                            <w:sz w:val="26"/>
                            <w:szCs w:val="26"/>
                          </w:rPr>
                          <m:t>net</m:t>
                        </m:r>
                      </w:ins>
                    </m:e>
                    <m:sub>
                      <w:ins w:id="3140" w:author="The Si Tran" w:date="2012-12-06T03:21:00Z">
                        <m:r>
                          <w:rPr>
                            <w:rFonts w:ascii="Cambria Math" w:hAnsi="Cambria Math"/>
                            <w:sz w:val="26"/>
                            <w:szCs w:val="26"/>
                          </w:rPr>
                          <m:t>k</m:t>
                        </m:r>
                      </w:ins>
                    </m:sub>
                  </m:sSub>
                </m:den>
              </m:f>
              <m:f>
                <m:fPr>
                  <m:ctrlPr>
                    <w:ins w:id="3141" w:author="The Si Tran" w:date="2012-12-06T03:21:00Z">
                      <w:rPr>
                        <w:rFonts w:ascii="Cambria Math" w:eastAsia="Times New Roman" w:hAnsi="Cambria Math"/>
                        <w:i/>
                        <w:sz w:val="26"/>
                        <w:szCs w:val="26"/>
                      </w:rPr>
                    </w:ins>
                  </m:ctrlPr>
                </m:fPr>
                <m:num>
                  <w:ins w:id="3142" w:author="The Si Tran" w:date="2012-12-06T03:21:00Z">
                    <m:r>
                      <w:rPr>
                        <w:rFonts w:ascii="Cambria Math" w:hAnsi="Cambria Math"/>
                        <w:sz w:val="26"/>
                        <w:szCs w:val="26"/>
                      </w:rPr>
                      <m:t>∂</m:t>
                    </m:r>
                  </w:ins>
                  <m:sSub>
                    <m:sSubPr>
                      <m:ctrlPr>
                        <w:ins w:id="3143" w:author="The Si Tran" w:date="2012-12-06T03:21:00Z">
                          <w:rPr>
                            <w:rFonts w:ascii="Cambria Math" w:eastAsia="Times New Roman" w:hAnsi="Cambria Math"/>
                            <w:i/>
                            <w:sz w:val="26"/>
                            <w:szCs w:val="26"/>
                          </w:rPr>
                        </w:ins>
                      </m:ctrlPr>
                    </m:sSubPr>
                    <m:e>
                      <w:ins w:id="3144" w:author="The Si Tran" w:date="2012-12-06T03:21:00Z">
                        <m:r>
                          <w:rPr>
                            <w:rFonts w:ascii="Cambria Math" w:hAnsi="Cambria Math"/>
                            <w:sz w:val="26"/>
                            <w:szCs w:val="26"/>
                          </w:rPr>
                          <m:t>net</m:t>
                        </m:r>
                      </w:ins>
                    </m:e>
                    <m:sub>
                      <w:ins w:id="3145" w:author="The Si Tran" w:date="2012-12-06T03:21:00Z">
                        <m:r>
                          <w:rPr>
                            <w:rFonts w:ascii="Cambria Math" w:hAnsi="Cambria Math"/>
                            <w:sz w:val="26"/>
                            <w:szCs w:val="26"/>
                          </w:rPr>
                          <m:t>k</m:t>
                        </m:r>
                      </w:ins>
                    </m:sub>
                  </m:sSub>
                </m:num>
                <m:den>
                  <w:ins w:id="3146" w:author="The Si Tran" w:date="2012-12-06T03:21:00Z">
                    <m:r>
                      <w:rPr>
                        <w:rFonts w:ascii="Cambria Math" w:hAnsi="Cambria Math"/>
                        <w:sz w:val="26"/>
                        <w:szCs w:val="26"/>
                      </w:rPr>
                      <m:t>∂</m:t>
                    </m:r>
                  </w:ins>
                  <m:sSub>
                    <m:sSubPr>
                      <m:ctrlPr>
                        <w:ins w:id="3147" w:author="The Si Tran" w:date="2012-12-06T03:21:00Z">
                          <w:rPr>
                            <w:rFonts w:ascii="Cambria Math" w:eastAsia="Times New Roman" w:hAnsi="Cambria Math"/>
                            <w:i/>
                            <w:sz w:val="26"/>
                            <w:szCs w:val="26"/>
                          </w:rPr>
                        </w:ins>
                      </m:ctrlPr>
                    </m:sSubPr>
                    <m:e>
                      <w:ins w:id="3148" w:author="The Si Tran" w:date="2012-12-06T03:21:00Z">
                        <m:r>
                          <w:rPr>
                            <w:rFonts w:ascii="Cambria Math" w:eastAsia="Times New Roman" w:hAnsi="Cambria Math"/>
                            <w:sz w:val="26"/>
                            <w:szCs w:val="26"/>
                          </w:rPr>
                          <m:t>o</m:t>
                        </m:r>
                      </w:ins>
                    </m:e>
                    <m:sub>
                      <w:ins w:id="3149" w:author="The Si Tran" w:date="2012-12-06T03:21:00Z">
                        <m:r>
                          <w:rPr>
                            <w:rFonts w:ascii="Cambria Math" w:hAnsi="Cambria Math"/>
                            <w:sz w:val="26"/>
                            <w:szCs w:val="26"/>
                          </w:rPr>
                          <m:t>i</m:t>
                        </m:r>
                      </w:ins>
                    </m:sub>
                  </m:sSub>
                </m:den>
              </m:f>
              <w:ins w:id="3150" w:author="The Si Tran" w:date="2012-12-06T03:22:00Z">
                <m:r>
                  <w:rPr>
                    <w:rFonts w:ascii="Cambria Math" w:eastAsia="Times New Roman" w:hAnsi="Cambria Math"/>
                    <w:sz w:val="26"/>
                    <w:szCs w:val="26"/>
                  </w:rPr>
                  <m:t>=</m:t>
                </m:r>
              </w:ins>
            </m:e>
          </m:nary>
          <m:nary>
            <m:naryPr>
              <m:chr m:val="∑"/>
              <m:limLoc m:val="subSup"/>
              <m:supHide m:val="1"/>
              <m:ctrlPr>
                <w:ins w:id="3151" w:author="The Si Tran" w:date="2012-12-06T03:22:00Z">
                  <w:rPr>
                    <w:rFonts w:ascii="Cambria Math" w:eastAsia="Times New Roman" w:hAnsi="Cambria Math"/>
                    <w:i/>
                    <w:sz w:val="26"/>
                    <w:szCs w:val="26"/>
                  </w:rPr>
                </w:ins>
              </m:ctrlPr>
            </m:naryPr>
            <m:sub>
              <w:ins w:id="3152" w:author="The Si Tran" w:date="2012-12-06T03:22:00Z">
                <m:r>
                  <w:rPr>
                    <w:rFonts w:ascii="Cambria Math" w:eastAsia="Times New Roman" w:hAnsi="Cambria Math"/>
                    <w:sz w:val="26"/>
                    <w:szCs w:val="26"/>
                  </w:rPr>
                  <m:t>k∈succ(i)</m:t>
                </m:r>
              </w:ins>
            </m:sub>
            <m:sup/>
            <m:e>
              <m:f>
                <m:fPr>
                  <m:ctrlPr>
                    <w:ins w:id="3153" w:author="The Si Tran" w:date="2012-12-06T03:22:00Z">
                      <w:rPr>
                        <w:rFonts w:ascii="Cambria Math" w:eastAsia="Times New Roman" w:hAnsi="Cambria Math"/>
                        <w:i/>
                        <w:sz w:val="26"/>
                        <w:szCs w:val="26"/>
                      </w:rPr>
                    </w:ins>
                  </m:ctrlPr>
                </m:fPr>
                <m:num>
                  <w:ins w:id="3154" w:author="The Si Tran" w:date="2012-12-06T03:22:00Z">
                    <m:r>
                      <w:rPr>
                        <w:rFonts w:ascii="Cambria Math" w:hAnsi="Cambria Math"/>
                        <w:sz w:val="26"/>
                        <w:szCs w:val="26"/>
                      </w:rPr>
                      <m:t>∂E</m:t>
                    </m:r>
                  </w:ins>
                </m:num>
                <m:den>
                  <w:ins w:id="3155" w:author="The Si Tran" w:date="2012-12-06T03:22:00Z">
                    <m:r>
                      <w:rPr>
                        <w:rFonts w:ascii="Cambria Math" w:hAnsi="Cambria Math"/>
                        <w:sz w:val="26"/>
                        <w:szCs w:val="26"/>
                      </w:rPr>
                      <m:t>∂</m:t>
                    </m:r>
                  </w:ins>
                  <m:sSub>
                    <m:sSubPr>
                      <m:ctrlPr>
                        <w:ins w:id="3156" w:author="The Si Tran" w:date="2012-12-06T03:22:00Z">
                          <w:rPr>
                            <w:rFonts w:ascii="Cambria Math" w:eastAsia="Times New Roman" w:hAnsi="Cambria Math"/>
                            <w:i/>
                            <w:sz w:val="26"/>
                            <w:szCs w:val="26"/>
                          </w:rPr>
                        </w:ins>
                      </m:ctrlPr>
                    </m:sSubPr>
                    <m:e>
                      <w:ins w:id="3157" w:author="The Si Tran" w:date="2012-12-06T03:22:00Z">
                        <m:r>
                          <w:rPr>
                            <w:rFonts w:ascii="Cambria Math" w:hAnsi="Cambria Math"/>
                            <w:sz w:val="26"/>
                            <w:szCs w:val="26"/>
                          </w:rPr>
                          <m:t>o</m:t>
                        </m:r>
                      </w:ins>
                    </m:e>
                    <m:sub>
                      <w:ins w:id="3158" w:author="The Si Tran" w:date="2012-12-06T03:22:00Z">
                        <m:r>
                          <w:rPr>
                            <w:rFonts w:ascii="Cambria Math" w:hAnsi="Cambria Math"/>
                            <w:sz w:val="26"/>
                            <w:szCs w:val="26"/>
                          </w:rPr>
                          <m:t>k</m:t>
                        </m:r>
                      </w:ins>
                    </m:sub>
                  </m:sSub>
                </m:den>
              </m:f>
              <m:sSup>
                <m:sSupPr>
                  <m:ctrlPr>
                    <w:ins w:id="3159" w:author="The Si Tran" w:date="2012-12-06T03:22:00Z">
                      <w:rPr>
                        <w:rFonts w:ascii="Cambria Math" w:eastAsia="Times New Roman" w:hAnsi="Cambria Math"/>
                        <w:i/>
                        <w:sz w:val="26"/>
                        <w:szCs w:val="26"/>
                      </w:rPr>
                    </w:ins>
                  </m:ctrlPr>
                </m:sSupPr>
                <m:e>
                  <w:ins w:id="3160" w:author="The Si Tran" w:date="2012-12-06T03:22:00Z">
                    <m:r>
                      <w:rPr>
                        <w:rFonts w:ascii="Cambria Math" w:eastAsia="Times New Roman" w:hAnsi="Cambria Math"/>
                        <w:sz w:val="26"/>
                        <w:szCs w:val="26"/>
                      </w:rPr>
                      <m:t>f</m:t>
                    </m:r>
                  </w:ins>
                </m:e>
                <m:sup>
                  <w:ins w:id="3161" w:author="The Si Tran" w:date="2012-12-06T03:22:00Z">
                    <m:r>
                      <w:rPr>
                        <w:rFonts w:ascii="Cambria Math" w:eastAsia="Times New Roman" w:hAnsi="Cambria Math"/>
                        <w:sz w:val="26"/>
                        <w:szCs w:val="26"/>
                      </w:rPr>
                      <m:t>'</m:t>
                    </m:r>
                  </w:ins>
                </m:sup>
              </m:sSup>
              <m:d>
                <m:dPr>
                  <m:ctrlPr>
                    <w:ins w:id="3162" w:author="The Si Tran" w:date="2012-12-06T03:22:00Z">
                      <w:rPr>
                        <w:rFonts w:ascii="Cambria Math" w:eastAsia="Times New Roman" w:hAnsi="Cambria Math"/>
                        <w:i/>
                        <w:sz w:val="26"/>
                        <w:szCs w:val="26"/>
                      </w:rPr>
                    </w:ins>
                  </m:ctrlPr>
                </m:dPr>
                <m:e>
                  <m:sSub>
                    <m:sSubPr>
                      <m:ctrlPr>
                        <w:ins w:id="3163" w:author="The Si Tran" w:date="2012-12-06T03:22:00Z">
                          <w:rPr>
                            <w:rFonts w:ascii="Cambria Math" w:eastAsia="Times New Roman" w:hAnsi="Cambria Math"/>
                            <w:i/>
                            <w:sz w:val="26"/>
                            <w:szCs w:val="26"/>
                          </w:rPr>
                        </w:ins>
                      </m:ctrlPr>
                    </m:sSubPr>
                    <m:e>
                      <w:ins w:id="3164" w:author="The Si Tran" w:date="2012-12-06T03:23:00Z">
                        <m:r>
                          <w:rPr>
                            <w:rFonts w:ascii="Cambria Math" w:eastAsia="Times New Roman" w:hAnsi="Cambria Math"/>
                            <w:sz w:val="26"/>
                            <w:szCs w:val="26"/>
                          </w:rPr>
                          <m:t>net</m:t>
                        </m:r>
                      </w:ins>
                    </m:e>
                    <m:sub>
                      <w:ins w:id="3165" w:author="The Si Tran" w:date="2012-12-06T03:23:00Z">
                        <m:r>
                          <w:rPr>
                            <w:rFonts w:ascii="Cambria Math" w:eastAsia="Times New Roman" w:hAnsi="Cambria Math"/>
                            <w:sz w:val="26"/>
                            <w:szCs w:val="26"/>
                          </w:rPr>
                          <m:t>k</m:t>
                        </m:r>
                      </w:ins>
                    </m:sub>
                  </m:sSub>
                </m:e>
              </m:d>
              <m:sSub>
                <m:sSubPr>
                  <m:ctrlPr>
                    <w:ins w:id="3166" w:author="The Si Tran" w:date="2012-12-06T03:23:00Z">
                      <w:rPr>
                        <w:rFonts w:ascii="Cambria Math" w:eastAsia="Times New Roman" w:hAnsi="Cambria Math"/>
                        <w:i/>
                        <w:sz w:val="26"/>
                        <w:szCs w:val="26"/>
                      </w:rPr>
                    </w:ins>
                  </m:ctrlPr>
                </m:sSubPr>
                <m:e>
                  <w:ins w:id="3167" w:author="The Si Tran" w:date="2012-12-06T03:23:00Z">
                    <m:r>
                      <w:rPr>
                        <w:rFonts w:ascii="Cambria Math" w:eastAsia="Times New Roman" w:hAnsi="Cambria Math"/>
                        <w:sz w:val="26"/>
                        <w:szCs w:val="26"/>
                      </w:rPr>
                      <m:t>w</m:t>
                    </m:r>
                  </w:ins>
                </m:e>
                <m:sub>
                  <w:ins w:id="3168" w:author="The Si Tran" w:date="2012-12-06T03:23:00Z">
                    <m:r>
                      <w:rPr>
                        <w:rFonts w:ascii="Cambria Math" w:eastAsia="Times New Roman" w:hAnsi="Cambria Math"/>
                        <w:sz w:val="26"/>
                        <w:szCs w:val="26"/>
                      </w:rPr>
                      <m:t>ki</m:t>
                    </m:r>
                  </w:ins>
                </m:sub>
              </m:sSub>
            </m:e>
          </m:nary>
          <w:ins w:id="3169" w:author="The Si Tran" w:date="2012-12-06T03:24:00Z">
            <m:r>
              <w:rPr>
                <w:rFonts w:ascii="Cambria Math" w:eastAsia="Times New Roman" w:hAnsi="Cambria Math"/>
                <w:sz w:val="26"/>
                <w:szCs w:val="26"/>
              </w:rPr>
              <m:t xml:space="preserve">         (2.10)</m:t>
            </m:r>
          </w:ins>
        </m:oMath>
      </m:oMathPara>
    </w:p>
    <w:p w:rsidR="0088753F" w:rsidRPr="0049233F" w:rsidRDefault="0088753F" w:rsidP="0088753F">
      <w:pPr>
        <w:pStyle w:val="ListParagraph"/>
        <w:spacing w:after="0" w:line="360" w:lineRule="auto"/>
        <w:ind w:left="0"/>
        <w:rPr>
          <w:rFonts w:ascii="Times New Roman" w:hAnsi="Times New Roman"/>
          <w:position w:val="-30"/>
          <w:sz w:val="26"/>
          <w:szCs w:val="26"/>
        </w:rPr>
      </w:pPr>
      <w:r w:rsidRPr="0049233F">
        <w:rPr>
          <w:rFonts w:ascii="Times New Roman" w:hAnsi="Times New Roman"/>
          <w:sz w:val="26"/>
          <w:szCs w:val="26"/>
        </w:rPr>
        <w:t xml:space="preserve"> </w:t>
      </w:r>
      <w:r w:rsidRPr="0049233F">
        <w:rPr>
          <w:rFonts w:ascii="Times New Roman" w:hAnsi="Times New Roman"/>
          <w:sz w:val="26"/>
          <w:szCs w:val="26"/>
        </w:rPr>
        <w:tab/>
      </w:r>
      <w:del w:id="3170" w:author="The Si Tran" w:date="2012-12-06T03:23:00Z">
        <w:r w:rsidRPr="00AF1345" w:rsidDel="008A5312">
          <w:rPr>
            <w:rFonts w:ascii="Times New Roman" w:hAnsi="Times New Roman"/>
            <w:position w:val="-64"/>
            <w:sz w:val="26"/>
            <w:szCs w:val="26"/>
          </w:rPr>
          <w:object w:dxaOrig="5840" w:dyaOrig="1400">
            <v:shape id="_x0000_i1129" type="#_x0000_t75" style="width:383.25pt;height:91.5pt" o:ole="">
              <v:imagedata r:id="rId240" o:title=""/>
            </v:shape>
            <o:OLEObject Type="Embed" ProgID="Equation.DSMT4" ShapeID="_x0000_i1129" DrawAspect="Content" ObjectID="_1416335252" r:id="rId241"/>
          </w:object>
        </w:r>
      </w:del>
    </w:p>
    <w:p w:rsidR="0088753F" w:rsidRDefault="0088753F" w:rsidP="0088753F">
      <w:pPr>
        <w:pStyle w:val="ListParagraph"/>
        <w:spacing w:after="0" w:line="360" w:lineRule="auto"/>
        <w:ind w:left="0"/>
        <w:rPr>
          <w:ins w:id="3171" w:author="The Si Tran" w:date="2012-12-06T03:24:00Z"/>
          <w:rFonts w:ascii="Times New Roman" w:hAnsi="Times New Roman"/>
          <w:sz w:val="26"/>
          <w:szCs w:val="26"/>
        </w:rPr>
      </w:pPr>
      <w:r w:rsidRPr="0049233F">
        <w:rPr>
          <w:rFonts w:ascii="Times New Roman" w:hAnsi="Times New Roman"/>
          <w:sz w:val="26"/>
          <w:szCs w:val="26"/>
        </w:rPr>
        <w:t xml:space="preserve">Thay (2.10) và (2.6) vào (2.5) ta được công thức tính đạo hàm riêng phần của hàm lỗi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w:t>
      </w:r>
      <w:r w:rsidRPr="0049233F">
        <w:rPr>
          <w:rFonts w:ascii="Times New Roman" w:hAnsi="Times New Roman"/>
          <w:sz w:val="26"/>
          <w:szCs w:val="26"/>
        </w:rPr>
        <w:t xml:space="preserve">của đơn vị ẩn </w:t>
      </w:r>
      <w:r w:rsidRPr="0049233F">
        <w:rPr>
          <w:rFonts w:ascii="Times New Roman" w:hAnsi="Times New Roman"/>
          <w:i/>
          <w:sz w:val="26"/>
          <w:szCs w:val="26"/>
        </w:rPr>
        <w:t>i</w:t>
      </w:r>
      <w:r w:rsidRPr="0049233F">
        <w:rPr>
          <w:rFonts w:ascii="Times New Roman" w:hAnsi="Times New Roman"/>
          <w:sz w:val="26"/>
          <w:szCs w:val="26"/>
        </w:rPr>
        <w:t xml:space="preserve"> </w:t>
      </w:r>
    </w:p>
    <w:p w:rsidR="005B51B1" w:rsidRPr="005B51B1" w:rsidRDefault="006E1C30">
      <w:pPr>
        <w:pStyle w:val="ListParagraph"/>
        <w:spacing w:after="0" w:line="360" w:lineRule="auto"/>
        <w:ind w:firstLine="720"/>
        <w:rPr>
          <w:rFonts w:ascii="Times New Roman" w:hAnsi="Times New Roman"/>
          <w:sz w:val="26"/>
          <w:szCs w:val="26"/>
        </w:rPr>
        <w:pPrChange w:id="3172" w:author="The Si Tran" w:date="2012-12-06T03:25:00Z">
          <w:pPr>
            <w:pStyle w:val="ListParagraph"/>
            <w:spacing w:after="0" w:line="360" w:lineRule="auto"/>
            <w:ind w:left="0"/>
          </w:pPr>
        </w:pPrChange>
      </w:pPr>
      <m:oMathPara>
        <m:oMathParaPr>
          <m:jc m:val="left"/>
        </m:oMathParaPr>
        <m:oMath>
          <m:f>
            <m:fPr>
              <m:ctrlPr>
                <w:ins w:id="3173" w:author="The Si Tran" w:date="2012-12-06T03:24:00Z">
                  <w:rPr>
                    <w:rFonts w:ascii="Cambria Math" w:eastAsia="Times New Roman" w:hAnsi="Cambria Math"/>
                    <w:i/>
                    <w:sz w:val="26"/>
                    <w:szCs w:val="26"/>
                  </w:rPr>
                </w:ins>
              </m:ctrlPr>
            </m:fPr>
            <m:num>
              <w:ins w:id="3174" w:author="The Si Tran" w:date="2012-12-06T03:24:00Z">
                <m:r>
                  <w:rPr>
                    <w:rFonts w:ascii="Cambria Math" w:hAnsi="Cambria Math"/>
                    <w:sz w:val="26"/>
                    <w:szCs w:val="26"/>
                  </w:rPr>
                  <m:t>∂E</m:t>
                </m:r>
              </w:ins>
            </m:num>
            <m:den>
              <w:ins w:id="3175" w:author="The Si Tran" w:date="2012-12-06T03:24:00Z">
                <m:r>
                  <w:rPr>
                    <w:rFonts w:ascii="Cambria Math" w:hAnsi="Cambria Math"/>
                    <w:sz w:val="26"/>
                    <w:szCs w:val="26"/>
                  </w:rPr>
                  <m:t>∂</m:t>
                </m:r>
              </w:ins>
              <m:sSub>
                <m:sSubPr>
                  <m:ctrlPr>
                    <w:ins w:id="3176" w:author="The Si Tran" w:date="2012-12-06T03:24:00Z">
                      <w:rPr>
                        <w:rFonts w:ascii="Cambria Math" w:eastAsia="Times New Roman" w:hAnsi="Cambria Math"/>
                        <w:i/>
                        <w:sz w:val="26"/>
                        <w:szCs w:val="26"/>
                      </w:rPr>
                    </w:ins>
                  </m:ctrlPr>
                </m:sSubPr>
                <m:e>
                  <w:ins w:id="3177" w:author="The Si Tran" w:date="2012-12-06T03:24:00Z">
                    <m:r>
                      <w:rPr>
                        <w:rFonts w:ascii="Cambria Math" w:hAnsi="Cambria Math"/>
                        <w:sz w:val="26"/>
                        <w:szCs w:val="26"/>
                      </w:rPr>
                      <m:t>w</m:t>
                    </m:r>
                  </w:ins>
                </m:e>
                <m:sub>
                  <w:ins w:id="3178" w:author="The Si Tran" w:date="2012-12-06T03:24:00Z">
                    <m:r>
                      <w:rPr>
                        <w:rFonts w:ascii="Cambria Math" w:hAnsi="Cambria Math"/>
                        <w:sz w:val="26"/>
                        <w:szCs w:val="26"/>
                      </w:rPr>
                      <m:t>ij</m:t>
                    </m:r>
                  </w:ins>
                </m:sub>
              </m:sSub>
            </m:den>
          </m:f>
          <w:ins w:id="3179" w:author="The Si Tran" w:date="2012-12-06T03:24:00Z">
            <m:r>
              <w:rPr>
                <w:rFonts w:ascii="Cambria Math" w:hAnsi="Cambria Math"/>
                <w:sz w:val="26"/>
                <w:szCs w:val="26"/>
              </w:rPr>
              <m:t>=</m:t>
            </m:r>
          </w:ins>
          <m:d>
            <m:dPr>
              <m:ctrlPr>
                <w:ins w:id="3180" w:author="The Si Tran" w:date="2012-12-06T03:24:00Z">
                  <w:rPr>
                    <w:rFonts w:ascii="Cambria Math" w:hAnsi="Cambria Math"/>
                    <w:i/>
                    <w:sz w:val="26"/>
                    <w:szCs w:val="26"/>
                  </w:rPr>
                </w:ins>
              </m:ctrlPr>
            </m:dPr>
            <m:e>
              <m:nary>
                <m:naryPr>
                  <m:chr m:val="∑"/>
                  <m:limLoc m:val="subSup"/>
                  <m:supHide m:val="1"/>
                  <m:ctrlPr>
                    <w:ins w:id="3181" w:author="The Si Tran" w:date="2012-12-06T03:24:00Z">
                      <w:rPr>
                        <w:rFonts w:ascii="Cambria Math" w:eastAsia="Times New Roman" w:hAnsi="Cambria Math"/>
                        <w:i/>
                        <w:sz w:val="26"/>
                        <w:szCs w:val="26"/>
                      </w:rPr>
                    </w:ins>
                  </m:ctrlPr>
                </m:naryPr>
                <m:sub>
                  <w:ins w:id="3182" w:author="The Si Tran" w:date="2012-12-06T03:24:00Z">
                    <m:r>
                      <w:rPr>
                        <w:rFonts w:ascii="Cambria Math" w:eastAsia="Times New Roman" w:hAnsi="Cambria Math"/>
                        <w:sz w:val="26"/>
                        <w:szCs w:val="26"/>
                      </w:rPr>
                      <m:t>k∈succ</m:t>
                    </m:r>
                  </w:ins>
                  <m:d>
                    <m:dPr>
                      <m:ctrlPr>
                        <w:ins w:id="3183" w:author="The Si Tran" w:date="2012-12-06T03:24:00Z">
                          <w:rPr>
                            <w:rFonts w:ascii="Cambria Math" w:eastAsia="Times New Roman" w:hAnsi="Cambria Math"/>
                            <w:i/>
                            <w:sz w:val="26"/>
                            <w:szCs w:val="26"/>
                          </w:rPr>
                        </w:ins>
                      </m:ctrlPr>
                    </m:dPr>
                    <m:e>
                      <w:ins w:id="3184" w:author="The Si Tran" w:date="2012-12-06T03:24:00Z">
                        <m:r>
                          <w:rPr>
                            <w:rFonts w:ascii="Cambria Math" w:eastAsia="Times New Roman" w:hAnsi="Cambria Math"/>
                            <w:sz w:val="26"/>
                            <w:szCs w:val="26"/>
                          </w:rPr>
                          <m:t>i</m:t>
                        </m:r>
                      </w:ins>
                    </m:e>
                  </m:d>
                </m:sub>
                <m:sup/>
                <m:e>
                  <m:f>
                    <m:fPr>
                      <m:ctrlPr>
                        <w:ins w:id="3185" w:author="The Si Tran" w:date="2012-12-06T03:24:00Z">
                          <w:rPr>
                            <w:rFonts w:ascii="Cambria Math" w:eastAsia="Times New Roman" w:hAnsi="Cambria Math"/>
                            <w:i/>
                            <w:sz w:val="26"/>
                            <w:szCs w:val="26"/>
                          </w:rPr>
                        </w:ins>
                      </m:ctrlPr>
                    </m:fPr>
                    <m:num>
                      <w:ins w:id="3186" w:author="The Si Tran" w:date="2012-12-06T03:24:00Z">
                        <m:r>
                          <w:rPr>
                            <w:rFonts w:ascii="Cambria Math" w:hAnsi="Cambria Math"/>
                            <w:sz w:val="26"/>
                            <w:szCs w:val="26"/>
                          </w:rPr>
                          <m:t>∂E</m:t>
                        </m:r>
                      </w:ins>
                    </m:num>
                    <m:den>
                      <w:ins w:id="3187" w:author="The Si Tran" w:date="2012-12-06T03:24:00Z">
                        <m:r>
                          <w:rPr>
                            <w:rFonts w:ascii="Cambria Math" w:hAnsi="Cambria Math"/>
                            <w:sz w:val="26"/>
                            <w:szCs w:val="26"/>
                          </w:rPr>
                          <m:t>∂</m:t>
                        </m:r>
                      </w:ins>
                      <m:sSub>
                        <m:sSubPr>
                          <m:ctrlPr>
                            <w:ins w:id="3188" w:author="The Si Tran" w:date="2012-12-06T03:24:00Z">
                              <w:rPr>
                                <w:rFonts w:ascii="Cambria Math" w:eastAsia="Times New Roman" w:hAnsi="Cambria Math"/>
                                <w:i/>
                                <w:sz w:val="26"/>
                                <w:szCs w:val="26"/>
                              </w:rPr>
                            </w:ins>
                          </m:ctrlPr>
                        </m:sSubPr>
                        <m:e>
                          <w:ins w:id="3189" w:author="The Si Tran" w:date="2012-12-06T03:24:00Z">
                            <m:r>
                              <w:rPr>
                                <w:rFonts w:ascii="Cambria Math" w:hAnsi="Cambria Math"/>
                                <w:sz w:val="26"/>
                                <w:szCs w:val="26"/>
                              </w:rPr>
                              <m:t>o</m:t>
                            </m:r>
                          </w:ins>
                        </m:e>
                        <m:sub>
                          <w:ins w:id="3190" w:author="The Si Tran" w:date="2012-12-06T03:24:00Z">
                            <m:r>
                              <w:rPr>
                                <w:rFonts w:ascii="Cambria Math" w:hAnsi="Cambria Math"/>
                                <w:sz w:val="26"/>
                                <w:szCs w:val="26"/>
                              </w:rPr>
                              <m:t>k</m:t>
                            </m:r>
                          </w:ins>
                        </m:sub>
                      </m:sSub>
                    </m:den>
                  </m:f>
                  <m:sSup>
                    <m:sSupPr>
                      <m:ctrlPr>
                        <w:ins w:id="3191" w:author="The Si Tran" w:date="2012-12-06T03:24:00Z">
                          <w:rPr>
                            <w:rFonts w:ascii="Cambria Math" w:eastAsia="Times New Roman" w:hAnsi="Cambria Math"/>
                            <w:i/>
                            <w:sz w:val="26"/>
                            <w:szCs w:val="26"/>
                          </w:rPr>
                        </w:ins>
                      </m:ctrlPr>
                    </m:sSupPr>
                    <m:e>
                      <w:ins w:id="3192" w:author="The Si Tran" w:date="2012-12-06T03:24:00Z">
                        <m:r>
                          <w:rPr>
                            <w:rFonts w:ascii="Cambria Math" w:eastAsia="Times New Roman" w:hAnsi="Cambria Math"/>
                            <w:sz w:val="26"/>
                            <w:szCs w:val="26"/>
                          </w:rPr>
                          <m:t>f</m:t>
                        </m:r>
                      </w:ins>
                    </m:e>
                    <m:sup>
                      <w:ins w:id="3193" w:author="The Si Tran" w:date="2012-12-06T03:24:00Z">
                        <m:r>
                          <w:rPr>
                            <w:rFonts w:ascii="Cambria Math" w:eastAsia="Times New Roman" w:hAnsi="Cambria Math"/>
                            <w:sz w:val="26"/>
                            <w:szCs w:val="26"/>
                          </w:rPr>
                          <m:t>'</m:t>
                        </m:r>
                      </w:ins>
                    </m:sup>
                  </m:sSup>
                  <m:d>
                    <m:dPr>
                      <m:ctrlPr>
                        <w:ins w:id="3194" w:author="The Si Tran" w:date="2012-12-06T03:24:00Z">
                          <w:rPr>
                            <w:rFonts w:ascii="Cambria Math" w:eastAsia="Times New Roman" w:hAnsi="Cambria Math"/>
                            <w:i/>
                            <w:sz w:val="26"/>
                            <w:szCs w:val="26"/>
                          </w:rPr>
                        </w:ins>
                      </m:ctrlPr>
                    </m:dPr>
                    <m:e>
                      <m:sSub>
                        <m:sSubPr>
                          <m:ctrlPr>
                            <w:ins w:id="3195" w:author="The Si Tran" w:date="2012-12-06T03:24:00Z">
                              <w:rPr>
                                <w:rFonts w:ascii="Cambria Math" w:eastAsia="Times New Roman" w:hAnsi="Cambria Math"/>
                                <w:i/>
                                <w:sz w:val="26"/>
                                <w:szCs w:val="26"/>
                              </w:rPr>
                            </w:ins>
                          </m:ctrlPr>
                        </m:sSubPr>
                        <m:e>
                          <w:ins w:id="3196" w:author="The Si Tran" w:date="2012-12-06T03:24:00Z">
                            <m:r>
                              <w:rPr>
                                <w:rFonts w:ascii="Cambria Math" w:eastAsia="Times New Roman" w:hAnsi="Cambria Math"/>
                                <w:sz w:val="26"/>
                                <w:szCs w:val="26"/>
                              </w:rPr>
                              <m:t>net</m:t>
                            </m:r>
                          </w:ins>
                        </m:e>
                        <m:sub>
                          <w:ins w:id="3197" w:author="The Si Tran" w:date="2012-12-06T03:24:00Z">
                            <m:r>
                              <w:rPr>
                                <w:rFonts w:ascii="Cambria Math" w:eastAsia="Times New Roman" w:hAnsi="Cambria Math"/>
                                <w:sz w:val="26"/>
                                <w:szCs w:val="26"/>
                              </w:rPr>
                              <m:t>k</m:t>
                            </m:r>
                          </w:ins>
                        </m:sub>
                      </m:sSub>
                    </m:e>
                  </m:d>
                  <m:sSub>
                    <m:sSubPr>
                      <m:ctrlPr>
                        <w:ins w:id="3198" w:author="The Si Tran" w:date="2012-12-06T03:24:00Z">
                          <w:rPr>
                            <w:rFonts w:ascii="Cambria Math" w:eastAsia="Times New Roman" w:hAnsi="Cambria Math"/>
                            <w:i/>
                            <w:sz w:val="26"/>
                            <w:szCs w:val="26"/>
                          </w:rPr>
                        </w:ins>
                      </m:ctrlPr>
                    </m:sSubPr>
                    <m:e>
                      <w:ins w:id="3199" w:author="The Si Tran" w:date="2012-12-06T03:24:00Z">
                        <m:r>
                          <w:rPr>
                            <w:rFonts w:ascii="Cambria Math" w:eastAsia="Times New Roman" w:hAnsi="Cambria Math"/>
                            <w:sz w:val="26"/>
                            <w:szCs w:val="26"/>
                          </w:rPr>
                          <m:t>w</m:t>
                        </m:r>
                      </w:ins>
                    </m:e>
                    <m:sub>
                      <w:ins w:id="3200" w:author="The Si Tran" w:date="2012-12-06T03:24:00Z">
                        <m:r>
                          <w:rPr>
                            <w:rFonts w:ascii="Cambria Math" w:eastAsia="Times New Roman" w:hAnsi="Cambria Math"/>
                            <w:sz w:val="26"/>
                            <w:szCs w:val="26"/>
                          </w:rPr>
                          <m:t>ki</m:t>
                        </m:r>
                      </w:ins>
                    </m:sub>
                  </m:sSub>
                </m:e>
              </m:nary>
            </m:e>
          </m:d>
          <w:ins w:id="3201" w:author="The Si Tran" w:date="2012-12-06T03:24:00Z">
            <m:r>
              <w:rPr>
                <w:rFonts w:ascii="Cambria Math" w:hAnsi="Cambria Math"/>
                <w:sz w:val="26"/>
                <w:szCs w:val="26"/>
              </w:rPr>
              <m:t>*</m:t>
            </m:r>
          </w:ins>
          <m:sSup>
            <m:sSupPr>
              <m:ctrlPr>
                <w:ins w:id="3202" w:author="The Si Tran" w:date="2012-12-06T03:25:00Z">
                  <w:rPr>
                    <w:rFonts w:ascii="Cambria Math" w:eastAsia="Times New Roman" w:hAnsi="Cambria Math"/>
                    <w:i/>
                    <w:sz w:val="26"/>
                    <w:szCs w:val="26"/>
                  </w:rPr>
                </w:ins>
              </m:ctrlPr>
            </m:sSupPr>
            <m:e>
              <w:ins w:id="3203" w:author="The Si Tran" w:date="2012-12-06T03:25:00Z">
                <m:r>
                  <w:rPr>
                    <w:rFonts w:ascii="Cambria Math" w:hAnsi="Cambria Math"/>
                    <w:sz w:val="26"/>
                    <w:szCs w:val="26"/>
                  </w:rPr>
                  <m:t>f</m:t>
                </m:r>
              </w:ins>
            </m:e>
            <m:sup>
              <w:ins w:id="3204" w:author="The Si Tran" w:date="2012-12-06T03:25:00Z">
                <m:r>
                  <w:rPr>
                    <w:rFonts w:ascii="Cambria Math" w:hAnsi="Cambria Math"/>
                    <w:sz w:val="26"/>
                    <w:szCs w:val="26"/>
                  </w:rPr>
                  <m:t>'</m:t>
                </m:r>
              </w:ins>
            </m:sup>
          </m:sSup>
          <m:d>
            <m:dPr>
              <m:ctrlPr>
                <w:ins w:id="3205" w:author="The Si Tran" w:date="2012-12-06T03:25:00Z">
                  <w:rPr>
                    <w:rFonts w:ascii="Cambria Math" w:hAnsi="Cambria Math"/>
                    <w:i/>
                    <w:sz w:val="26"/>
                    <w:szCs w:val="26"/>
                  </w:rPr>
                </w:ins>
              </m:ctrlPr>
            </m:dPr>
            <m:e>
              <m:sSub>
                <m:sSubPr>
                  <m:ctrlPr>
                    <w:ins w:id="3206" w:author="The Si Tran" w:date="2012-12-06T03:25:00Z">
                      <w:rPr>
                        <w:rFonts w:ascii="Cambria Math" w:eastAsia="Times New Roman" w:hAnsi="Cambria Math"/>
                        <w:i/>
                        <w:sz w:val="26"/>
                        <w:szCs w:val="26"/>
                      </w:rPr>
                    </w:ins>
                  </m:ctrlPr>
                </m:sSubPr>
                <m:e>
                  <w:ins w:id="3207" w:author="The Si Tran" w:date="2012-12-06T03:25:00Z">
                    <m:r>
                      <w:rPr>
                        <w:rFonts w:ascii="Cambria Math" w:hAnsi="Cambria Math"/>
                        <w:sz w:val="26"/>
                        <w:szCs w:val="26"/>
                      </w:rPr>
                      <m:t>net</m:t>
                    </m:r>
                  </w:ins>
                </m:e>
                <m:sub>
                  <w:ins w:id="3208" w:author="The Si Tran" w:date="2012-12-06T03:25:00Z">
                    <m:r>
                      <w:rPr>
                        <w:rFonts w:ascii="Cambria Math" w:hAnsi="Cambria Math"/>
                        <w:sz w:val="26"/>
                        <w:szCs w:val="26"/>
                      </w:rPr>
                      <m:t>i</m:t>
                    </m:r>
                  </w:ins>
                </m:sub>
              </m:sSub>
            </m:e>
          </m:d>
          <m:sSub>
            <m:sSubPr>
              <m:ctrlPr>
                <w:ins w:id="3209" w:author="The Si Tran" w:date="2012-12-06T03:25:00Z">
                  <w:rPr>
                    <w:rFonts w:ascii="Cambria Math" w:eastAsia="Times New Roman" w:hAnsi="Cambria Math"/>
                    <w:i/>
                    <w:sz w:val="26"/>
                    <w:szCs w:val="26"/>
                  </w:rPr>
                </w:ins>
              </m:ctrlPr>
            </m:sSubPr>
            <m:e>
              <w:ins w:id="3210" w:author="The Si Tran" w:date="2012-12-06T03:25:00Z">
                <m:r>
                  <w:rPr>
                    <w:rFonts w:ascii="Cambria Math" w:hAnsi="Cambria Math"/>
                    <w:sz w:val="26"/>
                    <w:szCs w:val="26"/>
                  </w:rPr>
                  <m:t>o</m:t>
                </m:r>
              </w:ins>
            </m:e>
            <m:sub>
              <w:ins w:id="3211" w:author="The Si Tran" w:date="2012-12-06T03:25:00Z">
                <m:r>
                  <w:rPr>
                    <w:rFonts w:ascii="Cambria Math" w:hAnsi="Cambria Math"/>
                    <w:sz w:val="26"/>
                    <w:szCs w:val="26"/>
                  </w:rPr>
                  <m:t xml:space="preserve">j         </m:t>
                </m:r>
              </w:ins>
            </m:sub>
          </m:sSub>
          <w:ins w:id="3212" w:author="The Si Tran" w:date="2012-12-06T03:25:00Z">
            <m:r>
              <w:rPr>
                <w:rFonts w:ascii="Cambria Math" w:eastAsia="Times New Roman" w:hAnsi="Cambria Math"/>
                <w:sz w:val="26"/>
                <w:szCs w:val="26"/>
              </w:rPr>
              <m:t>(2.11)</m:t>
            </m:r>
          </w:ins>
        </m:oMath>
      </m:oMathPara>
    </w:p>
    <w:p w:rsidR="0088753F" w:rsidRPr="0049233F" w:rsidRDefault="0088753F" w:rsidP="0088753F">
      <w:pPr>
        <w:pStyle w:val="ListParagraph"/>
        <w:spacing w:after="0" w:line="360" w:lineRule="auto"/>
        <w:ind w:left="0"/>
        <w:rPr>
          <w:rFonts w:ascii="Times New Roman" w:hAnsi="Times New Roman"/>
          <w:sz w:val="26"/>
          <w:szCs w:val="26"/>
        </w:rPr>
      </w:pPr>
      <w:r w:rsidRPr="0049233F">
        <w:rPr>
          <w:rFonts w:ascii="Times New Roman" w:hAnsi="Times New Roman"/>
          <w:sz w:val="26"/>
          <w:szCs w:val="26"/>
        </w:rPr>
        <w:t xml:space="preserve">           </w:t>
      </w:r>
      <w:del w:id="3213" w:author="The Si Tran" w:date="2012-12-06T03:25:00Z">
        <w:r w:rsidRPr="00AF1345" w:rsidDel="005B51B1">
          <w:rPr>
            <w:rFonts w:ascii="Times New Roman" w:hAnsi="Times New Roman"/>
            <w:position w:val="-32"/>
            <w:sz w:val="26"/>
            <w:szCs w:val="26"/>
          </w:rPr>
          <w:object w:dxaOrig="4940" w:dyaOrig="700">
            <v:shape id="_x0000_i1130" type="#_x0000_t75" style="width:331.5pt;height:47.25pt" o:ole="">
              <v:imagedata r:id="rId242" o:title=""/>
            </v:shape>
            <o:OLEObject Type="Embed" ProgID="Equation.DSMT4" ShapeID="_x0000_i1130" DrawAspect="Content" ObjectID="_1416335253" r:id="rId243"/>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proofErr w:type="gramStart"/>
      <w:r w:rsidRPr="0049233F">
        <w:rPr>
          <w:rFonts w:ascii="Times New Roman" w:hAnsi="Times New Roman"/>
          <w:i/>
          <w:sz w:val="26"/>
          <w:szCs w:val="26"/>
        </w:rPr>
        <w:t>succ(</w:t>
      </w:r>
      <w:proofErr w:type="gramEnd"/>
      <w:r w:rsidRPr="0049233F">
        <w:rPr>
          <w:rFonts w:ascii="Times New Roman" w:hAnsi="Times New Roman"/>
          <w:i/>
          <w:sz w:val="26"/>
          <w:szCs w:val="26"/>
        </w:rPr>
        <w:t>i)</w:t>
      </w:r>
      <w:r w:rsidRPr="0049233F">
        <w:rPr>
          <w:rFonts w:ascii="Times New Roman" w:hAnsi="Times New Roman"/>
          <w:sz w:val="26"/>
          <w:szCs w:val="26"/>
        </w:rPr>
        <w:t xml:space="preserve"> là các đơn vị ở lớp ngay sau đơn vị </w:t>
      </w:r>
      <w:r w:rsidRPr="0049233F">
        <w:rPr>
          <w:rFonts w:ascii="Times New Roman" w:hAnsi="Times New Roman"/>
          <w:i/>
          <w:sz w:val="26"/>
          <w:szCs w:val="26"/>
        </w:rPr>
        <w:t>i</w:t>
      </w:r>
      <w:r w:rsidRPr="0049233F">
        <w:rPr>
          <w:rFonts w:ascii="Times New Roman" w:hAnsi="Times New Roman"/>
          <w:sz w:val="26"/>
          <w:szCs w:val="26"/>
        </w:rPr>
        <w:t xml:space="preserve">. Các công thức này cho phép ta xây dựng một thủ tục tính đạo hàm riêng của hàm lỗi </w:t>
      </w:r>
      <w:r w:rsidRPr="0049233F">
        <w:rPr>
          <w:rFonts w:ascii="Times New Roman" w:hAnsi="Times New Roman"/>
          <w:i/>
          <w:sz w:val="26"/>
          <w:szCs w:val="26"/>
        </w:rPr>
        <w:t>E</w:t>
      </w:r>
      <w:r w:rsidRPr="0049233F">
        <w:rPr>
          <w:rFonts w:ascii="Times New Roman" w:hAnsi="Times New Roman"/>
          <w:sz w:val="26"/>
          <w:szCs w:val="26"/>
        </w:rPr>
        <w:t xml:space="preserve"> theo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như sau: Bắt </w:t>
      </w:r>
      <w:r w:rsidRPr="0049233F">
        <w:rPr>
          <w:rFonts w:ascii="Times New Roman" w:hAnsi="Times New Roman"/>
          <w:sz w:val="26"/>
          <w:szCs w:val="26"/>
        </w:rPr>
        <w:lastRenderedPageBreak/>
        <w:t xml:space="preserve">đầu tính toán từ các đơn vị ở tầng xuất, sau đó sử dụng kết quả vừa tính được vào việc tính toán ở các đơn vị ở tầng trước. Nói các khác thông tin về độ dốc được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từ tầng xuất đến tầng nhập. Do đó giả thuật này được gọi là giải thuật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ngược.</w:t>
      </w:r>
    </w:p>
    <w:p w:rsidR="0088753F" w:rsidRDefault="0088753F" w:rsidP="0088753F">
      <w:pPr>
        <w:pStyle w:val="ListParagraph"/>
        <w:tabs>
          <w:tab w:val="left" w:pos="720"/>
        </w:tabs>
        <w:spacing w:after="0" w:line="360" w:lineRule="auto"/>
        <w:ind w:left="0" w:firstLine="720"/>
        <w:rPr>
          <w:ins w:id="3214" w:author="The Si Tran" w:date="2012-12-06T03:26:00Z"/>
          <w:rFonts w:ascii="Times New Roman" w:hAnsi="Times New Roman"/>
          <w:sz w:val="26"/>
          <w:szCs w:val="26"/>
        </w:rPr>
      </w:pPr>
      <w:r w:rsidRPr="0049233F">
        <w:rPr>
          <w:rFonts w:ascii="Times New Roman" w:hAnsi="Times New Roman"/>
          <w:sz w:val="26"/>
          <w:szCs w:val="26"/>
        </w:rPr>
        <w:t xml:space="preserve">Mỗi khi thông tin về đạo hàm riêng phần đã biết, bước tiếp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trong giải thuật lan truyền ngược là cập nhập các trọng số </w:t>
      </w:r>
      <w:r w:rsidRPr="0049233F">
        <w:rPr>
          <w:rFonts w:ascii="Times New Roman" w:hAnsi="Times New Roman"/>
          <w:i/>
          <w:sz w:val="26"/>
          <w:szCs w:val="26"/>
        </w:rPr>
        <w:t>w</w:t>
      </w:r>
      <w:r w:rsidRPr="0049233F">
        <w:rPr>
          <w:rFonts w:ascii="Times New Roman" w:hAnsi="Times New Roman"/>
          <w:i/>
          <w:sz w:val="26"/>
          <w:szCs w:val="26"/>
          <w:vertAlign w:val="subscript"/>
        </w:rPr>
        <w:t>ij</w:t>
      </w:r>
      <w:r w:rsidRPr="0049233F">
        <w:rPr>
          <w:rFonts w:ascii="Times New Roman" w:hAnsi="Times New Roman"/>
          <w:sz w:val="26"/>
          <w:szCs w:val="26"/>
        </w:rPr>
        <w:t xml:space="preserve">. </w:t>
      </w:r>
    </w:p>
    <w:p w:rsidR="003C4D45" w:rsidRPr="00100B8E" w:rsidRDefault="003C4D45" w:rsidP="003C4D45">
      <w:pPr>
        <w:pStyle w:val="ListParagraph"/>
        <w:tabs>
          <w:tab w:val="left" w:pos="720"/>
        </w:tabs>
        <w:spacing w:after="0" w:line="360" w:lineRule="auto"/>
        <w:ind w:left="0" w:firstLine="720"/>
        <w:rPr>
          <w:ins w:id="3215" w:author="The Si Tran" w:date="2012-12-06T03:30:00Z"/>
          <w:rFonts w:ascii="Times New Roman" w:hAnsi="Times New Roman"/>
          <w:sz w:val="26"/>
          <w:szCs w:val="26"/>
        </w:rPr>
      </w:pPr>
      <w:ins w:id="3216" w:author="The Si Tran" w:date="2012-12-06T03:31:00Z">
        <w:r>
          <w:rPr>
            <w:rFonts w:ascii="Times New Roman" w:hAnsi="Times New Roman"/>
            <w:sz w:val="26"/>
            <w:szCs w:val="26"/>
          </w:rPr>
          <w:t xml:space="preserve"> </w:t>
        </w:r>
      </w:ins>
      <w:ins w:id="3217" w:author="The Si Tran" w:date="2012-12-06T03:30:00Z">
        <m:oMath>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r>
            <m:rPr>
              <m:sty m:val="p"/>
            </m:rPr>
            <w:rPr>
              <w:rFonts w:ascii="Cambria Math" w:hAnsi="Cambria Math"/>
              <w:sz w:val="26"/>
              <w:szCs w:val="26"/>
            </w:rPr>
            <m:t>Δ</m:t>
          </m:r>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r>
            <w:rPr>
              <w:rFonts w:ascii="Cambria Math" w:hAnsi="Cambria Math"/>
              <w:sz w:val="26"/>
              <w:szCs w:val="26"/>
            </w:rPr>
            <m:t>=-η*</m:t>
          </m:r>
          <m:f>
            <m:fPr>
              <m:ctrlPr>
                <w:rPr>
                  <w:rFonts w:ascii="Cambria Math" w:hAnsi="Cambria Math"/>
                  <w:i/>
                  <w:sz w:val="26"/>
                  <w:szCs w:val="26"/>
                </w:rPr>
              </m:ctrlPr>
            </m:fPr>
            <m:num>
              <m:r>
                <w:rPr>
                  <w:rFonts w:ascii="Cambria Math" w:hAnsi="Cambria Math"/>
                  <w:sz w:val="26"/>
                  <w:szCs w:val="26"/>
                </w:rPr>
                <m:t>∂E</m:t>
              </m:r>
              <m:d>
                <m:dPr>
                  <m:ctrlPr>
                    <w:rPr>
                      <w:rFonts w:ascii="Cambria Math" w:hAnsi="Cambria Math"/>
                      <w:i/>
                      <w:sz w:val="26"/>
                      <w:szCs w:val="26"/>
                    </w:rPr>
                  </m:ctrlPr>
                </m:dPr>
                <m:e>
                  <m:r>
                    <w:rPr>
                      <w:rFonts w:ascii="Cambria Math" w:hAnsi="Cambria Math"/>
                      <w:sz w:val="26"/>
                      <w:szCs w:val="26"/>
                    </w:rPr>
                    <m:t>t</m:t>
                  </m:r>
                </m:e>
              </m:d>
            </m:num>
            <m:den>
              <m:r>
                <w:rPr>
                  <w:rFonts w:ascii="Cambria Math" w:hAnsi="Cambria Math"/>
                  <w:sz w:val="26"/>
                  <w:szCs w:val="26"/>
                </w:rPr>
                <m:t>∂w</m:t>
              </m:r>
              <m:d>
                <m:dPr>
                  <m:ctrlPr>
                    <w:rPr>
                      <w:rFonts w:ascii="Cambria Math" w:hAnsi="Cambria Math"/>
                      <w:i/>
                      <w:sz w:val="26"/>
                      <w:szCs w:val="26"/>
                    </w:rPr>
                  </m:ctrlPr>
                </m:dPr>
                <m:e>
                  <m:r>
                    <w:rPr>
                      <w:rFonts w:ascii="Cambria Math" w:hAnsi="Cambria Math"/>
                      <w:sz w:val="26"/>
                      <w:szCs w:val="26"/>
                    </w:rPr>
                    <m:t>t</m:t>
                  </m:r>
                </m:e>
              </m:d>
            </m:den>
          </m:f>
          <m:r>
            <w:rPr>
              <w:rFonts w:ascii="Cambria Math" w:hAnsi="Cambria Math"/>
              <w:sz w:val="26"/>
              <w:szCs w:val="26"/>
            </w:rPr>
            <m:t xml:space="preserve">       (2.12)</m:t>
          </m:r>
        </m:oMath>
      </w:ins>
    </w:p>
    <w:p w:rsidR="00962DC9" w:rsidRPr="00962DC9" w:rsidDel="00962DC9" w:rsidRDefault="003C4D45" w:rsidP="003C4D45">
      <w:pPr>
        <w:pStyle w:val="ListParagraph"/>
        <w:tabs>
          <w:tab w:val="left" w:pos="720"/>
        </w:tabs>
        <w:spacing w:after="0" w:line="360" w:lineRule="auto"/>
        <w:ind w:left="0" w:firstLine="720"/>
        <w:rPr>
          <w:del w:id="3218" w:author="The Si Tran" w:date="2012-12-06T03:30:00Z"/>
          <w:rFonts w:ascii="Times New Roman" w:hAnsi="Times New Roman"/>
          <w:sz w:val="26"/>
          <w:szCs w:val="26"/>
        </w:rPr>
      </w:pPr>
      <w:ins w:id="3219" w:author="The Si Tran" w:date="2012-12-06T03:30:00Z">
        <w:r>
          <w:rPr>
            <w:rFonts w:ascii="Times New Roman" w:hAnsi="Times New Roman"/>
            <w:sz w:val="26"/>
            <w:szCs w:val="26"/>
          </w:rPr>
          <w:t xml:space="preserve"> </w:t>
        </w:r>
        <m:oMath>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t+1</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+∆w</m:t>
          </m:r>
          <m:d>
            <m:dPr>
              <m:ctrlPr>
                <w:rPr>
                  <w:rFonts w:ascii="Cambria Math" w:hAnsi="Cambria Math"/>
                  <w:sz w:val="26"/>
                  <w:szCs w:val="26"/>
                </w:rPr>
              </m:ctrlPr>
            </m:dPr>
            <m:e>
              <m:r>
                <m:rPr>
                  <m:sty m:val="p"/>
                </m:rPr>
                <w:rPr>
                  <w:rFonts w:ascii="Cambria Math" w:hAnsi="Cambria Math"/>
                  <w:sz w:val="26"/>
                  <w:szCs w:val="26"/>
                </w:rPr>
                <m:t>t</m:t>
              </m:r>
            </m:e>
          </m:d>
          <m:r>
            <m:rPr>
              <m:sty m:val="p"/>
            </m:rPr>
            <w:rPr>
              <w:rFonts w:ascii="Cambria Math" w:hAnsi="Cambria Math"/>
              <w:sz w:val="26"/>
              <w:szCs w:val="26"/>
            </w:rPr>
            <m:t xml:space="preserve">         (2.13)</m:t>
          </m:r>
        </m:oMath>
      </w:ins>
    </w:p>
    <w:p w:rsidR="0088753F" w:rsidRPr="00962DC9" w:rsidRDefault="0088753F">
      <w:pPr>
        <w:pStyle w:val="ListParagraph"/>
        <w:tabs>
          <w:tab w:val="left" w:pos="720"/>
        </w:tabs>
        <w:spacing w:after="0" w:line="360" w:lineRule="auto"/>
        <w:ind w:left="0" w:firstLine="720"/>
        <w:rPr>
          <w:rFonts w:ascii="Times New Roman" w:hAnsi="Times New Roman"/>
          <w:sz w:val="26"/>
          <w:rPrChange w:id="3220" w:author="The Si Tran" w:date="2012-12-06T03:30:00Z">
            <w:rPr/>
          </w:rPrChange>
        </w:rPr>
        <w:pPrChange w:id="3221" w:author="The Si Tran" w:date="2012-12-06T03:30:00Z">
          <w:pPr>
            <w:pStyle w:val="ListParagraph"/>
            <w:spacing w:after="0" w:line="360" w:lineRule="auto"/>
            <w:ind w:left="0" w:firstLine="720"/>
          </w:pPr>
        </w:pPrChange>
      </w:pPr>
      <w:del w:id="3222" w:author="The Si Tran" w:date="2012-12-06T03:30:00Z">
        <w:r w:rsidRPr="00AF1345" w:rsidDel="00962DC9">
          <w:object w:dxaOrig="4040" w:dyaOrig="1040">
            <v:shape id="_x0000_i1131" type="#_x0000_t75" style="width:265.5pt;height:67.5pt" o:ole="">
              <v:imagedata r:id="rId244" o:title=""/>
            </v:shape>
            <o:OLEObject Type="Embed" ProgID="Equation.DSMT4" ShapeID="_x0000_i1131" DrawAspect="Content" ObjectID="_1416335254" r:id="rId245"/>
          </w:object>
        </w:r>
      </w:del>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Ở đây </w:t>
      </w:r>
      <w:r w:rsidRPr="00AF1345">
        <w:rPr>
          <w:rFonts w:ascii="Times New Roman" w:hAnsi="Times New Roman"/>
          <w:position w:val="-10"/>
          <w:sz w:val="26"/>
          <w:szCs w:val="26"/>
        </w:rPr>
        <w:object w:dxaOrig="200" w:dyaOrig="260">
          <v:shape id="_x0000_i1132" type="#_x0000_t75" style="width:9.75pt;height:12.75pt" o:ole="">
            <v:imagedata r:id="rId246" o:title=""/>
          </v:shape>
          <o:OLEObject Type="Embed" ProgID="Equation.DSMT4" ShapeID="_x0000_i1132" DrawAspect="Content" ObjectID="_1416335255" r:id="rId247"/>
        </w:object>
      </w:r>
      <w:r w:rsidRPr="0049233F">
        <w:rPr>
          <w:rFonts w:ascii="Times New Roman" w:hAnsi="Times New Roman"/>
          <w:position w:val="-6"/>
          <w:sz w:val="26"/>
          <w:szCs w:val="26"/>
        </w:rPr>
        <w:t xml:space="preserve"> </w:t>
      </w:r>
      <w:r w:rsidRPr="0049233F">
        <w:rPr>
          <w:rFonts w:ascii="Times New Roman" w:hAnsi="Times New Roman"/>
          <w:sz w:val="26"/>
          <w:szCs w:val="26"/>
        </w:rPr>
        <w:t>là hệ số học có vai trò điều tiết mức độ thay đổi của trọng số trong các bước cập nhập.</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Cơ bản có hai phương pháp cập nhập các trọng số phân loại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thời điểm cập nhập: </w:t>
      </w:r>
      <w:r w:rsidRPr="0049233F">
        <w:rPr>
          <w:rFonts w:ascii="Times New Roman" w:hAnsi="Times New Roman"/>
          <w:i/>
          <w:sz w:val="26"/>
          <w:szCs w:val="26"/>
        </w:rPr>
        <w:t>học theo mẫu</w:t>
      </w:r>
      <w:r w:rsidRPr="0049233F">
        <w:rPr>
          <w:rFonts w:ascii="Times New Roman" w:hAnsi="Times New Roman"/>
          <w:sz w:val="26"/>
          <w:szCs w:val="26"/>
        </w:rPr>
        <w:t xml:space="preserve"> (learning by pattern) và </w:t>
      </w:r>
      <w:r w:rsidRPr="0049233F">
        <w:rPr>
          <w:rFonts w:ascii="Times New Roman" w:hAnsi="Times New Roman"/>
          <w:i/>
          <w:sz w:val="26"/>
          <w:szCs w:val="26"/>
        </w:rPr>
        <w:t>học theo epoch</w:t>
      </w:r>
      <w:r w:rsidRPr="0049233F">
        <w:rPr>
          <w:rFonts w:ascii="Times New Roman" w:hAnsi="Times New Roman"/>
          <w:sz w:val="26"/>
          <w:szCs w:val="26"/>
        </w:rPr>
        <w:t xml:space="preserve"> (learning by epoch). Một epoch là một lần học duyệt qua tất cả các mẫu trong tập dữ liệu mẫu dùng để học.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Trong phương pháp học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mẫu đôi khi còn dược gọi là </w:t>
      </w:r>
      <w:r w:rsidRPr="0049233F">
        <w:rPr>
          <w:rFonts w:ascii="Times New Roman" w:hAnsi="Times New Roman"/>
          <w:i/>
          <w:sz w:val="26"/>
          <w:szCs w:val="26"/>
        </w:rPr>
        <w:t>học trực tuyến</w:t>
      </w:r>
      <w:r w:rsidRPr="0049233F">
        <w:rPr>
          <w:rFonts w:ascii="Times New Roman" w:hAnsi="Times New Roman"/>
          <w:sz w:val="26"/>
          <w:szCs w:val="26"/>
        </w:rPr>
        <w:t xml:space="preserve"> (online learning) áp dụng phương pháp giảm độ dốc tăng cường, cứ mỗi lần một mẫu trong tập dữ liệu được duyệt qua thì các trọng số sẽ được cập nhập. Phương pháp này cố gắng tối thiểu hàm </w:t>
      </w:r>
      <w:r w:rsidRPr="0049233F">
        <w:rPr>
          <w:rFonts w:ascii="Times New Roman" w:hAnsi="Times New Roman"/>
          <w:i/>
          <w:sz w:val="26"/>
          <w:szCs w:val="26"/>
        </w:rPr>
        <w:t>lỗi tổng thể</w:t>
      </w:r>
      <w:r w:rsidRPr="0049233F">
        <w:rPr>
          <w:rFonts w:ascii="Times New Roman" w:hAnsi="Times New Roman"/>
          <w:sz w:val="26"/>
          <w:szCs w:val="26"/>
        </w:rPr>
        <w:t xml:space="preserve"> (overall error) bằng cách tối ưu hàm lỗi cho từng mẫu trong tập dữ liệu học. Phương pháp này làm việc tốt cho các tập dữ liệu mẫu có kích cỡ lớn và chứa đựng nhiều thông tin dư thừa [5].</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Phương pháp học theo epoch thực hiện lấy tổng tất cả thông tin về </w:t>
      </w:r>
      <w:r w:rsidRPr="0049233F">
        <w:rPr>
          <w:rFonts w:ascii="Times New Roman" w:hAnsi="Times New Roman"/>
          <w:i/>
          <w:sz w:val="26"/>
          <w:szCs w:val="26"/>
        </w:rPr>
        <w:t>độ dốc</w:t>
      </w:r>
      <w:r w:rsidRPr="0049233F">
        <w:rPr>
          <w:rFonts w:ascii="Times New Roman" w:hAnsi="Times New Roman"/>
          <w:sz w:val="26"/>
          <w:szCs w:val="26"/>
        </w:rPr>
        <w:t xml:space="preserve"> (gradient) cho toàn bộ </w:t>
      </w:r>
      <w:r w:rsidRPr="0049233F">
        <w:rPr>
          <w:rFonts w:ascii="Times New Roman" w:hAnsi="Times New Roman"/>
          <w:i/>
          <w:sz w:val="26"/>
          <w:szCs w:val="26"/>
        </w:rPr>
        <w:t>tập mẫu</w:t>
      </w:r>
      <w:r w:rsidRPr="0049233F">
        <w:rPr>
          <w:rFonts w:ascii="Times New Roman" w:hAnsi="Times New Roman"/>
          <w:sz w:val="26"/>
          <w:szCs w:val="26"/>
        </w:rPr>
        <w:t xml:space="preserve"> (pattern set) sau đó mới cập nhập các trọng số theo phương pháp giảm độ dốc thông thường, nghĩa là nó thực hiện việc cập nhập trọng số sau khi đã duyệt qua hết các mẫu trong tập dữ liệu. Phương pháp này còn có tên gọi khác là </w:t>
      </w:r>
      <w:r w:rsidRPr="0049233F">
        <w:rPr>
          <w:rFonts w:ascii="Times New Roman" w:hAnsi="Times New Roman"/>
          <w:i/>
          <w:sz w:val="26"/>
          <w:szCs w:val="26"/>
        </w:rPr>
        <w:t xml:space="preserve">học </w:t>
      </w:r>
      <w:proofErr w:type="gramStart"/>
      <w:r w:rsidRPr="0049233F">
        <w:rPr>
          <w:rFonts w:ascii="Times New Roman" w:hAnsi="Times New Roman"/>
          <w:i/>
          <w:sz w:val="26"/>
          <w:szCs w:val="26"/>
        </w:rPr>
        <w:t>theo</w:t>
      </w:r>
      <w:proofErr w:type="gramEnd"/>
      <w:r w:rsidRPr="0049233F">
        <w:rPr>
          <w:rFonts w:ascii="Times New Roman" w:hAnsi="Times New Roman"/>
          <w:i/>
          <w:sz w:val="26"/>
          <w:szCs w:val="26"/>
        </w:rPr>
        <w:t xml:space="preserve"> bó</w:t>
      </w:r>
      <w:r w:rsidRPr="0049233F">
        <w:rPr>
          <w:rFonts w:ascii="Times New Roman" w:hAnsi="Times New Roman"/>
          <w:sz w:val="26"/>
          <w:szCs w:val="26"/>
        </w:rPr>
        <w:t xml:space="preserve"> (batch learning).</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Mặc dù giải thuật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ngược tương đối đơn giản nhưng trong thực tế việc lựa chọn một hệ số học phù hợp là không hề đơn giản. Hệ số học quá nhỏ sẽ dẫn đến thời gian hội tụ của giải thuật quá lâu, ngược lại hệ số học quá lớn sẽ dẫn đến hiện tượng </w:t>
      </w:r>
      <w:r w:rsidRPr="0049233F">
        <w:rPr>
          <w:rFonts w:ascii="Times New Roman" w:hAnsi="Times New Roman"/>
          <w:i/>
          <w:sz w:val="26"/>
          <w:szCs w:val="26"/>
        </w:rPr>
        <w:t>giao động</w:t>
      </w:r>
      <w:r w:rsidRPr="0049233F">
        <w:rPr>
          <w:rFonts w:ascii="Times New Roman" w:hAnsi="Times New Roman"/>
          <w:sz w:val="26"/>
          <w:szCs w:val="26"/>
        </w:rPr>
        <w:t xml:space="preserve"> (</w:t>
      </w:r>
      <w:bookmarkStart w:id="3223" w:name="OLE_LINK1"/>
      <w:r w:rsidRPr="0049233F">
        <w:rPr>
          <w:rFonts w:ascii="Times New Roman" w:hAnsi="Times New Roman"/>
          <w:sz w:val="26"/>
          <w:szCs w:val="26"/>
        </w:rPr>
        <w:t>oscillation</w:t>
      </w:r>
      <w:bookmarkEnd w:id="3223"/>
      <w:r w:rsidRPr="0049233F">
        <w:rPr>
          <w:rFonts w:ascii="Times New Roman" w:hAnsi="Times New Roman"/>
          <w:sz w:val="26"/>
          <w:szCs w:val="26"/>
        </w:rPr>
        <w:t xml:space="preserve">), ngăn không cho giá trị hàm mục tiêu hội tụ về một diểm nhất định. Hơn nữa, mặc dù điểm tối ưu cục bô có thể được chứng minh là luôn có thể đạt được ở </w:t>
      </w:r>
      <w:r w:rsidRPr="0049233F">
        <w:rPr>
          <w:rFonts w:ascii="Times New Roman" w:hAnsi="Times New Roman"/>
          <w:sz w:val="26"/>
          <w:szCs w:val="26"/>
        </w:rPr>
        <w:lastRenderedPageBreak/>
        <w:t xml:space="preserve">một vài trường hợp cụ thể nhưng không có gì đảm bảo giải thuật sẽ tìm được cực toàn cục của hàm lỗi [5]. Một vấn đề khác nữa là kích cỡ của đạo hàm cũng ảnh hướng đến sự cập nhập các trọng số. Nếu đạo hàm riêng phần quá nhỏ thì </w:t>
      </w:r>
      <w:r w:rsidRPr="00AF1345">
        <w:rPr>
          <w:rFonts w:ascii="Times New Roman" w:hAnsi="Times New Roman"/>
          <w:position w:val="-6"/>
          <w:sz w:val="26"/>
          <w:szCs w:val="26"/>
        </w:rPr>
        <w:object w:dxaOrig="380" w:dyaOrig="279">
          <v:shape id="_x0000_i1133" type="#_x0000_t75" style="width:18.75pt;height:14.25pt" o:ole="">
            <v:imagedata r:id="rId248" o:title=""/>
          </v:shape>
          <o:OLEObject Type="Embed" ProgID="Equation.DSMT4" ShapeID="_x0000_i1133" DrawAspect="Content" ObjectID="_1416335256" r:id="rId249"/>
        </w:object>
      </w:r>
      <w:r w:rsidRPr="0049233F">
        <w:rPr>
          <w:rFonts w:ascii="Times New Roman" w:hAnsi="Times New Roman"/>
          <w:sz w:val="26"/>
          <w:szCs w:val="26"/>
        </w:rPr>
        <w:t xml:space="preserve"> nhỏ, nếu đạo hàm riêng phần lớn thì </w:t>
      </w:r>
      <w:r w:rsidRPr="0049233F">
        <w:rPr>
          <w:rFonts w:ascii="Times New Roman" w:hAnsi="Times New Roman"/>
          <w:position w:val="-6"/>
          <w:sz w:val="26"/>
          <w:szCs w:val="26"/>
          <w:rPrChange w:id="3224" w:author="The Si Tran" w:date="2012-12-05T23:02:00Z">
            <w:rPr>
              <w:rFonts w:ascii="Times New Roman" w:hAnsi="Times New Roman"/>
              <w:position w:val="-6"/>
              <w:sz w:val="26"/>
              <w:szCs w:val="26"/>
            </w:rPr>
          </w:rPrChange>
        </w:rPr>
        <w:object w:dxaOrig="380" w:dyaOrig="279">
          <v:shape id="_x0000_i1134" type="#_x0000_t75" style="width:18.75pt;height:14.25pt" o:ole="">
            <v:imagedata r:id="rId248" o:title=""/>
          </v:shape>
          <o:OLEObject Type="Embed" ProgID="Equation.DSMT4" ShapeID="_x0000_i1134" DrawAspect="Content" ObjectID="_1416335257" r:id="rId250"/>
        </w:object>
      </w:r>
      <w:r w:rsidRPr="0049233F">
        <w:rPr>
          <w:rFonts w:ascii="Times New Roman" w:hAnsi="Times New Roman"/>
          <w:sz w:val="26"/>
          <w:szCs w:val="26"/>
        </w:rPr>
        <w:t xml:space="preserve"> lớn. Độ lớn của đạo hàm riêng phần thay đổi không thể biết trước được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hình dạng của hàm lỗi </w:t>
      </w:r>
      <w:r w:rsidRPr="0049233F">
        <w:rPr>
          <w:rFonts w:ascii="Times New Roman" w:hAnsi="Times New Roman"/>
          <w:i/>
          <w:sz w:val="26"/>
          <w:szCs w:val="26"/>
        </w:rPr>
        <w:t>E</w:t>
      </w:r>
      <w:r w:rsidRPr="0049233F">
        <w:rPr>
          <w:rFonts w:ascii="Times New Roman" w:hAnsi="Times New Roman"/>
          <w:sz w:val="26"/>
          <w:szCs w:val="26"/>
        </w:rPr>
        <w:t xml:space="preserve"> trong mỗi lần lặp. Do đó quá trình học không ổn định.</w:t>
      </w:r>
    </w:p>
    <w:p w:rsidR="00673068" w:rsidRPr="00673068" w:rsidDel="003B3962" w:rsidRDefault="0088753F">
      <w:pPr>
        <w:pStyle w:val="ListParagraph"/>
        <w:spacing w:after="0" w:line="360" w:lineRule="auto"/>
        <w:ind w:left="0" w:firstLine="720"/>
        <w:rPr>
          <w:del w:id="3225" w:author="The Si Tran" w:date="2012-12-06T03:34:00Z"/>
          <w:rFonts w:ascii="Times New Roman" w:hAnsi="Times New Roman"/>
          <w:sz w:val="26"/>
          <w:szCs w:val="26"/>
        </w:rPr>
      </w:pPr>
      <w:r w:rsidRPr="0049233F">
        <w:rPr>
          <w:rFonts w:ascii="Times New Roman" w:hAnsi="Times New Roman"/>
          <w:sz w:val="26"/>
          <w:szCs w:val="26"/>
        </w:rPr>
        <w:t xml:space="preserve">Để cho quá trình học ổn định người ta thêm vào một </w:t>
      </w:r>
      <w:r w:rsidRPr="0049233F">
        <w:rPr>
          <w:rFonts w:ascii="Times New Roman" w:hAnsi="Times New Roman"/>
          <w:i/>
          <w:sz w:val="26"/>
          <w:szCs w:val="26"/>
        </w:rPr>
        <w:t>hệ số quán tính</w:t>
      </w:r>
      <w:r w:rsidRPr="0049233F">
        <w:rPr>
          <w:rFonts w:ascii="Times New Roman" w:hAnsi="Times New Roman"/>
          <w:sz w:val="26"/>
          <w:szCs w:val="26"/>
        </w:rPr>
        <w:t xml:space="preserve"> (momentum term)</w:t>
      </w:r>
    </w:p>
    <w:p w:rsidR="0088753F" w:rsidRPr="003B3962" w:rsidRDefault="0088753F">
      <w:pPr>
        <w:pStyle w:val="ListParagraph"/>
        <w:spacing w:after="0" w:line="360" w:lineRule="auto"/>
        <w:ind w:left="0" w:firstLine="720"/>
        <w:rPr>
          <w:ins w:id="3226" w:author="The Si Tran" w:date="2012-12-06T03:31:00Z"/>
          <w:rFonts w:ascii="Times New Roman" w:hAnsi="Times New Roman"/>
          <w:sz w:val="26"/>
          <w:rPrChange w:id="3227" w:author="The Si Tran" w:date="2012-12-06T03:34:00Z">
            <w:rPr>
              <w:ins w:id="3228" w:author="The Si Tran" w:date="2012-12-06T03:31:00Z"/>
            </w:rPr>
          </w:rPrChange>
        </w:rPr>
      </w:pPr>
      <w:del w:id="3229" w:author="The Si Tran" w:date="2012-12-06T03:34:00Z">
        <w:r w:rsidRPr="0049233F" w:rsidDel="003B3962">
          <w:rPr>
            <w:rPrChange w:id="3230" w:author="The Si Tran" w:date="2012-12-05T23:02:00Z">
              <w:rPr/>
            </w:rPrChange>
          </w:rPr>
          <w:object w:dxaOrig="4760" w:dyaOrig="700">
            <v:shape id="_x0000_i1135" type="#_x0000_t75" style="width:304.5pt;height:45pt" o:ole="">
              <v:imagedata r:id="rId251" o:title=""/>
            </v:shape>
            <o:OLEObject Type="Embed" ProgID="Equation.DSMT4" ShapeID="_x0000_i1135" DrawAspect="Content" ObjectID="_1416335258" r:id="rId252"/>
          </w:object>
        </w:r>
      </w:del>
    </w:p>
    <w:p w:rsidR="00673068" w:rsidRPr="003B3962" w:rsidRDefault="006E1C30">
      <w:pPr>
        <w:pStyle w:val="ListParagraph"/>
        <w:spacing w:after="0" w:line="360" w:lineRule="auto"/>
        <w:ind w:firstLine="720"/>
        <w:rPr>
          <w:rFonts w:ascii="Times New Roman" w:hAnsi="Times New Roman"/>
          <w:sz w:val="26"/>
          <w:szCs w:val="26"/>
        </w:rPr>
        <w:pPrChange w:id="3231" w:author="The Si Tran" w:date="2012-12-06T03:34:00Z">
          <w:pPr>
            <w:pStyle w:val="ListParagraph"/>
            <w:spacing w:after="0" w:line="360" w:lineRule="auto"/>
            <w:ind w:left="0" w:firstLine="720"/>
          </w:pPr>
        </w:pPrChange>
      </w:pPr>
      <m:oMathPara>
        <m:oMathParaPr>
          <m:jc m:val="left"/>
        </m:oMathParaPr>
        <m:oMath>
          <m:f>
            <m:fPr>
              <m:ctrlPr>
                <w:ins w:id="3232" w:author="The Si Tran" w:date="2012-12-06T03:32:00Z">
                  <w:rPr>
                    <w:rFonts w:ascii="Cambria Math" w:eastAsia="Times New Roman" w:hAnsi="Cambria Math"/>
                    <w:i/>
                    <w:sz w:val="26"/>
                    <w:szCs w:val="26"/>
                  </w:rPr>
                </w:ins>
              </m:ctrlPr>
            </m:fPr>
            <m:num>
              <w:ins w:id="3233" w:author="The Si Tran" w:date="2012-12-06T03:32:00Z">
                <m:r>
                  <w:rPr>
                    <w:rFonts w:ascii="Cambria Math" w:hAnsi="Cambria Math"/>
                    <w:sz w:val="26"/>
                    <w:szCs w:val="26"/>
                  </w:rPr>
                  <m:t>∂E</m:t>
                </m:r>
              </w:ins>
            </m:num>
            <m:den>
              <w:ins w:id="3234" w:author="The Si Tran" w:date="2012-12-06T03:32:00Z">
                <m:r>
                  <w:rPr>
                    <w:rFonts w:ascii="Cambria Math" w:hAnsi="Cambria Math"/>
                    <w:sz w:val="26"/>
                    <w:szCs w:val="26"/>
                  </w:rPr>
                  <m:t>∂</m:t>
                </m:r>
              </w:ins>
              <m:sSub>
                <m:sSubPr>
                  <m:ctrlPr>
                    <w:ins w:id="3235" w:author="The Si Tran" w:date="2012-12-06T03:32:00Z">
                      <w:rPr>
                        <w:rFonts w:ascii="Cambria Math" w:eastAsia="Times New Roman" w:hAnsi="Cambria Math"/>
                        <w:i/>
                        <w:sz w:val="26"/>
                        <w:szCs w:val="26"/>
                      </w:rPr>
                    </w:ins>
                  </m:ctrlPr>
                </m:sSubPr>
                <m:e>
                  <w:ins w:id="3236" w:author="The Si Tran" w:date="2012-12-06T03:32:00Z">
                    <m:r>
                      <w:rPr>
                        <w:rFonts w:ascii="Cambria Math" w:hAnsi="Cambria Math"/>
                        <w:sz w:val="26"/>
                        <w:szCs w:val="26"/>
                      </w:rPr>
                      <m:t>w</m:t>
                    </m:r>
                  </w:ins>
                </m:e>
                <m:sub>
                  <w:ins w:id="3237" w:author="The Si Tran" w:date="2012-12-06T03:32:00Z">
                    <m:r>
                      <w:rPr>
                        <w:rFonts w:ascii="Cambria Math" w:hAnsi="Cambria Math"/>
                        <w:sz w:val="26"/>
                        <w:szCs w:val="26"/>
                      </w:rPr>
                      <m:t>ij</m:t>
                    </m:r>
                  </w:ins>
                </m:sub>
              </m:sSub>
            </m:den>
          </m:f>
          <w:ins w:id="3238" w:author="The Si Tran" w:date="2012-12-06T03:32:00Z">
            <m:r>
              <w:rPr>
                <w:rFonts w:ascii="Cambria Math" w:hAnsi="Cambria Math"/>
                <w:sz w:val="26"/>
                <w:szCs w:val="26"/>
              </w:rPr>
              <m:t xml:space="preserve">  ∆</m:t>
            </m:r>
          </w:ins>
          <m:sSub>
            <m:sSubPr>
              <m:ctrlPr>
                <w:ins w:id="3239" w:author="The Si Tran" w:date="2012-12-06T03:32:00Z">
                  <w:rPr>
                    <w:rFonts w:ascii="Cambria Math" w:hAnsi="Cambria Math"/>
                    <w:i/>
                    <w:sz w:val="26"/>
                    <w:szCs w:val="26"/>
                  </w:rPr>
                </w:ins>
              </m:ctrlPr>
            </m:sSubPr>
            <m:e>
              <w:ins w:id="3240" w:author="The Si Tran" w:date="2012-12-06T03:32:00Z">
                <m:r>
                  <w:rPr>
                    <w:rFonts w:ascii="Cambria Math" w:hAnsi="Cambria Math"/>
                    <w:sz w:val="26"/>
                    <w:szCs w:val="26"/>
                  </w:rPr>
                  <m:t>w</m:t>
                </m:r>
              </w:ins>
            </m:e>
            <m:sub>
              <w:ins w:id="3241" w:author="The Si Tran" w:date="2012-12-06T03:32:00Z">
                <m:r>
                  <w:rPr>
                    <w:rFonts w:ascii="Cambria Math" w:hAnsi="Cambria Math"/>
                    <w:sz w:val="26"/>
                    <w:szCs w:val="26"/>
                  </w:rPr>
                  <m:t>ij</m:t>
                </m:r>
              </w:ins>
            </m:sub>
          </m:sSub>
          <m:d>
            <m:dPr>
              <m:ctrlPr>
                <w:ins w:id="3242" w:author="The Si Tran" w:date="2012-12-06T03:32:00Z">
                  <w:rPr>
                    <w:rFonts w:ascii="Cambria Math" w:hAnsi="Cambria Math"/>
                    <w:i/>
                    <w:sz w:val="26"/>
                    <w:szCs w:val="26"/>
                  </w:rPr>
                </w:ins>
              </m:ctrlPr>
            </m:dPr>
            <m:e>
              <w:ins w:id="3243" w:author="The Si Tran" w:date="2012-12-06T03:32:00Z">
                <m:r>
                  <w:rPr>
                    <w:rFonts w:ascii="Cambria Math" w:hAnsi="Cambria Math"/>
                    <w:sz w:val="26"/>
                    <w:szCs w:val="26"/>
                  </w:rPr>
                  <m:t>t</m:t>
                </m:r>
              </w:ins>
            </m:e>
          </m:d>
          <w:ins w:id="3244" w:author="The Si Tran" w:date="2012-12-06T03:32:00Z">
            <m:r>
              <w:rPr>
                <w:rFonts w:ascii="Cambria Math" w:hAnsi="Cambria Math"/>
                <w:sz w:val="26"/>
                <w:szCs w:val="26"/>
              </w:rPr>
              <m:t>=-</m:t>
            </m:r>
          </w:ins>
          <w:ins w:id="3245" w:author="The Si Tran" w:date="2012-12-06T03:33:00Z">
            <m:r>
              <w:rPr>
                <w:rFonts w:ascii="Cambria Math" w:hAnsi="Cambria Math"/>
                <w:sz w:val="26"/>
                <w:szCs w:val="26"/>
              </w:rPr>
              <m:t>η</m:t>
            </m:r>
          </w:ins>
          <m:f>
            <m:fPr>
              <m:ctrlPr>
                <w:ins w:id="3246" w:author="The Si Tran" w:date="2012-12-06T03:33:00Z">
                  <w:rPr>
                    <w:rFonts w:ascii="Cambria Math" w:hAnsi="Cambria Math"/>
                    <w:i/>
                    <w:sz w:val="26"/>
                    <w:szCs w:val="26"/>
                  </w:rPr>
                </w:ins>
              </m:ctrlPr>
            </m:fPr>
            <m:num>
              <w:ins w:id="3247" w:author="The Si Tran" w:date="2012-12-06T03:33:00Z">
                <m:r>
                  <w:rPr>
                    <w:rFonts w:ascii="Cambria Math" w:hAnsi="Cambria Math"/>
                    <w:sz w:val="26"/>
                    <w:szCs w:val="26"/>
                  </w:rPr>
                  <m:t>∂E</m:t>
                </m:r>
              </w:ins>
            </m:num>
            <m:den>
              <w:ins w:id="3248" w:author="The Si Tran" w:date="2012-12-06T03:33:00Z">
                <m:r>
                  <w:rPr>
                    <w:rFonts w:ascii="Cambria Math" w:hAnsi="Cambria Math"/>
                    <w:sz w:val="26"/>
                    <w:szCs w:val="26"/>
                  </w:rPr>
                  <m:t>∂</m:t>
                </m:r>
              </w:ins>
              <m:sSub>
                <m:sSubPr>
                  <m:ctrlPr>
                    <w:ins w:id="3249" w:author="The Si Tran" w:date="2012-12-06T03:33:00Z">
                      <w:rPr>
                        <w:rFonts w:ascii="Cambria Math" w:hAnsi="Cambria Math"/>
                        <w:i/>
                        <w:sz w:val="26"/>
                        <w:szCs w:val="26"/>
                      </w:rPr>
                    </w:ins>
                  </m:ctrlPr>
                </m:sSubPr>
                <m:e>
                  <w:ins w:id="3250" w:author="The Si Tran" w:date="2012-12-06T03:33:00Z">
                    <m:r>
                      <w:rPr>
                        <w:rFonts w:ascii="Cambria Math" w:hAnsi="Cambria Math"/>
                        <w:sz w:val="26"/>
                        <w:szCs w:val="26"/>
                      </w:rPr>
                      <m:t>w</m:t>
                    </m:r>
                  </w:ins>
                </m:e>
                <m:sub>
                  <w:ins w:id="3251" w:author="The Si Tran" w:date="2012-12-06T03:33:00Z">
                    <m:r>
                      <w:rPr>
                        <w:rFonts w:ascii="Cambria Math" w:hAnsi="Cambria Math"/>
                        <w:sz w:val="26"/>
                        <w:szCs w:val="26"/>
                      </w:rPr>
                      <m:t>ij</m:t>
                    </m:r>
                  </w:ins>
                </m:sub>
              </m:sSub>
            </m:den>
          </m:f>
          <m:d>
            <m:dPr>
              <m:ctrlPr>
                <w:ins w:id="3252" w:author="The Si Tran" w:date="2012-12-06T03:33:00Z">
                  <w:rPr>
                    <w:rFonts w:ascii="Cambria Math" w:hAnsi="Cambria Math"/>
                    <w:i/>
                    <w:sz w:val="26"/>
                    <w:szCs w:val="26"/>
                  </w:rPr>
                </w:ins>
              </m:ctrlPr>
            </m:dPr>
            <m:e>
              <w:ins w:id="3253" w:author="The Si Tran" w:date="2012-12-06T03:33:00Z">
                <m:r>
                  <w:rPr>
                    <w:rFonts w:ascii="Cambria Math" w:hAnsi="Cambria Math"/>
                    <w:sz w:val="26"/>
                    <w:szCs w:val="26"/>
                  </w:rPr>
                  <m:t>t</m:t>
                </m:r>
              </w:ins>
            </m:e>
          </m:d>
          <w:ins w:id="3254" w:author="The Si Tran" w:date="2012-12-06T03:33:00Z">
            <m:r>
              <w:rPr>
                <w:rFonts w:ascii="Cambria Math" w:hAnsi="Cambria Math"/>
                <w:sz w:val="26"/>
                <w:szCs w:val="26"/>
              </w:rPr>
              <m:t>+μ*∆</m:t>
            </m:r>
          </w:ins>
          <m:sSub>
            <m:sSubPr>
              <m:ctrlPr>
                <w:ins w:id="3255" w:author="The Si Tran" w:date="2012-12-06T03:34:00Z">
                  <w:rPr>
                    <w:rFonts w:ascii="Cambria Math" w:hAnsi="Cambria Math"/>
                    <w:i/>
                    <w:sz w:val="26"/>
                    <w:szCs w:val="26"/>
                  </w:rPr>
                </w:ins>
              </m:ctrlPr>
            </m:sSubPr>
            <m:e>
              <w:ins w:id="3256" w:author="The Si Tran" w:date="2012-12-06T03:34:00Z">
                <m:r>
                  <w:rPr>
                    <w:rFonts w:ascii="Cambria Math" w:hAnsi="Cambria Math"/>
                    <w:sz w:val="26"/>
                    <w:szCs w:val="26"/>
                  </w:rPr>
                  <m:t>w</m:t>
                </m:r>
              </w:ins>
            </m:e>
            <m:sub>
              <w:ins w:id="3257" w:author="The Si Tran" w:date="2012-12-06T03:34:00Z">
                <m:r>
                  <w:rPr>
                    <w:rFonts w:ascii="Cambria Math" w:hAnsi="Cambria Math"/>
                    <w:sz w:val="26"/>
                    <w:szCs w:val="26"/>
                  </w:rPr>
                  <m:t>ij</m:t>
                </m:r>
              </w:ins>
            </m:sub>
          </m:sSub>
          <m:d>
            <m:dPr>
              <m:ctrlPr>
                <w:ins w:id="3258" w:author="The Si Tran" w:date="2012-12-06T03:34:00Z">
                  <w:rPr>
                    <w:rFonts w:ascii="Cambria Math" w:hAnsi="Cambria Math"/>
                    <w:i/>
                    <w:sz w:val="26"/>
                    <w:szCs w:val="26"/>
                  </w:rPr>
                </w:ins>
              </m:ctrlPr>
            </m:dPr>
            <m:e>
              <w:ins w:id="3259" w:author="The Si Tran" w:date="2012-12-06T03:34:00Z">
                <m:r>
                  <w:rPr>
                    <w:rFonts w:ascii="Cambria Math" w:hAnsi="Cambria Math"/>
                    <w:sz w:val="26"/>
                    <w:szCs w:val="26"/>
                  </w:rPr>
                  <m:t>t-1</m:t>
                </m:r>
              </w:ins>
            </m:e>
          </m:d>
          <w:ins w:id="3260" w:author="The Si Tran" w:date="2012-12-06T03:34:00Z">
            <m:r>
              <w:rPr>
                <w:rFonts w:ascii="Cambria Math" w:hAnsi="Cambria Math"/>
                <w:sz w:val="26"/>
                <w:szCs w:val="26"/>
              </w:rPr>
              <m:t xml:space="preserve">        (2.14)</m:t>
            </m:r>
          </w:ins>
        </m:oMath>
      </m:oMathPara>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Hệ số quán tính </w:t>
      </w:r>
      <w:r w:rsidRPr="00AF1345">
        <w:rPr>
          <w:rFonts w:ascii="Times New Roman" w:hAnsi="Times New Roman"/>
          <w:position w:val="-10"/>
          <w:sz w:val="26"/>
          <w:szCs w:val="26"/>
        </w:rPr>
        <w:object w:dxaOrig="240" w:dyaOrig="260">
          <v:shape id="_x0000_i1136" type="#_x0000_t75" style="width:12pt;height:12.75pt" o:ole="">
            <v:imagedata r:id="rId253" o:title=""/>
          </v:shape>
          <o:OLEObject Type="Embed" ProgID="Equation.DSMT4" ShapeID="_x0000_i1136" DrawAspect="Content" ObjectID="_1416335259" r:id="rId254"/>
        </w:object>
      </w:r>
      <w:r w:rsidRPr="0049233F">
        <w:rPr>
          <w:rFonts w:ascii="Times New Roman" w:hAnsi="Times New Roman"/>
          <w:sz w:val="26"/>
          <w:szCs w:val="26"/>
        </w:rPr>
        <w:t xml:space="preserve">có tác dụng điều chỉnh mức độ ảnh hưởng của giá trị </w:t>
      </w:r>
      <w:r w:rsidRPr="00AF1345">
        <w:rPr>
          <w:rFonts w:ascii="Times New Roman" w:hAnsi="Times New Roman"/>
          <w:position w:val="-14"/>
          <w:sz w:val="26"/>
          <w:szCs w:val="26"/>
        </w:rPr>
        <w:object w:dxaOrig="999" w:dyaOrig="380">
          <v:shape id="_x0000_i1137" type="#_x0000_t75" style="width:50.25pt;height:18.75pt" o:ole="">
            <v:imagedata r:id="rId255" o:title=""/>
          </v:shape>
          <o:OLEObject Type="Embed" ProgID="Equation.DSMT4" ShapeID="_x0000_i1137" DrawAspect="Content" ObjectID="_1416335260" r:id="rId256"/>
        </w:object>
      </w:r>
      <w:r w:rsidRPr="0049233F">
        <w:rPr>
          <w:rFonts w:ascii="Times New Roman" w:hAnsi="Times New Roman"/>
          <w:sz w:val="26"/>
          <w:szCs w:val="26"/>
        </w:rPr>
        <w:t xml:space="preserve">ở bước lặp trước lên giá </w:t>
      </w:r>
      <w:proofErr w:type="gramStart"/>
      <w:r w:rsidRPr="0049233F">
        <w:rPr>
          <w:rFonts w:ascii="Times New Roman" w:hAnsi="Times New Roman"/>
          <w:sz w:val="26"/>
          <w:szCs w:val="26"/>
        </w:rPr>
        <w:t xml:space="preserve">trị </w:t>
      </w:r>
      <w:proofErr w:type="gramEnd"/>
      <w:r w:rsidRPr="00AF1345">
        <w:rPr>
          <w:rFonts w:ascii="Times New Roman" w:hAnsi="Times New Roman"/>
          <w:position w:val="-14"/>
          <w:sz w:val="26"/>
          <w:szCs w:val="26"/>
        </w:rPr>
        <w:object w:dxaOrig="720" w:dyaOrig="380">
          <v:shape id="_x0000_i1138" type="#_x0000_t75" style="width:36pt;height:18.75pt" o:ole="">
            <v:imagedata r:id="rId257" o:title=""/>
          </v:shape>
          <o:OLEObject Type="Embed" ProgID="Equation.DSMT4" ShapeID="_x0000_i1138" DrawAspect="Content" ObjectID="_1416335261" r:id="rId258"/>
        </w:object>
      </w:r>
      <w:r w:rsidRPr="0049233F">
        <w:rPr>
          <w:rFonts w:ascii="Times New Roman" w:hAnsi="Times New Roman"/>
          <w:sz w:val="26"/>
          <w:szCs w:val="26"/>
        </w:rPr>
        <w:t xml:space="preserve">. Hệ số này có tác dụng giúp cho giải thuật không bị dừng ở tối ưu cực tiểu và các vùng phẳng của bề mặt lỗi. Nó cũng giúp tăng giá trị cập nhập ở những vùng mà độ dốc không đổi, do đó tăng tốc độ hội tụ [2]. </w:t>
      </w:r>
    </w:p>
    <w:p w:rsidR="0088753F" w:rsidRPr="0049233F" w:rsidRDefault="0088753F" w:rsidP="0088753F">
      <w:pPr>
        <w:pStyle w:val="ListParagraph"/>
        <w:spacing w:after="0" w:line="360" w:lineRule="auto"/>
        <w:ind w:left="0" w:firstLine="720"/>
        <w:rPr>
          <w:rFonts w:ascii="Times New Roman" w:hAnsi="Times New Roman"/>
          <w:sz w:val="26"/>
          <w:szCs w:val="26"/>
        </w:rPr>
      </w:pPr>
      <w:r w:rsidRPr="0049233F">
        <w:rPr>
          <w:rFonts w:ascii="Times New Roman" w:hAnsi="Times New Roman"/>
          <w:sz w:val="26"/>
          <w:szCs w:val="26"/>
        </w:rPr>
        <w:t xml:space="preserve">Sau đây là mã giả cho giải thuật </w:t>
      </w:r>
      <w:proofErr w:type="gramStart"/>
      <w:r w:rsidRPr="0049233F">
        <w:rPr>
          <w:rFonts w:ascii="Times New Roman" w:hAnsi="Times New Roman"/>
          <w:sz w:val="26"/>
          <w:szCs w:val="26"/>
        </w:rPr>
        <w:t>lan</w:t>
      </w:r>
      <w:proofErr w:type="gramEnd"/>
      <w:r w:rsidRPr="0049233F">
        <w:rPr>
          <w:rFonts w:ascii="Times New Roman" w:hAnsi="Times New Roman"/>
          <w:sz w:val="26"/>
          <w:szCs w:val="26"/>
        </w:rPr>
        <w:t xml:space="preserve"> truyền ngược theo phương pháp học trực tuyến có áp dụng hệ số quán tính:</w:t>
      </w: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p w:rsidR="0088753F" w:rsidRPr="0049233F" w:rsidRDefault="0088753F" w:rsidP="0088753F">
      <w:pPr>
        <w:pStyle w:val="ListParagraph"/>
        <w:spacing w:after="0" w:line="360" w:lineRule="auto"/>
        <w:ind w:left="0" w:firstLine="720"/>
        <w:rPr>
          <w:rFonts w:ascii="Times New Roman" w:hAnsi="Times New Roman"/>
          <w:sz w:val="26"/>
          <w:szCs w:val="26"/>
        </w:rPr>
      </w:pPr>
    </w:p>
    <w:tbl>
      <w:tblPr>
        <w:tblW w:w="16416" w:type="dxa"/>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08"/>
        <w:gridCol w:w="8208"/>
      </w:tblGrid>
      <w:tr w:rsidR="0088753F" w:rsidRPr="0049233F" w:rsidTr="00FE0A1C">
        <w:tc>
          <w:tcPr>
            <w:tcW w:w="8208" w:type="dxa"/>
            <w:tcBorders>
              <w:right w:val="single" w:sz="4" w:space="0" w:color="auto"/>
            </w:tcBorders>
          </w:tcPr>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i/>
                <w:sz w:val="26"/>
                <w:szCs w:val="26"/>
              </w:rPr>
              <w:t>Khởi tạo tất cả các trọng số bằng các số nhỏ ngẫu nhiên</w:t>
            </w:r>
          </w:p>
          <w:p w:rsidR="0088753F" w:rsidRPr="0049233F" w:rsidRDefault="0088753F" w:rsidP="0088753F">
            <w:pPr>
              <w:pStyle w:val="ListParagraph"/>
              <w:numPr>
                <w:ilvl w:val="0"/>
                <w:numId w:val="5"/>
              </w:numPr>
              <w:spacing w:after="0" w:line="240" w:lineRule="auto"/>
              <w:rPr>
                <w:rFonts w:ascii="Times New Roman" w:hAnsi="Times New Roman"/>
                <w:i/>
                <w:sz w:val="26"/>
                <w:szCs w:val="26"/>
              </w:rPr>
            </w:pPr>
            <w:r w:rsidRPr="0049233F">
              <w:rPr>
                <w:rFonts w:ascii="Times New Roman" w:hAnsi="Times New Roman"/>
                <w:b/>
                <w:i/>
                <w:sz w:val="26"/>
                <w:szCs w:val="26"/>
              </w:rPr>
              <w:t>Loop until</w:t>
            </w:r>
            <w:r w:rsidRPr="0049233F">
              <w:rPr>
                <w:rFonts w:ascii="Times New Roman" w:hAnsi="Times New Roman"/>
                <w:i/>
                <w:sz w:val="26"/>
                <w:szCs w:val="26"/>
              </w:rPr>
              <w:t xml:space="preserve"> điều kiện dừng thỏa</w:t>
            </w:r>
          </w:p>
          <w:p w:rsidR="0088753F" w:rsidRPr="0049233F" w:rsidRDefault="0088753F" w:rsidP="0088753F">
            <w:pPr>
              <w:pStyle w:val="ListParagraph"/>
              <w:numPr>
                <w:ilvl w:val="1"/>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For each</w:t>
            </w:r>
            <w:r w:rsidRPr="0049233F">
              <w:rPr>
                <w:rFonts w:ascii="Times New Roman" w:hAnsi="Times New Roman"/>
                <w:i/>
                <w:sz w:val="26"/>
                <w:szCs w:val="26"/>
              </w:rPr>
              <w:t xml:space="preserve"> mỗi mẫu trong tập dữ liệu, </w:t>
            </w:r>
            <w:r w:rsidRPr="0049233F">
              <w:rPr>
                <w:rFonts w:ascii="Times New Roman" w:hAnsi="Times New Roman"/>
                <w:b/>
                <w:i/>
                <w:sz w:val="26"/>
                <w:szCs w:val="26"/>
              </w:rPr>
              <w:t>do</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i/>
                <w:sz w:val="26"/>
                <w:szCs w:val="26"/>
              </w:rPr>
              <w:t>Nhập mẫu vào mạng và tính toán giá trị đầu ra.</w: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mỗi giá trị xuất của đơn vị k</w:t>
            </w:r>
          </w:p>
          <w:p w:rsidR="0088753F" w:rsidRPr="0049233F" w:rsidRDefault="0088753F" w:rsidP="00FE0A1C">
            <w:pPr>
              <w:pStyle w:val="ListParagraph"/>
              <w:ind w:left="2520"/>
              <w:rPr>
                <w:rFonts w:ascii="Times New Roman" w:hAnsi="Times New Roman"/>
                <w:i/>
                <w:sz w:val="26"/>
                <w:szCs w:val="26"/>
              </w:rPr>
            </w:pPr>
            <w:r w:rsidRPr="0049233F">
              <w:rPr>
                <w:rFonts w:ascii="Times New Roman" w:hAnsi="Times New Roman"/>
                <w:i/>
                <w:sz w:val="26"/>
                <w:szCs w:val="26"/>
              </w:rPr>
              <w:lastRenderedPageBreak/>
              <w:t xml:space="preserve">Tính </w:t>
            </w:r>
            <w:r w:rsidRPr="00AF1345">
              <w:rPr>
                <w:rFonts w:ascii="Times New Roman" w:hAnsi="Times New Roman"/>
                <w:i/>
                <w:position w:val="-32"/>
                <w:sz w:val="26"/>
                <w:szCs w:val="26"/>
              </w:rPr>
              <w:object w:dxaOrig="499" w:dyaOrig="700">
                <v:shape id="_x0000_i1139" type="#_x0000_t75" style="width:24.75pt;height:35.25pt" o:ole="">
                  <v:imagedata r:id="rId259" o:title=""/>
                </v:shape>
                <o:OLEObject Type="Embed" ProgID="Equation.DSMT4" ShapeID="_x0000_i1139" DrawAspect="Content" ObjectID="_1416335262" r:id="rId260"/>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đơn vị ẩn h, từ lớp ẩn cuối cùng đế lớp ẩn đầu tiên</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261" w:author="The Si Tran" w:date="2012-12-05T23:02:00Z">
                  <w:rPr>
                    <w:rFonts w:ascii="Times New Roman" w:hAnsi="Times New Roman"/>
                    <w:i/>
                    <w:position w:val="-32"/>
                    <w:sz w:val="26"/>
                    <w:szCs w:val="26"/>
                  </w:rPr>
                </w:rPrChange>
              </w:rPr>
              <w:object w:dxaOrig="520" w:dyaOrig="700">
                <v:shape id="_x0000_i1140" type="#_x0000_t75" style="width:26.25pt;height:35.25pt" o:ole="">
                  <v:imagedata r:id="rId261" o:title=""/>
                </v:shape>
                <o:OLEObject Type="Embed" ProgID="Equation.DSMT4" ShapeID="_x0000_i1140" DrawAspect="Content" ObjectID="_1416335263" r:id="rId262"/>
              </w:object>
            </w:r>
          </w:p>
          <w:p w:rsidR="0088753F" w:rsidRPr="0049233F" w:rsidRDefault="0088753F" w:rsidP="0088753F">
            <w:pPr>
              <w:pStyle w:val="ListParagraph"/>
              <w:numPr>
                <w:ilvl w:val="2"/>
                <w:numId w:val="5"/>
              </w:numPr>
              <w:spacing w:after="0" w:line="240" w:lineRule="auto"/>
              <w:rPr>
                <w:rFonts w:ascii="Times New Roman" w:hAnsi="Times New Roman"/>
                <w:i/>
                <w:sz w:val="26"/>
                <w:szCs w:val="26"/>
              </w:rPr>
            </w:pPr>
            <w:r w:rsidRPr="0049233F">
              <w:rPr>
                <w:rFonts w:ascii="Times New Roman" w:hAnsi="Times New Roman"/>
                <w:b/>
                <w:i/>
                <w:sz w:val="26"/>
                <w:szCs w:val="26"/>
              </w:rPr>
              <w:t>For each</w:t>
            </w:r>
            <w:r w:rsidRPr="0049233F">
              <w:rPr>
                <w:rFonts w:ascii="Times New Roman" w:hAnsi="Times New Roman"/>
                <w:i/>
                <w:sz w:val="26"/>
                <w:szCs w:val="26"/>
              </w:rPr>
              <w:t xml:space="preserve"> w</w:t>
            </w:r>
            <w:r w:rsidRPr="0049233F">
              <w:rPr>
                <w:rFonts w:ascii="Times New Roman" w:hAnsi="Times New Roman"/>
                <w:i/>
                <w:sz w:val="26"/>
                <w:szCs w:val="26"/>
                <w:vertAlign w:val="subscript"/>
              </w:rPr>
              <w:t>ij</w:t>
            </w:r>
            <w:r w:rsidRPr="0049233F">
              <w:rPr>
                <w:rFonts w:ascii="Times New Roman" w:hAnsi="Times New Roman"/>
                <w:i/>
                <w:sz w:val="26"/>
                <w:szCs w:val="26"/>
              </w:rPr>
              <w:t xml:space="preserve"> trong mạng </w: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32"/>
                <w:sz w:val="26"/>
                <w:szCs w:val="26"/>
                <w:rPrChange w:id="3262" w:author="The Si Tran" w:date="2012-12-05T23:02:00Z">
                  <w:rPr>
                    <w:rFonts w:ascii="Times New Roman" w:hAnsi="Times New Roman"/>
                    <w:i/>
                    <w:position w:val="-32"/>
                    <w:sz w:val="26"/>
                    <w:szCs w:val="26"/>
                  </w:rPr>
                </w:rPrChange>
              </w:rPr>
              <w:object w:dxaOrig="3400" w:dyaOrig="700">
                <v:shape id="_x0000_i1141" type="#_x0000_t75" style="width:170.25pt;height:35.25pt" o:ole="">
                  <v:imagedata r:id="rId263" o:title=""/>
                </v:shape>
                <o:OLEObject Type="Embed" ProgID="Equation.DSMT4" ShapeID="_x0000_i1141" DrawAspect="Content" ObjectID="_1416335264" r:id="rId264"/>
              </w:object>
            </w:r>
          </w:p>
          <w:p w:rsidR="0088753F" w:rsidRPr="0049233F" w:rsidRDefault="0088753F" w:rsidP="0088753F">
            <w:pPr>
              <w:pStyle w:val="ListParagraph"/>
              <w:numPr>
                <w:ilvl w:val="3"/>
                <w:numId w:val="5"/>
              </w:numPr>
              <w:spacing w:after="0" w:line="240" w:lineRule="auto"/>
              <w:rPr>
                <w:rFonts w:ascii="Times New Roman" w:hAnsi="Times New Roman"/>
                <w:i/>
                <w:sz w:val="26"/>
                <w:szCs w:val="26"/>
              </w:rPr>
            </w:pPr>
            <w:r w:rsidRPr="0049233F">
              <w:rPr>
                <w:rFonts w:ascii="Times New Roman" w:hAnsi="Times New Roman"/>
                <w:i/>
                <w:sz w:val="26"/>
                <w:szCs w:val="26"/>
              </w:rPr>
              <w:t xml:space="preserve"> Tính </w:t>
            </w:r>
            <w:r w:rsidRPr="0049233F">
              <w:rPr>
                <w:rFonts w:ascii="Times New Roman" w:hAnsi="Times New Roman"/>
                <w:i/>
                <w:position w:val="-14"/>
                <w:sz w:val="26"/>
                <w:szCs w:val="26"/>
                <w:rPrChange w:id="3263" w:author="The Si Tran" w:date="2012-12-05T23:02:00Z">
                  <w:rPr>
                    <w:rFonts w:ascii="Times New Roman" w:hAnsi="Times New Roman"/>
                    <w:i/>
                    <w:position w:val="-14"/>
                    <w:sz w:val="26"/>
                    <w:szCs w:val="26"/>
                  </w:rPr>
                </w:rPrChange>
              </w:rPr>
              <w:object w:dxaOrig="2480" w:dyaOrig="380">
                <v:shape id="_x0000_i1142" type="#_x0000_t75" style="width:123.75pt;height:18.75pt" o:ole="">
                  <v:imagedata r:id="rId265" o:title=""/>
                </v:shape>
                <o:OLEObject Type="Embed" ProgID="Equation.DSMT4" ShapeID="_x0000_i1142" DrawAspect="Content" ObjectID="_1416335265" r:id="rId266"/>
              </w:object>
            </w:r>
          </w:p>
          <w:p w:rsidR="0088753F" w:rsidRPr="0049233F" w:rsidRDefault="0088753F" w:rsidP="0088753F">
            <w:pPr>
              <w:pStyle w:val="ListParagraph"/>
              <w:numPr>
                <w:ilvl w:val="2"/>
                <w:numId w:val="5"/>
              </w:numPr>
              <w:spacing w:after="0" w:line="240" w:lineRule="auto"/>
              <w:rPr>
                <w:rFonts w:ascii="Times New Roman" w:hAnsi="Times New Roman"/>
                <w:b/>
                <w:i/>
                <w:sz w:val="26"/>
                <w:szCs w:val="26"/>
              </w:rPr>
            </w:pPr>
            <w:r w:rsidRPr="0049233F">
              <w:rPr>
                <w:rFonts w:ascii="Times New Roman" w:hAnsi="Times New Roman"/>
                <w:b/>
                <w:i/>
                <w:sz w:val="26"/>
                <w:szCs w:val="26"/>
              </w:rPr>
              <w:t>End for</w:t>
            </w:r>
          </w:p>
          <w:p w:rsidR="0088753F" w:rsidRPr="0049233F" w:rsidRDefault="0088753F" w:rsidP="0088753F">
            <w:pPr>
              <w:pStyle w:val="ListParagraph"/>
              <w:numPr>
                <w:ilvl w:val="1"/>
                <w:numId w:val="5"/>
              </w:numPr>
              <w:spacing w:after="0" w:line="240" w:lineRule="auto"/>
              <w:rPr>
                <w:rFonts w:ascii="Times New Roman" w:hAnsi="Times New Roman"/>
                <w:b/>
                <w:i/>
                <w:sz w:val="26"/>
                <w:szCs w:val="26"/>
              </w:rPr>
            </w:pPr>
            <w:r w:rsidRPr="0049233F">
              <w:rPr>
                <w:rFonts w:ascii="Times New Roman" w:hAnsi="Times New Roman"/>
                <w:i/>
                <w:sz w:val="26"/>
                <w:szCs w:val="26"/>
              </w:rPr>
              <w:t xml:space="preserve"> </w:t>
            </w:r>
            <w:r w:rsidRPr="0049233F">
              <w:rPr>
                <w:rFonts w:ascii="Times New Roman" w:hAnsi="Times New Roman"/>
                <w:b/>
                <w:i/>
                <w:sz w:val="26"/>
                <w:szCs w:val="26"/>
              </w:rPr>
              <w:t>End for</w:t>
            </w:r>
          </w:p>
          <w:p w:rsidR="0088753F" w:rsidRPr="0049233F" w:rsidRDefault="0088753F" w:rsidP="0088753F">
            <w:pPr>
              <w:pStyle w:val="ListParagraph"/>
              <w:numPr>
                <w:ilvl w:val="0"/>
                <w:numId w:val="5"/>
              </w:numPr>
              <w:spacing w:after="0" w:line="240" w:lineRule="auto"/>
              <w:rPr>
                <w:rFonts w:ascii="Times New Roman" w:hAnsi="Times New Roman"/>
                <w:b/>
                <w:sz w:val="26"/>
                <w:szCs w:val="26"/>
              </w:rPr>
            </w:pPr>
            <w:r w:rsidRPr="0049233F">
              <w:rPr>
                <w:rFonts w:ascii="Times New Roman" w:hAnsi="Times New Roman"/>
                <w:b/>
                <w:i/>
                <w:sz w:val="26"/>
                <w:szCs w:val="26"/>
              </w:rPr>
              <w:t>End loop</w:t>
            </w:r>
          </w:p>
        </w:tc>
        <w:tc>
          <w:tcPr>
            <w:tcW w:w="8208" w:type="dxa"/>
            <w:tcBorders>
              <w:top w:val="nil"/>
              <w:left w:val="single" w:sz="4" w:space="0" w:color="auto"/>
              <w:bottom w:val="nil"/>
            </w:tcBorders>
            <w:shd w:val="clear" w:color="auto" w:fill="auto"/>
          </w:tcPr>
          <w:p w:rsidR="0088753F" w:rsidRPr="0049233F" w:rsidRDefault="0088753F" w:rsidP="00FE0A1C">
            <w:pPr>
              <w:pStyle w:val="ListParagraph"/>
              <w:spacing w:after="0" w:line="360" w:lineRule="auto"/>
              <w:ind w:left="0"/>
              <w:rPr>
                <w:rFonts w:ascii="Times New Roman" w:hAnsi="Times New Roman"/>
                <w:sz w:val="26"/>
                <w:szCs w:val="26"/>
              </w:rPr>
            </w:pPr>
          </w:p>
        </w:tc>
      </w:tr>
    </w:tbl>
    <w:p w:rsidR="0088753F" w:rsidRPr="0049233F" w:rsidRDefault="0088753F" w:rsidP="0088753F">
      <w:pPr>
        <w:pStyle w:val="Caption"/>
        <w:ind w:left="2160" w:firstLine="720"/>
        <w:rPr>
          <w:b w:val="0"/>
          <w:sz w:val="26"/>
          <w:szCs w:val="26"/>
        </w:rPr>
      </w:pPr>
      <w:bookmarkStart w:id="3264" w:name="_Toc327348217"/>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265"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266" w:author="The Si Tran" w:date="2012-12-05T23:02:00Z">
            <w:rPr>
              <w:b w:val="0"/>
              <w:sz w:val="26"/>
              <w:szCs w:val="26"/>
            </w:rPr>
          </w:rPrChange>
        </w:rPr>
        <w:fldChar w:fldCharType="separate"/>
      </w:r>
      <w:r w:rsidRPr="0049233F">
        <w:rPr>
          <w:b w:val="0"/>
          <w:noProof/>
          <w:sz w:val="26"/>
          <w:szCs w:val="26"/>
        </w:rPr>
        <w:t>9</w:t>
      </w:r>
      <w:r w:rsidRPr="00082976">
        <w:rPr>
          <w:b w:val="0"/>
          <w:sz w:val="26"/>
          <w:szCs w:val="26"/>
        </w:rPr>
        <w:fldChar w:fldCharType="end"/>
      </w:r>
      <w:r w:rsidRPr="0049233F">
        <w:rPr>
          <w:b w:val="0"/>
          <w:sz w:val="26"/>
          <w:szCs w:val="26"/>
        </w:rPr>
        <w:t xml:space="preserve">: Giải thuật </w:t>
      </w:r>
      <w:proofErr w:type="gramStart"/>
      <w:r w:rsidRPr="0049233F">
        <w:rPr>
          <w:b w:val="0"/>
          <w:sz w:val="26"/>
          <w:szCs w:val="26"/>
        </w:rPr>
        <w:t>lan</w:t>
      </w:r>
      <w:proofErr w:type="gramEnd"/>
      <w:r w:rsidRPr="0049233F">
        <w:rPr>
          <w:b w:val="0"/>
          <w:sz w:val="26"/>
          <w:szCs w:val="26"/>
        </w:rPr>
        <w:t xml:space="preserve"> truyền ngược</w:t>
      </w:r>
      <w:bookmarkEnd w:id="3264"/>
    </w:p>
    <w:p w:rsidR="0088753F" w:rsidRPr="0049233F" w:rsidRDefault="0088753F" w:rsidP="0088753F">
      <w:pPr>
        <w:spacing w:before="0"/>
        <w:ind w:firstLine="720"/>
        <w:rPr>
          <w:szCs w:val="26"/>
        </w:rPr>
      </w:pPr>
      <w:r w:rsidRPr="0049233F">
        <w:rPr>
          <w:szCs w:val="26"/>
        </w:rPr>
        <w:t xml:space="preserve">Giải thuật </w:t>
      </w:r>
      <w:proofErr w:type="gramStart"/>
      <w:r w:rsidRPr="0049233F">
        <w:rPr>
          <w:szCs w:val="26"/>
        </w:rPr>
        <w:t>lan</w:t>
      </w:r>
      <w:proofErr w:type="gramEnd"/>
      <w:r w:rsidRPr="0049233F">
        <w:rPr>
          <w:szCs w:val="26"/>
        </w:rPr>
        <w:t xml:space="preserve"> truyền ngược cần hai thông số nhập vào đó là hệ số học và hệ số quán tính. Đối với mỗi bài toán khác nhau các thông số này cần có các giá trị khác nhau để đạt được sự hiệu quả trong quá trình học. Việc xác định các thông số này một cách đúng đắn không phải là một việc dễ dàng cần nhiều công sức và kinh nghiệm. </w:t>
      </w:r>
    </w:p>
    <w:p w:rsidR="0088753F" w:rsidRPr="0049233F" w:rsidRDefault="0088753F" w:rsidP="0088753F">
      <w:pPr>
        <w:spacing w:before="0"/>
        <w:ind w:firstLine="720"/>
        <w:rPr>
          <w:szCs w:val="26"/>
        </w:rPr>
      </w:pPr>
    </w:p>
    <w:p w:rsidR="0088753F" w:rsidRPr="0049233F" w:rsidRDefault="0088753F" w:rsidP="0088753F">
      <w:pPr>
        <w:pStyle w:val="Heading3"/>
      </w:pPr>
      <w:bookmarkStart w:id="3267" w:name="_Toc327348175"/>
      <w:r w:rsidRPr="0049233F">
        <w:t>Giải thuật RPROP</w:t>
      </w:r>
      <w:bookmarkEnd w:id="3267"/>
    </w:p>
    <w:p w:rsidR="0088753F" w:rsidRPr="0049233F" w:rsidRDefault="0088753F" w:rsidP="0088753F">
      <w:pPr>
        <w:spacing w:before="0"/>
        <w:ind w:firstLine="720"/>
        <w:rPr>
          <w:szCs w:val="26"/>
        </w:rPr>
      </w:pPr>
      <w:r w:rsidRPr="0049233F">
        <w:rPr>
          <w:szCs w:val="26"/>
        </w:rPr>
        <w:t xml:space="preserve">Giải thuật </w:t>
      </w:r>
      <w:proofErr w:type="gramStart"/>
      <w:r w:rsidRPr="0049233F">
        <w:rPr>
          <w:szCs w:val="26"/>
        </w:rPr>
        <w:t>lan</w:t>
      </w:r>
      <w:proofErr w:type="gramEnd"/>
      <w:r w:rsidRPr="0049233F">
        <w:rPr>
          <w:szCs w:val="26"/>
        </w:rPr>
        <w:t xml:space="preserve"> truyền ngược gặp một vấn đề ở chỗ giá trị cập nhập trọng số (</w:t>
      </w:r>
      <w:r w:rsidRPr="00AF1345">
        <w:rPr>
          <w:position w:val="-14"/>
          <w:szCs w:val="26"/>
        </w:rPr>
        <w:object w:dxaOrig="720" w:dyaOrig="380">
          <v:shape id="_x0000_i1143" type="#_x0000_t75" style="width:36pt;height:18.75pt" o:ole="">
            <v:imagedata r:id="rId267" o:title=""/>
          </v:shape>
          <o:OLEObject Type="Embed" ProgID="Equation.DSMT4" ShapeID="_x0000_i1143" DrawAspect="Content" ObjectID="_1416335266" r:id="rId268"/>
        </w:object>
      </w:r>
      <w:r w:rsidRPr="0049233F">
        <w:rPr>
          <w:szCs w:val="26"/>
        </w:rPr>
        <w:t xml:space="preserve">) không những phụ thuộc vào dấu của đạo hàm riêng phần mà còn bị ảnh hưởng bởi độ lớn của nó, điều này làm cho quá trình học không được ổn định. Việc thêm vào hệ số quán tính không giải quyết trọn vẹn vấn đề bởi vì ta không biết giá trị tối ưu cho hệ số này là bao nhiêu. </w:t>
      </w:r>
    </w:p>
    <w:p w:rsidR="0088753F" w:rsidRPr="0049233F" w:rsidRDefault="0088753F" w:rsidP="0088753F">
      <w:pPr>
        <w:spacing w:before="0"/>
        <w:ind w:firstLine="720"/>
        <w:rPr>
          <w:szCs w:val="26"/>
        </w:rPr>
      </w:pPr>
      <w:r w:rsidRPr="0049233F">
        <w:rPr>
          <w:szCs w:val="26"/>
        </w:rPr>
        <w:t xml:space="preserve">Nhiều giải thuật đã được phát minh để giải quyết các vấn đề trên, chúng có thể được phân ra làm hai loại: </w:t>
      </w:r>
      <w:r w:rsidRPr="0049233F">
        <w:rPr>
          <w:i/>
          <w:szCs w:val="26"/>
        </w:rPr>
        <w:t>chiến lược toàn cục</w:t>
      </w:r>
      <w:r w:rsidRPr="0049233F">
        <w:rPr>
          <w:szCs w:val="26"/>
        </w:rPr>
        <w:t xml:space="preserve"> (global strategy) và </w:t>
      </w:r>
      <w:r w:rsidRPr="0049233F">
        <w:rPr>
          <w:i/>
          <w:szCs w:val="26"/>
        </w:rPr>
        <w:t>chiến lược cục bộ</w:t>
      </w:r>
      <w:r w:rsidRPr="0049233F">
        <w:rPr>
          <w:szCs w:val="26"/>
        </w:rPr>
        <w:t xml:space="preserve"> (local strategy). Chiến lược toàn cục sử dụng kiến thức về trạng thái của toàn bộ mạng để hiệu chỉnh các thông số toàn cục, trong khi chiến lược cục bộ dùng các thông tin riêng của từng trọng số một để thích nghi các thông số đặc biệt cho từng trọng số [4].</w:t>
      </w:r>
    </w:p>
    <w:p w:rsidR="0088753F" w:rsidRDefault="0088753F" w:rsidP="0088753F">
      <w:pPr>
        <w:spacing w:before="0"/>
        <w:ind w:firstLine="720"/>
        <w:rPr>
          <w:ins w:id="3268" w:author="The Si Tran" w:date="2012-12-06T03:35:00Z"/>
          <w:szCs w:val="26"/>
        </w:rPr>
      </w:pPr>
      <w:r w:rsidRPr="0049233F">
        <w:rPr>
          <w:szCs w:val="26"/>
        </w:rPr>
        <w:lastRenderedPageBreak/>
        <w:t xml:space="preserve">RPROP là viết tắt của từ ‘resilient propagation’, nghĩa là </w:t>
      </w:r>
      <w:proofErr w:type="gramStart"/>
      <w:r w:rsidRPr="0049233F">
        <w:rPr>
          <w:szCs w:val="26"/>
        </w:rPr>
        <w:t>lan</w:t>
      </w:r>
      <w:proofErr w:type="gramEnd"/>
      <w:r w:rsidRPr="0049233F">
        <w:rPr>
          <w:szCs w:val="26"/>
        </w:rPr>
        <w:t xml:space="preserve"> truyền đàn hồi là một phương pháp thích nghi cục bộ. RPROP thực hiện cập nhập các trọng số </w:t>
      </w:r>
      <w:r w:rsidRPr="0049233F">
        <w:rPr>
          <w:i/>
          <w:szCs w:val="26"/>
        </w:rPr>
        <w:t>w</w:t>
      </w:r>
      <w:r w:rsidRPr="0049233F">
        <w:rPr>
          <w:i/>
          <w:szCs w:val="26"/>
          <w:vertAlign w:val="subscript"/>
        </w:rPr>
        <w:t>ij</w:t>
      </w:r>
      <w:r w:rsidRPr="0049233F">
        <w:rPr>
          <w:szCs w:val="26"/>
        </w:rPr>
        <w:t xml:space="preserve"> dựa vào thông tin về dấu của các đạo hàm riêng phần điều này giúp nó tránh được sự ảnh hưởng của độ lớn của các đạo hàm riêng phần này. Để thực hiện điều này các trọng số sẽ có một giá trị cập nhập riêng </w:t>
      </w:r>
      <w:r w:rsidRPr="00AF1345">
        <w:rPr>
          <w:position w:val="-14"/>
          <w:szCs w:val="26"/>
        </w:rPr>
        <w:object w:dxaOrig="320" w:dyaOrig="380">
          <v:shape id="_x0000_i1144" type="#_x0000_t75" style="width:16.5pt;height:18.75pt" o:ole="">
            <v:imagedata r:id="rId269" o:title=""/>
          </v:shape>
          <o:OLEObject Type="Embed" ProgID="Equation.DSMT4" ShapeID="_x0000_i1144" DrawAspect="Content" ObjectID="_1416335267" r:id="rId270"/>
        </w:object>
      </w:r>
      <w:r w:rsidRPr="0049233F">
        <w:rPr>
          <w:szCs w:val="26"/>
        </w:rPr>
        <w:t xml:space="preserve">chỉ phụ thuộc vào dấu </w:t>
      </w:r>
      <w:proofErr w:type="gramStart"/>
      <w:r w:rsidRPr="0049233F">
        <w:rPr>
          <w:szCs w:val="26"/>
        </w:rPr>
        <w:t xml:space="preserve">của </w:t>
      </w:r>
      <w:proofErr w:type="gramEnd"/>
      <w:r w:rsidRPr="00AF1345">
        <w:rPr>
          <w:position w:val="-32"/>
          <w:szCs w:val="26"/>
        </w:rPr>
        <w:object w:dxaOrig="480" w:dyaOrig="700">
          <v:shape id="_x0000_i1145" type="#_x0000_t75" style="width:24pt;height:35.25pt" o:ole="">
            <v:imagedata r:id="rId271" o:title=""/>
          </v:shape>
          <o:OLEObject Type="Embed" ProgID="Equation.DSMT4" ShapeID="_x0000_i1145" DrawAspect="Content" ObjectID="_1416335268" r:id="rId272"/>
        </w:object>
      </w:r>
      <w:r w:rsidRPr="0049233F">
        <w:rPr>
          <w:szCs w:val="26"/>
        </w:rPr>
        <w:t xml:space="preserve">. Giá trị này được cập nhập trong quá trình học </w:t>
      </w:r>
      <w:proofErr w:type="gramStart"/>
      <w:r w:rsidRPr="0049233F">
        <w:rPr>
          <w:szCs w:val="26"/>
        </w:rPr>
        <w:t>theo</w:t>
      </w:r>
      <w:proofErr w:type="gramEnd"/>
      <w:r w:rsidRPr="0049233F">
        <w:rPr>
          <w:szCs w:val="26"/>
        </w:rPr>
        <w:t xml:space="preserve"> quy luật sau:</w:t>
      </w:r>
    </w:p>
    <w:p w:rsidR="003B3962" w:rsidRPr="006B6122" w:rsidDel="00E40F7B" w:rsidRDefault="006E1C30">
      <w:pPr>
        <w:spacing w:before="0"/>
        <w:ind w:left="720" w:firstLine="720"/>
        <w:rPr>
          <w:del w:id="3269" w:author="The Si Tran" w:date="2012-12-06T03:40:00Z"/>
          <w:szCs w:val="26"/>
        </w:rPr>
        <w:pPrChange w:id="3270" w:author="The Si Tran" w:date="2012-12-06T03:40:00Z">
          <w:pPr>
            <w:spacing w:before="0"/>
            <w:ind w:firstLine="720"/>
          </w:pPr>
        </w:pPrChange>
      </w:pPr>
      <m:oMathPara>
        <m:oMathParaPr>
          <m:jc m:val="left"/>
        </m:oMathParaPr>
        <m:oMath>
          <m:sSubSup>
            <m:sSubSupPr>
              <m:ctrlPr>
                <w:ins w:id="3271" w:author="The Si Tran" w:date="2012-12-06T03:36:00Z">
                  <w:rPr>
                    <w:rFonts w:ascii="Cambria Math" w:hAnsi="Cambria Math"/>
                    <w:i/>
                    <w:szCs w:val="26"/>
                  </w:rPr>
                </w:ins>
              </m:ctrlPr>
            </m:sSubSupPr>
            <m:e>
              <w:ins w:id="3272" w:author="The Si Tran" w:date="2012-12-06T03:36:00Z">
                <m:r>
                  <w:rPr>
                    <w:rFonts w:ascii="Cambria Math" w:hAnsi="Cambria Math"/>
                    <w:szCs w:val="26"/>
                  </w:rPr>
                  <m:t>∆</m:t>
                </m:r>
              </w:ins>
            </m:e>
            <m:sub>
              <w:ins w:id="3273" w:author="The Si Tran" w:date="2012-12-06T03:36:00Z">
                <m:r>
                  <w:rPr>
                    <w:rFonts w:ascii="Cambria Math" w:hAnsi="Cambria Math"/>
                    <w:szCs w:val="26"/>
                  </w:rPr>
                  <m:t>ij</m:t>
                </m:r>
              </w:ins>
            </m:sub>
            <m:sup>
              <w:ins w:id="3274" w:author="The Si Tran" w:date="2012-12-06T03:36:00Z">
                <m:r>
                  <w:rPr>
                    <w:rFonts w:ascii="Cambria Math" w:hAnsi="Cambria Math"/>
                    <w:szCs w:val="26"/>
                  </w:rPr>
                  <m:t>(t)</m:t>
                </m:r>
              </w:ins>
            </m:sup>
          </m:sSubSup>
          <w:ins w:id="3275" w:author="The Si Tran" w:date="2012-12-06T03:36:00Z">
            <m:r>
              <w:rPr>
                <w:rFonts w:ascii="Cambria Math" w:hAnsi="Cambria Math"/>
                <w:szCs w:val="26"/>
              </w:rPr>
              <m:t>=</m:t>
            </m:r>
          </w:ins>
          <m:d>
            <m:dPr>
              <m:begChr m:val="{"/>
              <m:endChr m:val=""/>
              <m:ctrlPr>
                <w:ins w:id="3276" w:author="The Si Tran" w:date="2012-12-06T03:38:00Z">
                  <w:rPr>
                    <w:rFonts w:ascii="Cambria Math" w:hAnsi="Cambria Math"/>
                    <w:i/>
                    <w:szCs w:val="26"/>
                  </w:rPr>
                </w:ins>
              </m:ctrlPr>
            </m:dPr>
            <m:e>
              <m:eqArr>
                <m:eqArrPr>
                  <m:ctrlPr>
                    <w:ins w:id="3277" w:author="The Si Tran" w:date="2012-12-06T03:38:00Z">
                      <w:rPr>
                        <w:rFonts w:ascii="Cambria Math" w:hAnsi="Cambria Math"/>
                        <w:i/>
                        <w:szCs w:val="26"/>
                      </w:rPr>
                    </w:ins>
                  </m:ctrlPr>
                </m:eqArrPr>
                <m:e>
                  <m:sSup>
                    <m:sSupPr>
                      <m:ctrlPr>
                        <w:ins w:id="3278" w:author="The Si Tran" w:date="2012-12-06T03:38:00Z">
                          <w:rPr>
                            <w:rFonts w:ascii="Cambria Math" w:hAnsi="Cambria Math"/>
                            <w:i/>
                            <w:szCs w:val="26"/>
                          </w:rPr>
                        </w:ins>
                      </m:ctrlPr>
                    </m:sSupPr>
                    <m:e>
                      <w:ins w:id="3279" w:author="The Si Tran" w:date="2012-12-06T03:38:00Z">
                        <m:r>
                          <w:rPr>
                            <w:rFonts w:ascii="Cambria Math" w:hAnsi="Cambria Math"/>
                            <w:szCs w:val="26"/>
                          </w:rPr>
                          <m:t>η</m:t>
                        </m:r>
                      </w:ins>
                    </m:e>
                    <m:sup>
                      <w:ins w:id="3280" w:author="The Si Tran" w:date="2012-12-06T03:38:00Z">
                        <m:r>
                          <w:rPr>
                            <w:rFonts w:ascii="Cambria Math" w:hAnsi="Cambria Math"/>
                            <w:szCs w:val="26"/>
                          </w:rPr>
                          <m:t>+</m:t>
                        </m:r>
                      </w:ins>
                    </m:sup>
                  </m:sSup>
                  <w:ins w:id="3281" w:author="The Si Tran" w:date="2012-12-06T03:38:00Z">
                    <m:r>
                      <w:rPr>
                        <w:rFonts w:ascii="Cambria Math" w:hAnsi="Cambria Math"/>
                        <w:szCs w:val="26"/>
                      </w:rPr>
                      <m:t>*</m:t>
                    </m:r>
                  </w:ins>
                  <m:sSubSup>
                    <m:sSubSupPr>
                      <m:ctrlPr>
                        <w:ins w:id="3282" w:author="The Si Tran" w:date="2012-12-06T03:38:00Z">
                          <w:rPr>
                            <w:rFonts w:ascii="Cambria Math" w:hAnsi="Cambria Math"/>
                            <w:i/>
                            <w:szCs w:val="26"/>
                          </w:rPr>
                        </w:ins>
                      </m:ctrlPr>
                    </m:sSubSupPr>
                    <m:e>
                      <w:ins w:id="3283" w:author="The Si Tran" w:date="2012-12-06T03:38:00Z">
                        <m:r>
                          <w:rPr>
                            <w:rFonts w:ascii="Cambria Math" w:hAnsi="Cambria Math"/>
                            <w:szCs w:val="26"/>
                          </w:rPr>
                          <m:t>∆</m:t>
                        </m:r>
                      </w:ins>
                    </m:e>
                    <m:sub>
                      <w:ins w:id="3284" w:author="The Si Tran" w:date="2012-12-06T03:38:00Z">
                        <m:r>
                          <w:rPr>
                            <w:rFonts w:ascii="Cambria Math" w:hAnsi="Cambria Math"/>
                            <w:szCs w:val="26"/>
                          </w:rPr>
                          <m:t>ij</m:t>
                        </m:r>
                      </w:ins>
                    </m:sub>
                    <m:sup>
                      <m:d>
                        <m:dPr>
                          <m:ctrlPr>
                            <w:ins w:id="3285" w:author="The Si Tran" w:date="2012-12-06T03:38:00Z">
                              <w:rPr>
                                <w:rFonts w:ascii="Cambria Math" w:hAnsi="Cambria Math"/>
                                <w:i/>
                                <w:szCs w:val="26"/>
                              </w:rPr>
                            </w:ins>
                          </m:ctrlPr>
                        </m:dPr>
                        <m:e>
                          <w:ins w:id="3286" w:author="The Si Tran" w:date="2012-12-06T03:38:00Z">
                            <m:r>
                              <w:rPr>
                                <w:rFonts w:ascii="Cambria Math" w:hAnsi="Cambria Math"/>
                                <w:szCs w:val="26"/>
                              </w:rPr>
                              <m:t>t</m:t>
                            </m:r>
                          </w:ins>
                        </m:e>
                      </m:d>
                    </m:sup>
                  </m:sSubSup>
                  <w:ins w:id="3287" w:author="The Si Tran" w:date="2012-12-06T03:38:00Z">
                    <m:r>
                      <w:rPr>
                        <w:rFonts w:ascii="Cambria Math" w:hAnsi="Cambria Math"/>
                        <w:szCs w:val="26"/>
                      </w:rPr>
                      <m:t>, if</m:t>
                    </m:r>
                  </w:ins>
                  <w:ins w:id="3288" w:author="The Si Tran" w:date="2012-12-06T03:39:00Z">
                    <m:r>
                      <w:rPr>
                        <w:rFonts w:ascii="Cambria Math" w:hAnsi="Cambria Math"/>
                        <w:szCs w:val="26"/>
                      </w:rPr>
                      <m:t xml:space="preserve"> </m:t>
                    </m:r>
                  </w:ins>
                  <m:f>
                    <m:fPr>
                      <m:ctrlPr>
                        <w:ins w:id="3289" w:author="The Si Tran" w:date="2012-12-06T03:39:00Z">
                          <w:rPr>
                            <w:rFonts w:ascii="Cambria Math" w:hAnsi="Cambria Math"/>
                            <w:i/>
                            <w:szCs w:val="26"/>
                          </w:rPr>
                        </w:ins>
                      </m:ctrlPr>
                    </m:fPr>
                    <m:num>
                      <w:ins w:id="3290" w:author="The Si Tran" w:date="2012-12-06T03:39:00Z">
                        <m:r>
                          <w:rPr>
                            <w:rFonts w:ascii="Cambria Math" w:hAnsi="Cambria Math"/>
                            <w:szCs w:val="26"/>
                          </w:rPr>
                          <m:t>∂</m:t>
                        </m:r>
                      </w:ins>
                      <m:sSup>
                        <m:sSupPr>
                          <m:ctrlPr>
                            <w:ins w:id="3291" w:author="The Si Tran" w:date="2012-12-06T03:39:00Z">
                              <w:rPr>
                                <w:rFonts w:ascii="Cambria Math" w:hAnsi="Cambria Math"/>
                                <w:i/>
                                <w:szCs w:val="26"/>
                              </w:rPr>
                            </w:ins>
                          </m:ctrlPr>
                        </m:sSupPr>
                        <m:e>
                          <w:ins w:id="3292" w:author="The Si Tran" w:date="2012-12-06T03:39:00Z">
                            <m:r>
                              <w:rPr>
                                <w:rFonts w:ascii="Cambria Math" w:hAnsi="Cambria Math"/>
                                <w:szCs w:val="26"/>
                              </w:rPr>
                              <m:t>E</m:t>
                            </m:r>
                          </w:ins>
                        </m:e>
                        <m:sup>
                          <m:d>
                            <m:dPr>
                              <m:ctrlPr>
                                <w:ins w:id="3293" w:author="The Si Tran" w:date="2012-12-06T03:39:00Z">
                                  <w:rPr>
                                    <w:rFonts w:ascii="Cambria Math" w:hAnsi="Cambria Math"/>
                                    <w:i/>
                                    <w:szCs w:val="26"/>
                                  </w:rPr>
                                </w:ins>
                              </m:ctrlPr>
                            </m:dPr>
                            <m:e>
                              <w:ins w:id="3294" w:author="The Si Tran" w:date="2012-12-06T03:39:00Z">
                                <m:r>
                                  <w:rPr>
                                    <w:rFonts w:ascii="Cambria Math" w:hAnsi="Cambria Math"/>
                                    <w:szCs w:val="26"/>
                                  </w:rPr>
                                  <m:t>t-1</m:t>
                                </m:r>
                              </w:ins>
                            </m:e>
                          </m:d>
                        </m:sup>
                      </m:sSup>
                    </m:num>
                    <m:den>
                      <w:ins w:id="3295" w:author="The Si Tran" w:date="2012-12-06T03:39:00Z">
                        <m:r>
                          <w:rPr>
                            <w:rFonts w:ascii="Cambria Math" w:hAnsi="Cambria Math"/>
                            <w:szCs w:val="26"/>
                          </w:rPr>
                          <m:t>∂</m:t>
                        </m:r>
                      </w:ins>
                      <m:sSub>
                        <m:sSubPr>
                          <m:ctrlPr>
                            <w:ins w:id="3296" w:author="The Si Tran" w:date="2012-12-06T03:39:00Z">
                              <w:rPr>
                                <w:rFonts w:ascii="Cambria Math" w:hAnsi="Cambria Math"/>
                                <w:i/>
                                <w:szCs w:val="26"/>
                              </w:rPr>
                            </w:ins>
                          </m:ctrlPr>
                        </m:sSubPr>
                        <m:e>
                          <w:ins w:id="3297" w:author="The Si Tran" w:date="2012-12-06T03:39:00Z">
                            <m:r>
                              <w:rPr>
                                <w:rFonts w:ascii="Cambria Math" w:hAnsi="Cambria Math"/>
                                <w:szCs w:val="26"/>
                              </w:rPr>
                              <m:t>w</m:t>
                            </m:r>
                          </w:ins>
                        </m:e>
                        <m:sub>
                          <w:ins w:id="3298" w:author="The Si Tran" w:date="2012-12-06T03:39:00Z">
                            <m:r>
                              <w:rPr>
                                <w:rFonts w:ascii="Cambria Math" w:hAnsi="Cambria Math"/>
                                <w:szCs w:val="26"/>
                              </w:rPr>
                              <m:t>ij</m:t>
                            </m:r>
                          </w:ins>
                        </m:sub>
                      </m:sSub>
                    </m:den>
                  </m:f>
                  <w:ins w:id="3299" w:author="The Si Tran" w:date="2012-12-06T03:39:00Z">
                    <m:r>
                      <w:rPr>
                        <w:rFonts w:ascii="Cambria Math" w:hAnsi="Cambria Math"/>
                        <w:szCs w:val="26"/>
                      </w:rPr>
                      <m:t>*</m:t>
                    </m:r>
                  </w:ins>
                  <m:f>
                    <m:fPr>
                      <m:ctrlPr>
                        <w:ins w:id="3300" w:author="The Si Tran" w:date="2012-12-06T03:39:00Z">
                          <w:rPr>
                            <w:rFonts w:ascii="Cambria Math" w:hAnsi="Cambria Math"/>
                            <w:i/>
                            <w:szCs w:val="26"/>
                          </w:rPr>
                        </w:ins>
                      </m:ctrlPr>
                    </m:fPr>
                    <m:num>
                      <w:ins w:id="3301" w:author="The Si Tran" w:date="2012-12-06T03:39:00Z">
                        <m:r>
                          <w:rPr>
                            <w:rFonts w:ascii="Cambria Math" w:hAnsi="Cambria Math"/>
                            <w:szCs w:val="26"/>
                          </w:rPr>
                          <m:t>∂</m:t>
                        </m:r>
                      </w:ins>
                      <m:sSup>
                        <m:sSupPr>
                          <m:ctrlPr>
                            <w:ins w:id="3302" w:author="The Si Tran" w:date="2012-12-06T03:39:00Z">
                              <w:rPr>
                                <w:rFonts w:ascii="Cambria Math" w:hAnsi="Cambria Math"/>
                                <w:i/>
                                <w:szCs w:val="26"/>
                              </w:rPr>
                            </w:ins>
                          </m:ctrlPr>
                        </m:sSupPr>
                        <m:e>
                          <w:ins w:id="3303" w:author="The Si Tran" w:date="2012-12-06T03:39:00Z">
                            <m:r>
                              <w:rPr>
                                <w:rFonts w:ascii="Cambria Math" w:hAnsi="Cambria Math"/>
                                <w:szCs w:val="26"/>
                              </w:rPr>
                              <m:t>E</m:t>
                            </m:r>
                          </w:ins>
                        </m:e>
                        <m:sup>
                          <m:d>
                            <m:dPr>
                              <m:ctrlPr>
                                <w:ins w:id="3304" w:author="The Si Tran" w:date="2012-12-06T03:39:00Z">
                                  <w:rPr>
                                    <w:rFonts w:ascii="Cambria Math" w:hAnsi="Cambria Math"/>
                                    <w:i/>
                                    <w:szCs w:val="26"/>
                                  </w:rPr>
                                </w:ins>
                              </m:ctrlPr>
                            </m:dPr>
                            <m:e>
                              <w:ins w:id="3305" w:author="The Si Tran" w:date="2012-12-06T03:39:00Z">
                                <m:r>
                                  <w:rPr>
                                    <w:rFonts w:ascii="Cambria Math" w:hAnsi="Cambria Math"/>
                                    <w:szCs w:val="26"/>
                                  </w:rPr>
                                  <m:t>t</m:t>
                                </m:r>
                              </w:ins>
                            </m:e>
                          </m:d>
                        </m:sup>
                      </m:sSup>
                    </m:num>
                    <m:den>
                      <w:ins w:id="3306" w:author="The Si Tran" w:date="2012-12-06T03:39:00Z">
                        <m:r>
                          <w:rPr>
                            <w:rFonts w:ascii="Cambria Math" w:hAnsi="Cambria Math"/>
                            <w:szCs w:val="26"/>
                          </w:rPr>
                          <m:t>∂</m:t>
                        </m:r>
                      </w:ins>
                      <m:sSub>
                        <m:sSubPr>
                          <m:ctrlPr>
                            <w:ins w:id="3307" w:author="The Si Tran" w:date="2012-12-06T03:39:00Z">
                              <w:rPr>
                                <w:rFonts w:ascii="Cambria Math" w:hAnsi="Cambria Math"/>
                                <w:i/>
                                <w:szCs w:val="26"/>
                              </w:rPr>
                            </w:ins>
                          </m:ctrlPr>
                        </m:sSubPr>
                        <m:e>
                          <w:ins w:id="3308" w:author="The Si Tran" w:date="2012-12-06T03:39:00Z">
                            <m:r>
                              <w:rPr>
                                <w:rFonts w:ascii="Cambria Math" w:hAnsi="Cambria Math"/>
                                <w:szCs w:val="26"/>
                              </w:rPr>
                              <m:t>w</m:t>
                            </m:r>
                          </w:ins>
                        </m:e>
                        <m:sub>
                          <w:ins w:id="3309" w:author="The Si Tran" w:date="2012-12-06T03:39:00Z">
                            <m:r>
                              <w:rPr>
                                <w:rFonts w:ascii="Cambria Math" w:hAnsi="Cambria Math"/>
                                <w:szCs w:val="26"/>
                              </w:rPr>
                              <m:t>ij</m:t>
                            </m:r>
                          </w:ins>
                        </m:sub>
                      </m:sSub>
                    </m:den>
                  </m:f>
                  <w:ins w:id="3310" w:author="The Si Tran" w:date="2012-12-06T03:39:00Z">
                    <m:r>
                      <w:rPr>
                        <w:rFonts w:ascii="Cambria Math" w:hAnsi="Cambria Math"/>
                        <w:szCs w:val="26"/>
                      </w:rPr>
                      <m:t>&gt;0</m:t>
                    </m:r>
                  </w:ins>
                </m:e>
                <m:e>
                  <m:sSup>
                    <m:sSupPr>
                      <m:ctrlPr>
                        <w:ins w:id="3311" w:author="The Si Tran" w:date="2012-12-06T03:39:00Z">
                          <w:rPr>
                            <w:rFonts w:ascii="Cambria Math" w:hAnsi="Cambria Math"/>
                            <w:i/>
                            <w:szCs w:val="26"/>
                          </w:rPr>
                        </w:ins>
                      </m:ctrlPr>
                    </m:sSupPr>
                    <m:e>
                      <w:ins w:id="3312" w:author="The Si Tran" w:date="2012-12-06T03:39:00Z">
                        <m:r>
                          <w:rPr>
                            <w:rFonts w:ascii="Cambria Math" w:hAnsi="Cambria Math"/>
                            <w:szCs w:val="26"/>
                          </w:rPr>
                          <m:t>η</m:t>
                        </m:r>
                      </w:ins>
                    </m:e>
                    <m:sup>
                      <w:ins w:id="3313" w:author="The Si Tran" w:date="2012-12-06T03:39:00Z">
                        <m:r>
                          <w:rPr>
                            <w:rFonts w:ascii="Cambria Math" w:hAnsi="Cambria Math"/>
                            <w:szCs w:val="26"/>
                          </w:rPr>
                          <m:t>-</m:t>
                        </m:r>
                      </w:ins>
                    </m:sup>
                  </m:sSup>
                  <w:ins w:id="3314" w:author="The Si Tran" w:date="2012-12-06T03:39:00Z">
                    <m:r>
                      <w:rPr>
                        <w:rFonts w:ascii="Cambria Math" w:hAnsi="Cambria Math"/>
                        <w:szCs w:val="26"/>
                      </w:rPr>
                      <m:t>*</m:t>
                    </m:r>
                  </w:ins>
                  <m:sSubSup>
                    <m:sSubSupPr>
                      <m:ctrlPr>
                        <w:ins w:id="3315" w:author="The Si Tran" w:date="2012-12-06T03:39:00Z">
                          <w:rPr>
                            <w:rFonts w:ascii="Cambria Math" w:hAnsi="Cambria Math"/>
                            <w:i/>
                            <w:szCs w:val="26"/>
                          </w:rPr>
                        </w:ins>
                      </m:ctrlPr>
                    </m:sSubSupPr>
                    <m:e>
                      <w:ins w:id="3316" w:author="The Si Tran" w:date="2012-12-06T03:39:00Z">
                        <m:r>
                          <w:rPr>
                            <w:rFonts w:ascii="Cambria Math" w:hAnsi="Cambria Math"/>
                            <w:szCs w:val="26"/>
                          </w:rPr>
                          <m:t>∆</m:t>
                        </m:r>
                      </w:ins>
                    </m:e>
                    <m:sub>
                      <w:ins w:id="3317" w:author="The Si Tran" w:date="2012-12-06T03:39:00Z">
                        <m:r>
                          <w:rPr>
                            <w:rFonts w:ascii="Cambria Math" w:hAnsi="Cambria Math"/>
                            <w:szCs w:val="26"/>
                          </w:rPr>
                          <m:t>ij</m:t>
                        </m:r>
                      </w:ins>
                    </m:sub>
                    <m:sup>
                      <m:d>
                        <m:dPr>
                          <m:ctrlPr>
                            <w:ins w:id="3318" w:author="The Si Tran" w:date="2012-12-06T03:39:00Z">
                              <w:rPr>
                                <w:rFonts w:ascii="Cambria Math" w:hAnsi="Cambria Math"/>
                                <w:i/>
                                <w:szCs w:val="26"/>
                              </w:rPr>
                            </w:ins>
                          </m:ctrlPr>
                        </m:dPr>
                        <m:e>
                          <w:ins w:id="3319" w:author="The Si Tran" w:date="2012-12-06T03:39:00Z">
                            <m:r>
                              <w:rPr>
                                <w:rFonts w:ascii="Cambria Math" w:hAnsi="Cambria Math"/>
                                <w:szCs w:val="26"/>
                              </w:rPr>
                              <m:t>t</m:t>
                            </m:r>
                          </w:ins>
                        </m:e>
                      </m:d>
                    </m:sup>
                  </m:sSubSup>
                  <w:ins w:id="3320" w:author="The Si Tran" w:date="2012-12-06T03:39:00Z">
                    <m:r>
                      <w:rPr>
                        <w:rFonts w:ascii="Cambria Math" w:hAnsi="Cambria Math"/>
                        <w:szCs w:val="26"/>
                      </w:rPr>
                      <m:t xml:space="preserve">, if </m:t>
                    </m:r>
                  </w:ins>
                  <m:f>
                    <m:fPr>
                      <m:ctrlPr>
                        <w:ins w:id="3321" w:author="The Si Tran" w:date="2012-12-06T03:39:00Z">
                          <w:rPr>
                            <w:rFonts w:ascii="Cambria Math" w:hAnsi="Cambria Math"/>
                            <w:i/>
                            <w:szCs w:val="26"/>
                          </w:rPr>
                        </w:ins>
                      </m:ctrlPr>
                    </m:fPr>
                    <m:num>
                      <w:ins w:id="3322" w:author="The Si Tran" w:date="2012-12-06T03:39:00Z">
                        <m:r>
                          <w:rPr>
                            <w:rFonts w:ascii="Cambria Math" w:hAnsi="Cambria Math"/>
                            <w:szCs w:val="26"/>
                          </w:rPr>
                          <m:t>∂</m:t>
                        </m:r>
                      </w:ins>
                      <m:sSup>
                        <m:sSupPr>
                          <m:ctrlPr>
                            <w:ins w:id="3323" w:author="The Si Tran" w:date="2012-12-06T03:39:00Z">
                              <w:rPr>
                                <w:rFonts w:ascii="Cambria Math" w:hAnsi="Cambria Math"/>
                                <w:i/>
                                <w:szCs w:val="26"/>
                              </w:rPr>
                            </w:ins>
                          </m:ctrlPr>
                        </m:sSupPr>
                        <m:e>
                          <w:ins w:id="3324" w:author="The Si Tran" w:date="2012-12-06T03:39:00Z">
                            <m:r>
                              <w:rPr>
                                <w:rFonts w:ascii="Cambria Math" w:hAnsi="Cambria Math"/>
                                <w:szCs w:val="26"/>
                              </w:rPr>
                              <m:t>E</m:t>
                            </m:r>
                          </w:ins>
                        </m:e>
                        <m:sup>
                          <m:d>
                            <m:dPr>
                              <m:ctrlPr>
                                <w:ins w:id="3325" w:author="The Si Tran" w:date="2012-12-06T03:39:00Z">
                                  <w:rPr>
                                    <w:rFonts w:ascii="Cambria Math" w:hAnsi="Cambria Math"/>
                                    <w:i/>
                                    <w:szCs w:val="26"/>
                                  </w:rPr>
                                </w:ins>
                              </m:ctrlPr>
                            </m:dPr>
                            <m:e>
                              <w:ins w:id="3326" w:author="The Si Tran" w:date="2012-12-06T03:39:00Z">
                                <m:r>
                                  <w:rPr>
                                    <w:rFonts w:ascii="Cambria Math" w:hAnsi="Cambria Math"/>
                                    <w:szCs w:val="26"/>
                                  </w:rPr>
                                  <m:t>t-1</m:t>
                                </m:r>
                              </w:ins>
                            </m:e>
                          </m:d>
                        </m:sup>
                      </m:sSup>
                    </m:num>
                    <m:den>
                      <w:ins w:id="3327" w:author="The Si Tran" w:date="2012-12-06T03:39:00Z">
                        <m:r>
                          <w:rPr>
                            <w:rFonts w:ascii="Cambria Math" w:hAnsi="Cambria Math"/>
                            <w:szCs w:val="26"/>
                          </w:rPr>
                          <m:t>∂</m:t>
                        </m:r>
                      </w:ins>
                      <m:sSub>
                        <m:sSubPr>
                          <m:ctrlPr>
                            <w:ins w:id="3328" w:author="The Si Tran" w:date="2012-12-06T03:39:00Z">
                              <w:rPr>
                                <w:rFonts w:ascii="Cambria Math" w:hAnsi="Cambria Math"/>
                                <w:i/>
                                <w:szCs w:val="26"/>
                              </w:rPr>
                            </w:ins>
                          </m:ctrlPr>
                        </m:sSubPr>
                        <m:e>
                          <w:ins w:id="3329" w:author="The Si Tran" w:date="2012-12-06T03:39:00Z">
                            <m:r>
                              <w:rPr>
                                <w:rFonts w:ascii="Cambria Math" w:hAnsi="Cambria Math"/>
                                <w:szCs w:val="26"/>
                              </w:rPr>
                              <m:t>w</m:t>
                            </m:r>
                          </w:ins>
                        </m:e>
                        <m:sub>
                          <w:ins w:id="3330" w:author="The Si Tran" w:date="2012-12-06T03:39:00Z">
                            <m:r>
                              <w:rPr>
                                <w:rFonts w:ascii="Cambria Math" w:hAnsi="Cambria Math"/>
                                <w:szCs w:val="26"/>
                              </w:rPr>
                              <m:t>ij</m:t>
                            </m:r>
                          </w:ins>
                        </m:sub>
                      </m:sSub>
                    </m:den>
                  </m:f>
                  <w:ins w:id="3331" w:author="The Si Tran" w:date="2012-12-06T03:39:00Z">
                    <m:r>
                      <w:rPr>
                        <w:rFonts w:ascii="Cambria Math" w:hAnsi="Cambria Math"/>
                        <w:szCs w:val="26"/>
                      </w:rPr>
                      <m:t>*</m:t>
                    </m:r>
                  </w:ins>
                  <m:f>
                    <m:fPr>
                      <m:ctrlPr>
                        <w:ins w:id="3332" w:author="The Si Tran" w:date="2012-12-06T03:39:00Z">
                          <w:rPr>
                            <w:rFonts w:ascii="Cambria Math" w:hAnsi="Cambria Math"/>
                            <w:i/>
                            <w:szCs w:val="26"/>
                          </w:rPr>
                        </w:ins>
                      </m:ctrlPr>
                    </m:fPr>
                    <m:num>
                      <w:ins w:id="3333" w:author="The Si Tran" w:date="2012-12-06T03:39:00Z">
                        <m:r>
                          <w:rPr>
                            <w:rFonts w:ascii="Cambria Math" w:hAnsi="Cambria Math"/>
                            <w:szCs w:val="26"/>
                          </w:rPr>
                          <m:t>∂</m:t>
                        </m:r>
                      </w:ins>
                      <m:sSup>
                        <m:sSupPr>
                          <m:ctrlPr>
                            <w:ins w:id="3334" w:author="The Si Tran" w:date="2012-12-06T03:39:00Z">
                              <w:rPr>
                                <w:rFonts w:ascii="Cambria Math" w:hAnsi="Cambria Math"/>
                                <w:i/>
                                <w:szCs w:val="26"/>
                              </w:rPr>
                            </w:ins>
                          </m:ctrlPr>
                        </m:sSupPr>
                        <m:e>
                          <w:ins w:id="3335" w:author="The Si Tran" w:date="2012-12-06T03:39:00Z">
                            <m:r>
                              <w:rPr>
                                <w:rFonts w:ascii="Cambria Math" w:hAnsi="Cambria Math"/>
                                <w:szCs w:val="26"/>
                              </w:rPr>
                              <m:t>E</m:t>
                            </m:r>
                          </w:ins>
                        </m:e>
                        <m:sup>
                          <m:d>
                            <m:dPr>
                              <m:ctrlPr>
                                <w:ins w:id="3336" w:author="The Si Tran" w:date="2012-12-06T03:39:00Z">
                                  <w:rPr>
                                    <w:rFonts w:ascii="Cambria Math" w:hAnsi="Cambria Math"/>
                                    <w:i/>
                                    <w:szCs w:val="26"/>
                                  </w:rPr>
                                </w:ins>
                              </m:ctrlPr>
                            </m:dPr>
                            <m:e>
                              <w:ins w:id="3337" w:author="The Si Tran" w:date="2012-12-06T03:39:00Z">
                                <m:r>
                                  <w:rPr>
                                    <w:rFonts w:ascii="Cambria Math" w:hAnsi="Cambria Math"/>
                                    <w:szCs w:val="26"/>
                                  </w:rPr>
                                  <m:t>t</m:t>
                                </m:r>
                              </w:ins>
                            </m:e>
                          </m:d>
                        </m:sup>
                      </m:sSup>
                    </m:num>
                    <m:den>
                      <w:ins w:id="3338" w:author="The Si Tran" w:date="2012-12-06T03:39:00Z">
                        <m:r>
                          <w:rPr>
                            <w:rFonts w:ascii="Cambria Math" w:hAnsi="Cambria Math"/>
                            <w:szCs w:val="26"/>
                          </w:rPr>
                          <m:t>∂</m:t>
                        </m:r>
                      </w:ins>
                      <m:sSub>
                        <m:sSubPr>
                          <m:ctrlPr>
                            <w:ins w:id="3339" w:author="The Si Tran" w:date="2012-12-06T03:39:00Z">
                              <w:rPr>
                                <w:rFonts w:ascii="Cambria Math" w:hAnsi="Cambria Math"/>
                                <w:i/>
                                <w:szCs w:val="26"/>
                              </w:rPr>
                            </w:ins>
                          </m:ctrlPr>
                        </m:sSubPr>
                        <m:e>
                          <w:ins w:id="3340" w:author="The Si Tran" w:date="2012-12-06T03:39:00Z">
                            <m:r>
                              <w:rPr>
                                <w:rFonts w:ascii="Cambria Math" w:hAnsi="Cambria Math"/>
                                <w:szCs w:val="26"/>
                              </w:rPr>
                              <m:t>w</m:t>
                            </m:r>
                          </w:ins>
                        </m:e>
                        <m:sub>
                          <w:ins w:id="3341" w:author="The Si Tran" w:date="2012-12-06T03:39:00Z">
                            <m:r>
                              <w:rPr>
                                <w:rFonts w:ascii="Cambria Math" w:hAnsi="Cambria Math"/>
                                <w:szCs w:val="26"/>
                              </w:rPr>
                              <m:t>ij</m:t>
                            </m:r>
                          </w:ins>
                        </m:sub>
                      </m:sSub>
                    </m:den>
                  </m:f>
                  <w:ins w:id="3342" w:author="The Si Tran" w:date="2012-12-06T03:39:00Z">
                    <m:r>
                      <w:rPr>
                        <w:rFonts w:ascii="Cambria Math" w:hAnsi="Cambria Math"/>
                        <w:szCs w:val="26"/>
                      </w:rPr>
                      <m:t>&lt;0</m:t>
                    </m:r>
                  </w:ins>
                </m:e>
                <m:e>
                  <m:sSubSup>
                    <m:sSubSupPr>
                      <m:ctrlPr>
                        <w:ins w:id="3343" w:author="The Si Tran" w:date="2012-12-06T03:40:00Z">
                          <w:rPr>
                            <w:rFonts w:ascii="Cambria Math" w:hAnsi="Cambria Math"/>
                            <w:i/>
                            <w:szCs w:val="26"/>
                          </w:rPr>
                        </w:ins>
                      </m:ctrlPr>
                    </m:sSubSupPr>
                    <m:e>
                      <w:ins w:id="3344" w:author="The Si Tran" w:date="2012-12-06T03:40:00Z">
                        <m:r>
                          <w:rPr>
                            <w:rFonts w:ascii="Cambria Math" w:hAnsi="Cambria Math"/>
                            <w:szCs w:val="26"/>
                          </w:rPr>
                          <m:t>∆</m:t>
                        </m:r>
                      </w:ins>
                    </m:e>
                    <m:sub>
                      <w:ins w:id="3345" w:author="The Si Tran" w:date="2012-12-06T03:40:00Z">
                        <m:r>
                          <w:rPr>
                            <w:rFonts w:ascii="Cambria Math" w:hAnsi="Cambria Math"/>
                            <w:szCs w:val="26"/>
                          </w:rPr>
                          <m:t>ij</m:t>
                        </m:r>
                      </w:ins>
                    </m:sub>
                    <m:sup>
                      <w:ins w:id="3346" w:author="The Si Tran" w:date="2012-12-06T03:40:00Z">
                        <m:r>
                          <w:rPr>
                            <w:rFonts w:ascii="Cambria Math" w:hAnsi="Cambria Math"/>
                            <w:szCs w:val="26"/>
                          </w:rPr>
                          <m:t>(t-1)</m:t>
                        </m:r>
                      </w:ins>
                    </m:sup>
                  </m:sSubSup>
                  <w:ins w:id="3347" w:author="The Si Tran" w:date="2012-12-06T03:40:00Z">
                    <m:r>
                      <w:rPr>
                        <w:rFonts w:ascii="Cambria Math" w:hAnsi="Cambria Math"/>
                        <w:szCs w:val="26"/>
                      </w:rPr>
                      <m:t>, else</m:t>
                    </m:r>
                  </w:ins>
                </m:e>
              </m:eqArr>
            </m:e>
          </m:d>
          <w:ins w:id="3348" w:author="The Si Tran" w:date="2012-12-06T03:40:00Z">
            <m:r>
              <w:rPr>
                <w:rFonts w:ascii="Cambria Math" w:hAnsi="Cambria Math"/>
                <w:szCs w:val="26"/>
              </w:rPr>
              <m:t xml:space="preserve">     (2.15)</m:t>
            </m:r>
          </w:ins>
        </m:oMath>
      </m:oMathPara>
    </w:p>
    <w:p w:rsidR="0088753F" w:rsidRPr="0049233F" w:rsidRDefault="0088753F">
      <w:pPr>
        <w:spacing w:before="0"/>
        <w:ind w:left="720" w:firstLine="720"/>
        <w:rPr>
          <w:szCs w:val="26"/>
        </w:rPr>
        <w:pPrChange w:id="3349" w:author="The Si Tran" w:date="2012-12-06T03:40:00Z">
          <w:pPr>
            <w:spacing w:before="0"/>
            <w:ind w:firstLine="720"/>
          </w:pPr>
        </w:pPrChange>
      </w:pPr>
      <w:del w:id="3350" w:author="The Si Tran" w:date="2012-12-06T03:40:00Z">
        <w:r w:rsidRPr="00AF1345" w:rsidDel="00BA6E4C">
          <w:rPr>
            <w:position w:val="-108"/>
            <w:szCs w:val="26"/>
          </w:rPr>
          <w:object w:dxaOrig="4660" w:dyaOrig="2280">
            <v:shape id="_x0000_i1146" type="#_x0000_t75" style="width:278.25pt;height:136.5pt" o:ole="">
              <v:imagedata r:id="rId273" o:title=""/>
            </v:shape>
            <o:OLEObject Type="Embed" ProgID="Equation.DSMT4" ShapeID="_x0000_i1146" DrawAspect="Content" ObjectID="_1416335269" r:id="rId274"/>
          </w:object>
        </w:r>
      </w:del>
    </w:p>
    <w:p w:rsidR="0088753F" w:rsidRPr="0049233F" w:rsidRDefault="0088753F" w:rsidP="0088753F">
      <w:pPr>
        <w:spacing w:before="0"/>
        <w:ind w:firstLine="720"/>
        <w:rPr>
          <w:szCs w:val="26"/>
        </w:rPr>
      </w:pPr>
      <w:r w:rsidRPr="0049233F">
        <w:rPr>
          <w:szCs w:val="26"/>
        </w:rPr>
        <w:t xml:space="preserve">Ở đây </w:t>
      </w:r>
      <w:ins w:id="3351" w:author="The Si Tran" w:date="2012-12-06T03:40:00Z">
        <m:oMath>
          <m:r>
            <w:rPr>
              <w:rFonts w:ascii="Cambria Math" w:hAnsi="Cambria Math"/>
              <w:szCs w:val="26"/>
            </w:rPr>
            <m:t>0&lt;</m:t>
          </m:r>
          <m:sSup>
            <m:sSupPr>
              <m:ctrlPr>
                <w:rPr>
                  <w:rFonts w:ascii="Cambria Math" w:hAnsi="Cambria Math"/>
                  <w:i/>
                  <w:szCs w:val="26"/>
                </w:rPr>
              </m:ctrlPr>
            </m:sSupPr>
            <m:e>
              <m:r>
                <w:rPr>
                  <w:rFonts w:ascii="Cambria Math" w:hAnsi="Cambria Math"/>
                  <w:szCs w:val="26"/>
                </w:rPr>
                <m:t>η</m:t>
              </m:r>
            </m:e>
            <m:sup>
              <m:r>
                <w:rPr>
                  <w:rFonts w:ascii="Cambria Math" w:hAnsi="Cambria Math"/>
                  <w:szCs w:val="26"/>
                </w:rPr>
                <m:t>-</m:t>
              </m:r>
            </m:sup>
          </m:sSup>
          <m:r>
            <w:rPr>
              <w:rFonts w:ascii="Cambria Math" w:hAnsi="Cambria Math"/>
              <w:szCs w:val="26"/>
            </w:rPr>
            <m:t>&lt;1&lt;</m:t>
          </m:r>
        </m:oMath>
      </w:ins>
      <m:oMath>
        <m:sSup>
          <m:sSupPr>
            <m:ctrlPr>
              <w:ins w:id="3352" w:author="The Si Tran" w:date="2012-12-06T03:41:00Z">
                <w:rPr>
                  <w:rFonts w:ascii="Cambria Math" w:hAnsi="Cambria Math"/>
                  <w:i/>
                  <w:szCs w:val="26"/>
                </w:rPr>
              </w:ins>
            </m:ctrlPr>
          </m:sSupPr>
          <m:e>
            <w:ins w:id="3353" w:author="The Si Tran" w:date="2012-12-06T03:41:00Z">
              <m:r>
                <w:rPr>
                  <w:rFonts w:ascii="Cambria Math" w:hAnsi="Cambria Math"/>
                  <w:szCs w:val="26"/>
                </w:rPr>
                <m:t>η</m:t>
              </m:r>
            </w:ins>
          </m:e>
          <m:sup>
            <w:ins w:id="3354" w:author="The Si Tran" w:date="2012-12-06T03:41:00Z">
              <m:r>
                <w:rPr>
                  <w:rFonts w:ascii="Cambria Math" w:hAnsi="Cambria Math"/>
                  <w:szCs w:val="26"/>
                </w:rPr>
                <m:t>+</m:t>
              </m:r>
            </w:ins>
          </m:sup>
        </m:sSup>
      </m:oMath>
      <w:del w:id="3355" w:author="The Si Tran" w:date="2012-12-06T03:41:00Z">
        <w:r w:rsidRPr="00AF1345" w:rsidDel="00E40F7B">
          <w:rPr>
            <w:position w:val="-10"/>
            <w:szCs w:val="26"/>
          </w:rPr>
          <w:object w:dxaOrig="1440" w:dyaOrig="360">
            <v:shape id="_x0000_i1147" type="#_x0000_t75" style="width:1in;height:18pt" o:ole="">
              <v:imagedata r:id="rId275" o:title=""/>
            </v:shape>
            <o:OLEObject Type="Embed" ProgID="Equation.DSMT4" ShapeID="_x0000_i1147" DrawAspect="Content" ObjectID="_1416335270" r:id="rId276"/>
          </w:object>
        </w:r>
      </w:del>
      <w:r w:rsidRPr="0049233F">
        <w:rPr>
          <w:szCs w:val="26"/>
        </w:rPr>
        <w:t xml:space="preserve"> là các hệ số cố định của quá trình học dùng để hiệu chỉnh các giá trị cập nhập cho từng trọng số tùy </w:t>
      </w:r>
      <w:proofErr w:type="gramStart"/>
      <w:r w:rsidRPr="0049233F">
        <w:rPr>
          <w:szCs w:val="26"/>
        </w:rPr>
        <w:t>theo</w:t>
      </w:r>
      <w:proofErr w:type="gramEnd"/>
      <w:r w:rsidRPr="0049233F">
        <w:rPr>
          <w:szCs w:val="26"/>
        </w:rPr>
        <w:t xml:space="preserve"> hình dạng của hàm lỗi. </w:t>
      </w:r>
    </w:p>
    <w:p w:rsidR="0088753F" w:rsidRDefault="0088753F" w:rsidP="0088753F">
      <w:pPr>
        <w:spacing w:before="0"/>
        <w:ind w:firstLine="720"/>
        <w:rPr>
          <w:ins w:id="3356" w:author="The Si Tran" w:date="2012-12-06T03:41:00Z"/>
          <w:szCs w:val="26"/>
        </w:rPr>
      </w:pPr>
      <w:r w:rsidRPr="0049233F">
        <w:rPr>
          <w:szCs w:val="26"/>
        </w:rPr>
        <w:t xml:space="preserve">Mỗi lần đạo hàm riêng phần theo trọng số </w:t>
      </w:r>
      <w:r w:rsidRPr="0049233F">
        <w:rPr>
          <w:i/>
          <w:szCs w:val="26"/>
        </w:rPr>
        <w:t>w</w:t>
      </w:r>
      <w:r w:rsidRPr="0049233F">
        <w:rPr>
          <w:i/>
          <w:szCs w:val="26"/>
          <w:vertAlign w:val="subscript"/>
        </w:rPr>
        <w:t>ij</w:t>
      </w:r>
      <w:r w:rsidRPr="0049233F">
        <w:rPr>
          <w:szCs w:val="26"/>
        </w:rPr>
        <w:t xml:space="preserve"> của hàm lỗi </w:t>
      </w:r>
      <w:r w:rsidRPr="0049233F">
        <w:rPr>
          <w:i/>
          <w:szCs w:val="26"/>
        </w:rPr>
        <w:t>E</w:t>
      </w:r>
      <w:r w:rsidRPr="0049233F">
        <w:rPr>
          <w:szCs w:val="26"/>
        </w:rPr>
        <w:t xml:space="preserve"> đổi dấu, nghĩa là giá trị cập nhập vừa thực hiện là quá lớn và giải thuật đã nhảy vượt qua điểm tối ưu cục bộ thì giá trị cập nhập </w:t>
      </w:r>
      <w:r w:rsidRPr="00AF1345">
        <w:rPr>
          <w:position w:val="-14"/>
          <w:szCs w:val="26"/>
        </w:rPr>
        <w:object w:dxaOrig="320" w:dyaOrig="380">
          <v:shape id="_x0000_i1148" type="#_x0000_t75" style="width:16.5pt;height:18.75pt" o:ole="">
            <v:imagedata r:id="rId277" o:title=""/>
          </v:shape>
          <o:OLEObject Type="Embed" ProgID="Equation.DSMT4" ShapeID="_x0000_i1148" DrawAspect="Content" ObjectID="_1416335271" r:id="rId278"/>
        </w:object>
      </w:r>
      <w:r w:rsidRPr="0049233F">
        <w:rPr>
          <w:szCs w:val="26"/>
        </w:rPr>
        <w:t xml:space="preserve">sẽ giảm đi theo một thừa </w:t>
      </w:r>
      <w:proofErr w:type="gramStart"/>
      <w:r w:rsidRPr="0049233F">
        <w:rPr>
          <w:szCs w:val="26"/>
        </w:rPr>
        <w:t xml:space="preserve">số </w:t>
      </w:r>
      <w:proofErr w:type="gramEnd"/>
      <w:r w:rsidRPr="00AF1345">
        <w:rPr>
          <w:position w:val="-10"/>
          <w:szCs w:val="26"/>
        </w:rPr>
        <w:object w:dxaOrig="300" w:dyaOrig="360">
          <v:shape id="_x0000_i1149" type="#_x0000_t75" style="width:15pt;height:18pt" o:ole="">
            <v:imagedata r:id="rId279" o:title=""/>
          </v:shape>
          <o:OLEObject Type="Embed" ProgID="Equation.DSMT4" ShapeID="_x0000_i1149" DrawAspect="Content" ObjectID="_1416335272" r:id="rId280"/>
        </w:object>
      </w:r>
      <w:r w:rsidRPr="0049233F">
        <w:rPr>
          <w:szCs w:val="26"/>
        </w:rPr>
        <w:t xml:space="preserve">. Ngược lại nếu đạo hàm riêng phần vẫn giữ nguyên dấu thì giá trị cập nhập </w:t>
      </w:r>
      <w:r w:rsidRPr="00AF1345">
        <w:rPr>
          <w:position w:val="-14"/>
          <w:szCs w:val="26"/>
        </w:rPr>
        <w:object w:dxaOrig="320" w:dyaOrig="380">
          <v:shape id="_x0000_i1150" type="#_x0000_t75" style="width:16.5pt;height:18.75pt" o:ole="">
            <v:imagedata r:id="rId277" o:title=""/>
          </v:shape>
          <o:OLEObject Type="Embed" ProgID="Equation.DSMT4" ShapeID="_x0000_i1150" DrawAspect="Content" ObjectID="_1416335273" r:id="rId281"/>
        </w:object>
      </w:r>
      <w:r w:rsidRPr="0049233F">
        <w:rPr>
          <w:szCs w:val="26"/>
        </w:rPr>
        <w:t xml:space="preserve">sẽ được tăng lên để tăng tốc độ hội tụ. Cứ mỗi lần giá trị cập nhập được biết thì các trọng số được điều chỉnh </w:t>
      </w:r>
      <w:proofErr w:type="gramStart"/>
      <w:r w:rsidRPr="0049233F">
        <w:rPr>
          <w:szCs w:val="26"/>
        </w:rPr>
        <w:t>theo</w:t>
      </w:r>
      <w:proofErr w:type="gramEnd"/>
      <w:r w:rsidRPr="0049233F">
        <w:rPr>
          <w:szCs w:val="26"/>
        </w:rPr>
        <w:t xml:space="preserve"> luật sau: nếu đạo hàm riêng phần dương thì trọng số được giảm đi một lượng bằng với giá trị cập nhập (</w:t>
      </w:r>
      <w:r w:rsidRPr="00AF1345">
        <w:rPr>
          <w:position w:val="-14"/>
          <w:szCs w:val="26"/>
        </w:rPr>
        <w:object w:dxaOrig="320" w:dyaOrig="380">
          <v:shape id="_x0000_i1151" type="#_x0000_t75" style="width:16.5pt;height:18.75pt" o:ole="">
            <v:imagedata r:id="rId277" o:title=""/>
          </v:shape>
          <o:OLEObject Type="Embed" ProgID="Equation.DSMT4" ShapeID="_x0000_i1151" DrawAspect="Content" ObjectID="_1416335274" r:id="rId282"/>
        </w:object>
      </w:r>
      <w:r w:rsidRPr="0049233F">
        <w:rPr>
          <w:szCs w:val="26"/>
        </w:rPr>
        <w:t>), nếu đạo hàm riêng phần âm thì giá trị cập nhập được cộng thêm vào trọng số.</w:t>
      </w:r>
    </w:p>
    <w:p w:rsidR="00E40F7B" w:rsidRPr="00FF00CB" w:rsidRDefault="006E1C30">
      <w:pPr>
        <w:spacing w:before="0"/>
        <w:ind w:left="720" w:firstLine="720"/>
        <w:rPr>
          <w:ins w:id="3357" w:author="The Si Tran" w:date="2012-12-06T03:44:00Z"/>
          <w:szCs w:val="26"/>
        </w:rPr>
        <w:pPrChange w:id="3358" w:author="The Si Tran" w:date="2012-12-06T03:43:00Z">
          <w:pPr>
            <w:spacing w:before="0"/>
            <w:ind w:firstLine="720"/>
          </w:pPr>
        </w:pPrChange>
      </w:pPr>
      <m:oMathPara>
        <m:oMathParaPr>
          <m:jc m:val="left"/>
        </m:oMathParaPr>
        <m:oMath>
          <m:sSubSup>
            <m:sSubSupPr>
              <m:ctrlPr>
                <w:ins w:id="3359" w:author="The Si Tran" w:date="2012-12-06T03:41:00Z">
                  <w:rPr>
                    <w:rFonts w:ascii="Cambria Math" w:hAnsi="Cambria Math"/>
                    <w:i/>
                    <w:szCs w:val="26"/>
                  </w:rPr>
                </w:ins>
              </m:ctrlPr>
            </m:sSubSupPr>
            <m:e>
              <w:ins w:id="3360" w:author="The Si Tran" w:date="2012-12-06T03:41:00Z">
                <m:r>
                  <w:rPr>
                    <w:rFonts w:ascii="Cambria Math" w:hAnsi="Cambria Math"/>
                    <w:szCs w:val="26"/>
                  </w:rPr>
                  <m:t>∆w</m:t>
                </m:r>
              </w:ins>
            </m:e>
            <m:sub>
              <w:ins w:id="3361" w:author="The Si Tran" w:date="2012-12-06T03:41:00Z">
                <m:r>
                  <w:rPr>
                    <w:rFonts w:ascii="Cambria Math" w:hAnsi="Cambria Math"/>
                    <w:szCs w:val="26"/>
                  </w:rPr>
                  <m:t>ij</m:t>
                </m:r>
              </w:ins>
            </m:sub>
            <m:sup>
              <w:ins w:id="3362" w:author="The Si Tran" w:date="2012-12-06T03:41:00Z">
                <m:r>
                  <w:rPr>
                    <w:rFonts w:ascii="Cambria Math" w:hAnsi="Cambria Math"/>
                    <w:szCs w:val="26"/>
                  </w:rPr>
                  <m:t>(t)</m:t>
                </m:r>
              </w:ins>
            </m:sup>
          </m:sSubSup>
          <w:ins w:id="3363" w:author="The Si Tran" w:date="2012-12-06T03:41:00Z">
            <m:r>
              <w:rPr>
                <w:rFonts w:ascii="Cambria Math" w:hAnsi="Cambria Math"/>
                <w:szCs w:val="26"/>
              </w:rPr>
              <m:t>=</m:t>
            </m:r>
          </w:ins>
          <m:d>
            <m:dPr>
              <m:begChr m:val="{"/>
              <m:endChr m:val=""/>
              <m:ctrlPr>
                <w:ins w:id="3364" w:author="The Si Tran" w:date="2012-12-06T03:41:00Z">
                  <w:rPr>
                    <w:rFonts w:ascii="Cambria Math" w:hAnsi="Cambria Math"/>
                    <w:i/>
                    <w:szCs w:val="26"/>
                  </w:rPr>
                </w:ins>
              </m:ctrlPr>
            </m:dPr>
            <m:e>
              <m:eqArr>
                <m:eqArrPr>
                  <m:ctrlPr>
                    <w:ins w:id="3365" w:author="The Si Tran" w:date="2012-12-06T03:41:00Z">
                      <w:rPr>
                        <w:rFonts w:ascii="Cambria Math" w:hAnsi="Cambria Math"/>
                        <w:i/>
                        <w:szCs w:val="26"/>
                      </w:rPr>
                    </w:ins>
                  </m:ctrlPr>
                </m:eqArrPr>
                <m:e>
                  <w:ins w:id="3366" w:author="The Si Tran" w:date="2012-12-06T03:42:00Z">
                    <m:r>
                      <w:rPr>
                        <w:rFonts w:ascii="Cambria Math" w:hAnsi="Cambria Math"/>
                        <w:szCs w:val="26"/>
                      </w:rPr>
                      <m:t>-</m:t>
                    </m:r>
                  </w:ins>
                  <m:sSubSup>
                    <m:sSubSupPr>
                      <m:ctrlPr>
                        <w:ins w:id="3367" w:author="The Si Tran" w:date="2012-12-06T03:41:00Z">
                          <w:rPr>
                            <w:rFonts w:ascii="Cambria Math" w:hAnsi="Cambria Math"/>
                            <w:i/>
                            <w:szCs w:val="26"/>
                          </w:rPr>
                        </w:ins>
                      </m:ctrlPr>
                    </m:sSubSupPr>
                    <m:e>
                      <w:ins w:id="3368" w:author="The Si Tran" w:date="2012-12-06T03:41:00Z">
                        <m:r>
                          <w:rPr>
                            <w:rFonts w:ascii="Cambria Math" w:hAnsi="Cambria Math"/>
                            <w:szCs w:val="26"/>
                          </w:rPr>
                          <m:t>∆</m:t>
                        </m:r>
                      </w:ins>
                    </m:e>
                    <m:sub>
                      <w:ins w:id="3369" w:author="The Si Tran" w:date="2012-12-06T03:41:00Z">
                        <m:r>
                          <w:rPr>
                            <w:rFonts w:ascii="Cambria Math" w:hAnsi="Cambria Math"/>
                            <w:szCs w:val="26"/>
                          </w:rPr>
                          <m:t>ij</m:t>
                        </m:r>
                      </w:ins>
                    </m:sub>
                    <m:sup>
                      <m:d>
                        <m:dPr>
                          <m:ctrlPr>
                            <w:ins w:id="3370" w:author="The Si Tran" w:date="2012-12-06T03:41:00Z">
                              <w:rPr>
                                <w:rFonts w:ascii="Cambria Math" w:hAnsi="Cambria Math"/>
                                <w:i/>
                                <w:szCs w:val="26"/>
                              </w:rPr>
                            </w:ins>
                          </m:ctrlPr>
                        </m:dPr>
                        <m:e>
                          <w:ins w:id="3371" w:author="The Si Tran" w:date="2012-12-06T03:41:00Z">
                            <m:r>
                              <w:rPr>
                                <w:rFonts w:ascii="Cambria Math" w:hAnsi="Cambria Math"/>
                                <w:szCs w:val="26"/>
                              </w:rPr>
                              <m:t>t</m:t>
                            </m:r>
                          </w:ins>
                        </m:e>
                      </m:d>
                    </m:sup>
                  </m:sSubSup>
                  <w:ins w:id="3372" w:author="The Si Tran" w:date="2012-12-06T03:41:00Z">
                    <m:r>
                      <w:rPr>
                        <w:rFonts w:ascii="Cambria Math" w:hAnsi="Cambria Math"/>
                        <w:szCs w:val="26"/>
                      </w:rPr>
                      <m:t xml:space="preserve">, if </m:t>
                    </m:r>
                  </w:ins>
                  <m:f>
                    <m:fPr>
                      <m:ctrlPr>
                        <w:ins w:id="3373" w:author="The Si Tran" w:date="2012-12-06T03:41:00Z">
                          <w:rPr>
                            <w:rFonts w:ascii="Cambria Math" w:hAnsi="Cambria Math"/>
                            <w:i/>
                            <w:szCs w:val="26"/>
                          </w:rPr>
                        </w:ins>
                      </m:ctrlPr>
                    </m:fPr>
                    <m:num>
                      <w:ins w:id="3374" w:author="The Si Tran" w:date="2012-12-06T03:41:00Z">
                        <m:r>
                          <w:rPr>
                            <w:rFonts w:ascii="Cambria Math" w:hAnsi="Cambria Math"/>
                            <w:szCs w:val="26"/>
                          </w:rPr>
                          <m:t>∂</m:t>
                        </m:r>
                      </w:ins>
                      <m:sSup>
                        <m:sSupPr>
                          <m:ctrlPr>
                            <w:ins w:id="3375" w:author="The Si Tran" w:date="2012-12-06T03:41:00Z">
                              <w:rPr>
                                <w:rFonts w:ascii="Cambria Math" w:hAnsi="Cambria Math"/>
                                <w:i/>
                                <w:szCs w:val="26"/>
                              </w:rPr>
                            </w:ins>
                          </m:ctrlPr>
                        </m:sSupPr>
                        <m:e>
                          <w:ins w:id="3376" w:author="The Si Tran" w:date="2012-12-06T03:41:00Z">
                            <m:r>
                              <w:rPr>
                                <w:rFonts w:ascii="Cambria Math" w:hAnsi="Cambria Math"/>
                                <w:szCs w:val="26"/>
                              </w:rPr>
                              <m:t>E</m:t>
                            </m:r>
                          </w:ins>
                        </m:e>
                        <m:sup>
                          <m:d>
                            <m:dPr>
                              <m:ctrlPr>
                                <w:ins w:id="3377" w:author="The Si Tran" w:date="2012-12-06T03:41:00Z">
                                  <w:rPr>
                                    <w:rFonts w:ascii="Cambria Math" w:hAnsi="Cambria Math"/>
                                    <w:i/>
                                    <w:szCs w:val="26"/>
                                  </w:rPr>
                                </w:ins>
                              </m:ctrlPr>
                            </m:dPr>
                            <m:e>
                              <w:ins w:id="3378" w:author="The Si Tran" w:date="2012-12-06T03:41:00Z">
                                <m:r>
                                  <w:rPr>
                                    <w:rFonts w:ascii="Cambria Math" w:hAnsi="Cambria Math"/>
                                    <w:szCs w:val="26"/>
                                  </w:rPr>
                                  <m:t>t</m:t>
                                </m:r>
                              </w:ins>
                            </m:e>
                          </m:d>
                        </m:sup>
                      </m:sSup>
                    </m:num>
                    <m:den>
                      <w:ins w:id="3379" w:author="The Si Tran" w:date="2012-12-06T03:41:00Z">
                        <m:r>
                          <w:rPr>
                            <w:rFonts w:ascii="Cambria Math" w:hAnsi="Cambria Math"/>
                            <w:szCs w:val="26"/>
                          </w:rPr>
                          <m:t>∂</m:t>
                        </m:r>
                      </w:ins>
                      <m:sSub>
                        <m:sSubPr>
                          <m:ctrlPr>
                            <w:ins w:id="3380" w:author="The Si Tran" w:date="2012-12-06T03:41:00Z">
                              <w:rPr>
                                <w:rFonts w:ascii="Cambria Math" w:hAnsi="Cambria Math"/>
                                <w:i/>
                                <w:szCs w:val="26"/>
                              </w:rPr>
                            </w:ins>
                          </m:ctrlPr>
                        </m:sSubPr>
                        <m:e>
                          <w:ins w:id="3381" w:author="The Si Tran" w:date="2012-12-06T03:41:00Z">
                            <m:r>
                              <w:rPr>
                                <w:rFonts w:ascii="Cambria Math" w:hAnsi="Cambria Math"/>
                                <w:szCs w:val="26"/>
                              </w:rPr>
                              <m:t>w</m:t>
                            </m:r>
                          </w:ins>
                        </m:e>
                        <m:sub>
                          <w:ins w:id="3382" w:author="The Si Tran" w:date="2012-12-06T03:41:00Z">
                            <m:r>
                              <w:rPr>
                                <w:rFonts w:ascii="Cambria Math" w:hAnsi="Cambria Math"/>
                                <w:szCs w:val="26"/>
                              </w:rPr>
                              <m:t>ij</m:t>
                            </m:r>
                          </w:ins>
                        </m:sub>
                      </m:sSub>
                    </m:den>
                  </m:f>
                  <w:ins w:id="3383" w:author="The Si Tran" w:date="2012-12-06T03:41:00Z">
                    <m:r>
                      <w:rPr>
                        <w:rFonts w:ascii="Cambria Math" w:hAnsi="Cambria Math"/>
                        <w:szCs w:val="26"/>
                      </w:rPr>
                      <m:t>&gt;0</m:t>
                    </m:r>
                  </w:ins>
                </m:e>
                <m:e>
                  <w:ins w:id="3384" w:author="The Si Tran" w:date="2012-12-06T03:42:00Z">
                    <m:r>
                      <w:rPr>
                        <w:rFonts w:ascii="Cambria Math" w:hAnsi="Cambria Math"/>
                        <w:szCs w:val="26"/>
                      </w:rPr>
                      <m:t>+</m:t>
                    </m:r>
                  </w:ins>
                  <m:sSubSup>
                    <m:sSubSupPr>
                      <m:ctrlPr>
                        <w:ins w:id="3385" w:author="The Si Tran" w:date="2012-12-06T03:43:00Z">
                          <w:rPr>
                            <w:rFonts w:ascii="Cambria Math" w:hAnsi="Cambria Math"/>
                            <w:i/>
                            <w:szCs w:val="26"/>
                          </w:rPr>
                        </w:ins>
                      </m:ctrlPr>
                    </m:sSubSupPr>
                    <m:e>
                      <w:ins w:id="3386" w:author="The Si Tran" w:date="2012-12-06T03:43:00Z">
                        <m:r>
                          <w:rPr>
                            <w:rFonts w:ascii="Cambria Math" w:hAnsi="Cambria Math"/>
                            <w:szCs w:val="26"/>
                          </w:rPr>
                          <m:t>∆</m:t>
                        </m:r>
                      </w:ins>
                    </m:e>
                    <m:sub>
                      <w:ins w:id="3387" w:author="The Si Tran" w:date="2012-12-06T03:43:00Z">
                        <m:r>
                          <w:rPr>
                            <w:rFonts w:ascii="Cambria Math" w:hAnsi="Cambria Math"/>
                            <w:szCs w:val="26"/>
                          </w:rPr>
                          <m:t>ij</m:t>
                        </m:r>
                      </w:ins>
                    </m:sub>
                    <m:sup>
                      <m:d>
                        <m:dPr>
                          <m:ctrlPr>
                            <w:ins w:id="3388" w:author="The Si Tran" w:date="2012-12-06T03:43:00Z">
                              <w:rPr>
                                <w:rFonts w:ascii="Cambria Math" w:hAnsi="Cambria Math"/>
                                <w:i/>
                                <w:szCs w:val="26"/>
                              </w:rPr>
                            </w:ins>
                          </m:ctrlPr>
                        </m:dPr>
                        <m:e>
                          <w:ins w:id="3389" w:author="The Si Tran" w:date="2012-12-06T03:43:00Z">
                            <m:r>
                              <w:rPr>
                                <w:rFonts w:ascii="Cambria Math" w:hAnsi="Cambria Math"/>
                                <w:szCs w:val="26"/>
                              </w:rPr>
                              <m:t>t</m:t>
                            </m:r>
                          </w:ins>
                        </m:e>
                      </m:d>
                    </m:sup>
                  </m:sSubSup>
                  <w:ins w:id="3390" w:author="The Si Tran" w:date="2012-12-06T03:42:00Z">
                    <m:r>
                      <w:rPr>
                        <w:rFonts w:ascii="Cambria Math" w:hAnsi="Cambria Math"/>
                        <w:szCs w:val="26"/>
                      </w:rPr>
                      <m:t xml:space="preserve">, if </m:t>
                    </m:r>
                  </w:ins>
                  <m:f>
                    <m:fPr>
                      <m:ctrlPr>
                        <w:ins w:id="3391" w:author="The Si Tran" w:date="2012-12-06T03:42:00Z">
                          <w:rPr>
                            <w:rFonts w:ascii="Cambria Math" w:hAnsi="Cambria Math"/>
                            <w:i/>
                            <w:szCs w:val="26"/>
                          </w:rPr>
                        </w:ins>
                      </m:ctrlPr>
                    </m:fPr>
                    <m:num>
                      <w:ins w:id="3392" w:author="The Si Tran" w:date="2012-12-06T03:42:00Z">
                        <m:r>
                          <w:rPr>
                            <w:rFonts w:ascii="Cambria Math" w:hAnsi="Cambria Math"/>
                            <w:szCs w:val="26"/>
                          </w:rPr>
                          <m:t>∂</m:t>
                        </m:r>
                      </w:ins>
                      <m:sSup>
                        <m:sSupPr>
                          <m:ctrlPr>
                            <w:ins w:id="3393" w:author="The Si Tran" w:date="2012-12-06T03:42:00Z">
                              <w:rPr>
                                <w:rFonts w:ascii="Cambria Math" w:hAnsi="Cambria Math"/>
                                <w:i/>
                                <w:szCs w:val="26"/>
                              </w:rPr>
                            </w:ins>
                          </m:ctrlPr>
                        </m:sSupPr>
                        <m:e>
                          <w:ins w:id="3394" w:author="The Si Tran" w:date="2012-12-06T03:42:00Z">
                            <m:r>
                              <w:rPr>
                                <w:rFonts w:ascii="Cambria Math" w:hAnsi="Cambria Math"/>
                                <w:szCs w:val="26"/>
                              </w:rPr>
                              <m:t>E</m:t>
                            </m:r>
                          </w:ins>
                        </m:e>
                        <m:sup>
                          <m:d>
                            <m:dPr>
                              <m:ctrlPr>
                                <w:ins w:id="3395" w:author="The Si Tran" w:date="2012-12-06T03:42:00Z">
                                  <w:rPr>
                                    <w:rFonts w:ascii="Cambria Math" w:hAnsi="Cambria Math"/>
                                    <w:i/>
                                    <w:szCs w:val="26"/>
                                  </w:rPr>
                                </w:ins>
                              </m:ctrlPr>
                            </m:dPr>
                            <m:e>
                              <w:ins w:id="3396" w:author="The Si Tran" w:date="2012-12-06T03:42:00Z">
                                <m:r>
                                  <w:rPr>
                                    <w:rFonts w:ascii="Cambria Math" w:hAnsi="Cambria Math"/>
                                    <w:szCs w:val="26"/>
                                  </w:rPr>
                                  <m:t>t</m:t>
                                </m:r>
                              </w:ins>
                            </m:e>
                          </m:d>
                        </m:sup>
                      </m:sSup>
                    </m:num>
                    <m:den>
                      <w:ins w:id="3397" w:author="The Si Tran" w:date="2012-12-06T03:42:00Z">
                        <m:r>
                          <w:rPr>
                            <w:rFonts w:ascii="Cambria Math" w:hAnsi="Cambria Math"/>
                            <w:szCs w:val="26"/>
                          </w:rPr>
                          <m:t>∂</m:t>
                        </m:r>
                      </w:ins>
                      <m:sSub>
                        <m:sSubPr>
                          <m:ctrlPr>
                            <w:ins w:id="3398" w:author="The Si Tran" w:date="2012-12-06T03:42:00Z">
                              <w:rPr>
                                <w:rFonts w:ascii="Cambria Math" w:hAnsi="Cambria Math"/>
                                <w:i/>
                                <w:szCs w:val="26"/>
                              </w:rPr>
                            </w:ins>
                          </m:ctrlPr>
                        </m:sSubPr>
                        <m:e>
                          <w:ins w:id="3399" w:author="The Si Tran" w:date="2012-12-06T03:42:00Z">
                            <m:r>
                              <w:rPr>
                                <w:rFonts w:ascii="Cambria Math" w:hAnsi="Cambria Math"/>
                                <w:szCs w:val="26"/>
                              </w:rPr>
                              <m:t>w</m:t>
                            </m:r>
                          </w:ins>
                        </m:e>
                        <m:sub>
                          <w:ins w:id="3400" w:author="The Si Tran" w:date="2012-12-06T03:42:00Z">
                            <m:r>
                              <w:rPr>
                                <w:rFonts w:ascii="Cambria Math" w:hAnsi="Cambria Math"/>
                                <w:szCs w:val="26"/>
                              </w:rPr>
                              <m:t>ij</m:t>
                            </m:r>
                          </w:ins>
                        </m:sub>
                      </m:sSub>
                    </m:den>
                  </m:f>
                  <w:ins w:id="3401" w:author="The Si Tran" w:date="2012-12-06T03:42:00Z">
                    <m:r>
                      <w:rPr>
                        <w:rFonts w:ascii="Cambria Math" w:hAnsi="Cambria Math"/>
                        <w:szCs w:val="26"/>
                      </w:rPr>
                      <m:t>&lt;0</m:t>
                    </m:r>
                  </w:ins>
                </m:e>
                <m:e>
                  <w:ins w:id="3402" w:author="The Si Tran" w:date="2012-12-06T03:43:00Z">
                    <m:r>
                      <w:rPr>
                        <w:rFonts w:ascii="Cambria Math" w:hAnsi="Cambria Math"/>
                        <w:szCs w:val="26"/>
                      </w:rPr>
                      <m:t>0</m:t>
                    </m:r>
                  </w:ins>
                  <w:ins w:id="3403" w:author="The Si Tran" w:date="2012-12-06T03:41:00Z">
                    <m:r>
                      <w:rPr>
                        <w:rFonts w:ascii="Cambria Math" w:hAnsi="Cambria Math"/>
                        <w:szCs w:val="26"/>
                      </w:rPr>
                      <m:t>, else</m:t>
                    </m:r>
                  </w:ins>
                </m:e>
              </m:eqArr>
            </m:e>
          </m:d>
          <w:ins w:id="3404" w:author="The Si Tran" w:date="2012-12-06T03:41:00Z">
            <m:r>
              <w:rPr>
                <w:rFonts w:ascii="Cambria Math" w:hAnsi="Cambria Math"/>
                <w:szCs w:val="26"/>
              </w:rPr>
              <m:t xml:space="preserve">     (2.1</m:t>
            </m:r>
          </w:ins>
          <w:ins w:id="3405" w:author="The Si Tran" w:date="2012-12-06T03:43:00Z">
            <m:r>
              <w:rPr>
                <w:rFonts w:ascii="Cambria Math" w:hAnsi="Cambria Math"/>
                <w:szCs w:val="26"/>
              </w:rPr>
              <m:t>6</m:t>
            </m:r>
          </w:ins>
          <w:ins w:id="3406" w:author="The Si Tran" w:date="2012-12-06T03:41:00Z">
            <m:r>
              <w:rPr>
                <w:rFonts w:ascii="Cambria Math" w:hAnsi="Cambria Math"/>
                <w:szCs w:val="26"/>
              </w:rPr>
              <m:t>)</m:t>
            </m:r>
          </w:ins>
        </m:oMath>
      </m:oMathPara>
    </w:p>
    <w:p w:rsidR="00FF00CB" w:rsidRPr="001B4DDE" w:rsidRDefault="00FF00CB">
      <w:pPr>
        <w:spacing w:before="0"/>
        <w:ind w:left="720" w:firstLine="720"/>
        <w:rPr>
          <w:szCs w:val="26"/>
        </w:rPr>
        <w:pPrChange w:id="3407" w:author="The Si Tran" w:date="2012-12-06T03:43:00Z">
          <w:pPr>
            <w:spacing w:before="0"/>
            <w:ind w:firstLine="720"/>
          </w:pPr>
        </w:pPrChange>
      </w:pPr>
    </w:p>
    <w:p w:rsidR="0088753F" w:rsidRPr="0049233F" w:rsidRDefault="006E1C30" w:rsidP="0088753F">
      <w:pPr>
        <w:spacing w:before="0"/>
        <w:ind w:firstLine="720"/>
        <w:rPr>
          <w:szCs w:val="26"/>
        </w:rPr>
      </w:pPr>
      <m:oMath>
        <m:sSubSup>
          <m:sSubSupPr>
            <m:ctrlPr>
              <w:ins w:id="3408" w:author="The Si Tran" w:date="2012-12-06T03:45:00Z">
                <w:rPr>
                  <w:rFonts w:ascii="Cambria Math" w:hAnsi="Cambria Math"/>
                  <w:i/>
                  <w:szCs w:val="26"/>
                </w:rPr>
              </w:ins>
            </m:ctrlPr>
          </m:sSubSupPr>
          <m:e>
            <w:ins w:id="3409" w:author="The Si Tran" w:date="2012-12-06T03:45:00Z">
              <m:r>
                <w:rPr>
                  <w:rFonts w:ascii="Cambria Math" w:hAnsi="Cambria Math"/>
                  <w:szCs w:val="26"/>
                </w:rPr>
                <m:t>w</m:t>
              </m:r>
            </w:ins>
          </m:e>
          <m:sub>
            <w:ins w:id="3410" w:author="The Si Tran" w:date="2012-12-06T03:45:00Z">
              <m:r>
                <w:rPr>
                  <w:rFonts w:ascii="Cambria Math" w:hAnsi="Cambria Math"/>
                  <w:szCs w:val="26"/>
                </w:rPr>
                <m:t>ij</m:t>
              </m:r>
            </w:ins>
          </m:sub>
          <m:sup>
            <w:ins w:id="3411" w:author="The Si Tran" w:date="2012-12-06T03:45:00Z">
              <m:r>
                <w:rPr>
                  <w:rFonts w:ascii="Cambria Math" w:hAnsi="Cambria Math"/>
                  <w:szCs w:val="26"/>
                </w:rPr>
                <m:t>(t+1)</m:t>
              </m:r>
            </w:ins>
          </m:sup>
        </m:sSubSup>
        <w:ins w:id="3412" w:author="The Si Tran" w:date="2012-12-06T03:45:00Z">
          <m:r>
            <w:rPr>
              <w:rFonts w:ascii="Cambria Math" w:hAnsi="Cambria Math"/>
              <w:szCs w:val="26"/>
            </w:rPr>
            <m:t>=</m:t>
          </m:r>
        </w:ins>
        <m:sSubSup>
          <m:sSubSupPr>
            <m:ctrlPr>
              <w:ins w:id="3413" w:author="The Si Tran" w:date="2012-12-06T03:45:00Z">
                <w:rPr>
                  <w:rFonts w:ascii="Cambria Math" w:hAnsi="Cambria Math"/>
                  <w:i/>
                  <w:szCs w:val="26"/>
                </w:rPr>
              </w:ins>
            </m:ctrlPr>
          </m:sSubSupPr>
          <m:e>
            <w:ins w:id="3414" w:author="The Si Tran" w:date="2012-12-06T03:45:00Z">
              <m:r>
                <w:rPr>
                  <w:rFonts w:ascii="Cambria Math" w:hAnsi="Cambria Math"/>
                  <w:szCs w:val="26"/>
                </w:rPr>
                <m:t>w</m:t>
              </m:r>
            </w:ins>
          </m:e>
          <m:sub>
            <w:ins w:id="3415" w:author="The Si Tran" w:date="2012-12-06T03:45:00Z">
              <m:r>
                <w:rPr>
                  <w:rFonts w:ascii="Cambria Math" w:hAnsi="Cambria Math"/>
                  <w:szCs w:val="26"/>
                </w:rPr>
                <m:t>ij</m:t>
              </m:r>
            </w:ins>
          </m:sub>
          <m:sup>
            <w:ins w:id="3416" w:author="The Si Tran" w:date="2012-12-06T03:45:00Z">
              <m:r>
                <w:rPr>
                  <w:rFonts w:ascii="Cambria Math" w:hAnsi="Cambria Math"/>
                  <w:szCs w:val="26"/>
                </w:rPr>
                <m:t>(t)</m:t>
              </m:r>
            </w:ins>
          </m:sup>
        </m:sSubSup>
        <w:ins w:id="3417" w:author="The Si Tran" w:date="2012-12-06T03:45:00Z">
          <m:r>
            <w:rPr>
              <w:rFonts w:ascii="Cambria Math" w:hAnsi="Cambria Math"/>
              <w:szCs w:val="26"/>
            </w:rPr>
            <m:t>+</m:t>
          </m:r>
        </w:ins>
        <m:sSubSup>
          <m:sSubSupPr>
            <m:ctrlPr>
              <w:ins w:id="3418" w:author="The Si Tran" w:date="2012-12-06T03:45:00Z">
                <w:rPr>
                  <w:rFonts w:ascii="Cambria Math" w:hAnsi="Cambria Math"/>
                  <w:i/>
                  <w:szCs w:val="26"/>
                </w:rPr>
              </w:ins>
            </m:ctrlPr>
          </m:sSubSupPr>
          <m:e>
            <w:ins w:id="3419" w:author="The Si Tran" w:date="2012-12-06T03:45:00Z">
              <m:r>
                <w:rPr>
                  <w:rFonts w:ascii="Cambria Math" w:hAnsi="Cambria Math"/>
                  <w:szCs w:val="26"/>
                </w:rPr>
                <m:t>∆w</m:t>
              </m:r>
            </w:ins>
          </m:e>
          <m:sub>
            <w:ins w:id="3420" w:author="The Si Tran" w:date="2012-12-06T03:45:00Z">
              <m:r>
                <w:rPr>
                  <w:rFonts w:ascii="Cambria Math" w:hAnsi="Cambria Math"/>
                  <w:szCs w:val="26"/>
                </w:rPr>
                <m:t>ij</m:t>
              </m:r>
            </w:ins>
          </m:sub>
          <m:sup>
            <w:ins w:id="3421" w:author="The Si Tran" w:date="2012-12-06T03:45:00Z">
              <m:r>
                <w:rPr>
                  <w:rFonts w:ascii="Cambria Math" w:hAnsi="Cambria Math"/>
                  <w:szCs w:val="26"/>
                </w:rPr>
                <m:t>(t)</m:t>
              </m:r>
            </w:ins>
          </m:sup>
        </m:sSubSup>
        <w:ins w:id="3422" w:author="The Si Tran" w:date="2012-12-06T03:45:00Z">
          <m:r>
            <w:rPr>
              <w:rFonts w:ascii="Cambria Math" w:hAnsi="Cambria Math"/>
              <w:szCs w:val="26"/>
            </w:rPr>
            <m:t xml:space="preserve">       </m:t>
          </m:r>
        </w:ins>
        <w:ins w:id="3423" w:author="The Si Tran" w:date="2012-12-06T03:46:00Z">
          <m:r>
            <w:rPr>
              <w:rFonts w:ascii="Cambria Math" w:hAnsi="Cambria Math"/>
              <w:szCs w:val="26"/>
            </w:rPr>
            <m:t>(2.17)</m:t>
          </m:r>
        </w:ins>
      </m:oMath>
      <w:ins w:id="3424" w:author="The Si Tran" w:date="2012-12-06T03:45:00Z">
        <w:r w:rsidR="00A51995">
          <w:rPr>
            <w:szCs w:val="26"/>
          </w:rPr>
          <w:t xml:space="preserve"> </w:t>
        </w:r>
      </w:ins>
      <w:del w:id="3425" w:author="The Si Tran" w:date="2012-12-06T03:43:00Z">
        <w:r w:rsidR="0088753F" w:rsidRPr="00AF1345" w:rsidDel="001B4DDE">
          <w:rPr>
            <w:position w:val="-108"/>
            <w:szCs w:val="26"/>
          </w:rPr>
          <w:object w:dxaOrig="3879" w:dyaOrig="2280">
            <v:shape id="_x0000_i1152" type="#_x0000_t75" style="width:228.75pt;height:134.25pt" o:ole="">
              <v:imagedata r:id="rId283" o:title=""/>
            </v:shape>
            <o:OLEObject Type="Embed" ProgID="Equation.DSMT4" ShapeID="_x0000_i1152" DrawAspect="Content" ObjectID="_1416335275" r:id="rId284"/>
          </w:object>
        </w:r>
        <w:r w:rsidR="0088753F" w:rsidRPr="0049233F" w:rsidDel="001B4DDE">
          <w:rPr>
            <w:szCs w:val="26"/>
          </w:rPr>
          <w:delText xml:space="preserve"> </w:delText>
        </w:r>
      </w:del>
    </w:p>
    <w:p w:rsidR="0088753F" w:rsidRPr="0049233F" w:rsidRDefault="0088753F" w:rsidP="0088753F">
      <w:pPr>
        <w:spacing w:before="0"/>
        <w:ind w:firstLine="720"/>
        <w:rPr>
          <w:szCs w:val="26"/>
        </w:rPr>
      </w:pPr>
      <w:del w:id="3426" w:author="The Si Tran" w:date="2012-12-06T03:46:00Z">
        <w:r w:rsidRPr="00AF1345" w:rsidDel="00477F6C">
          <w:rPr>
            <w:position w:val="-14"/>
            <w:szCs w:val="26"/>
          </w:rPr>
          <w:object w:dxaOrig="2840" w:dyaOrig="400">
            <v:shape id="_x0000_i1153" type="#_x0000_t75" style="width:204.75pt;height:29.25pt" o:ole="">
              <v:imagedata r:id="rId285" o:title=""/>
            </v:shape>
            <o:OLEObject Type="Embed" ProgID="Equation.DSMT4" ShapeID="_x0000_i1153" DrawAspect="Content" ObjectID="_1416335276" r:id="rId286"/>
          </w:object>
        </w:r>
      </w:del>
    </w:p>
    <w:p w:rsidR="0088753F" w:rsidRDefault="0088753F" w:rsidP="0088753F">
      <w:pPr>
        <w:spacing w:before="0"/>
        <w:ind w:firstLine="720"/>
        <w:rPr>
          <w:ins w:id="3427" w:author="The Si Tran" w:date="2012-12-06T03:46:00Z"/>
          <w:szCs w:val="26"/>
        </w:rPr>
      </w:pPr>
      <w:r w:rsidRPr="0049233F">
        <w:rPr>
          <w:szCs w:val="26"/>
        </w:rPr>
        <w:lastRenderedPageBreak/>
        <w:t xml:space="preserve">Tuy nhiên có một trường hợp đặc biệt đó là khi đạo hàm riêng phần đổi dấu, nghĩa là bước cập nhập trước quá lớn làm cho điểm tối ưu bị nhảy vượt qua. Giá trị trọng số phải được trả về giá trị trước khi thay đổi, giá trị cập nhập </w:t>
      </w:r>
      <w:r w:rsidRPr="00AF1345">
        <w:rPr>
          <w:position w:val="-14"/>
          <w:szCs w:val="26"/>
        </w:rPr>
        <w:object w:dxaOrig="320" w:dyaOrig="380">
          <v:shape id="_x0000_i1154" type="#_x0000_t75" style="width:16.5pt;height:18.75pt" o:ole="">
            <v:imagedata r:id="rId277" o:title=""/>
          </v:shape>
          <o:OLEObject Type="Embed" ProgID="Equation.DSMT4" ShapeID="_x0000_i1154" DrawAspect="Content" ObjectID="_1416335277" r:id="rId287"/>
        </w:object>
      </w:r>
      <w:r w:rsidRPr="0049233F">
        <w:rPr>
          <w:szCs w:val="26"/>
        </w:rPr>
        <w:t xml:space="preserve"> sẽ được giảm xuống và ở bước kế sau ta sẽ không cập nhập giá trị này. Thực tế ta có thể làm việc này bằng cách gán</w:t>
      </w:r>
    </w:p>
    <w:p w:rsidR="00477F6C" w:rsidRPr="00B63318" w:rsidRDefault="006E1C30">
      <w:pPr>
        <w:spacing w:before="0"/>
        <w:ind w:left="720" w:firstLine="720"/>
        <w:rPr>
          <w:szCs w:val="26"/>
        </w:rPr>
        <w:pPrChange w:id="3428" w:author="The Si Tran" w:date="2012-12-06T03:47:00Z">
          <w:pPr>
            <w:spacing w:before="0"/>
            <w:ind w:firstLine="720"/>
          </w:pPr>
        </w:pPrChange>
      </w:pPr>
      <m:oMathPara>
        <m:oMathParaPr>
          <m:jc m:val="left"/>
        </m:oMathParaPr>
        <m:oMath>
          <m:sSubSup>
            <m:sSubSupPr>
              <m:ctrlPr>
                <w:ins w:id="3429" w:author="The Si Tran" w:date="2012-12-06T03:47:00Z">
                  <w:rPr>
                    <w:rFonts w:ascii="Cambria Math" w:hAnsi="Cambria Math"/>
                    <w:i/>
                    <w:szCs w:val="26"/>
                  </w:rPr>
                </w:ins>
              </m:ctrlPr>
            </m:sSubSupPr>
            <m:e>
              <w:ins w:id="3430" w:author="The Si Tran" w:date="2012-12-06T03:47:00Z">
                <m:r>
                  <w:rPr>
                    <w:rFonts w:ascii="Cambria Math" w:hAnsi="Cambria Math"/>
                    <w:szCs w:val="26"/>
                  </w:rPr>
                  <m:t>∆w</m:t>
                </m:r>
              </w:ins>
            </m:e>
            <m:sub>
              <w:ins w:id="3431" w:author="The Si Tran" w:date="2012-12-06T03:47:00Z">
                <m:r>
                  <w:rPr>
                    <w:rFonts w:ascii="Cambria Math" w:hAnsi="Cambria Math"/>
                    <w:szCs w:val="26"/>
                  </w:rPr>
                  <m:t>ij</m:t>
                </m:r>
              </w:ins>
            </m:sub>
            <m:sup>
              <w:ins w:id="3432" w:author="The Si Tran" w:date="2012-12-06T03:47:00Z">
                <m:r>
                  <w:rPr>
                    <w:rFonts w:ascii="Cambria Math" w:hAnsi="Cambria Math"/>
                    <w:szCs w:val="26"/>
                  </w:rPr>
                  <m:t>(t)</m:t>
                </m:r>
              </w:ins>
            </m:sup>
          </m:sSubSup>
          <w:ins w:id="3433" w:author="The Si Tran" w:date="2012-12-06T03:47:00Z">
            <m:r>
              <w:rPr>
                <w:rFonts w:ascii="Cambria Math" w:hAnsi="Cambria Math"/>
                <w:szCs w:val="26"/>
              </w:rPr>
              <m:t>=</m:t>
            </m:r>
          </w:ins>
          <m:sSubSup>
            <m:sSubSupPr>
              <m:ctrlPr>
                <w:ins w:id="3434" w:author="The Si Tran" w:date="2012-12-06T03:47:00Z">
                  <w:rPr>
                    <w:rFonts w:ascii="Cambria Math" w:hAnsi="Cambria Math"/>
                    <w:i/>
                    <w:szCs w:val="26"/>
                  </w:rPr>
                </w:ins>
              </m:ctrlPr>
            </m:sSubSupPr>
            <m:e>
              <w:ins w:id="3435" w:author="The Si Tran" w:date="2012-12-06T03:47:00Z">
                <m:r>
                  <w:rPr>
                    <w:rFonts w:ascii="Cambria Math" w:hAnsi="Cambria Math"/>
                    <w:szCs w:val="26"/>
                  </w:rPr>
                  <m:t>-∆w</m:t>
                </m:r>
              </w:ins>
            </m:e>
            <m:sub>
              <w:ins w:id="3436" w:author="The Si Tran" w:date="2012-12-06T03:47:00Z">
                <m:r>
                  <w:rPr>
                    <w:rFonts w:ascii="Cambria Math" w:hAnsi="Cambria Math"/>
                    <w:szCs w:val="26"/>
                  </w:rPr>
                  <m:t>ij</m:t>
                </m:r>
              </w:ins>
            </m:sub>
            <m:sup>
              <w:ins w:id="3437" w:author="The Si Tran" w:date="2012-12-06T03:47:00Z">
                <m:r>
                  <w:rPr>
                    <w:rFonts w:ascii="Cambria Math" w:hAnsi="Cambria Math"/>
                    <w:szCs w:val="26"/>
                  </w:rPr>
                  <m:t>(t-1)</m:t>
                </m:r>
              </w:ins>
            </m:sup>
          </m:sSubSup>
          <w:ins w:id="3438" w:author="The Si Tran" w:date="2012-12-06T03:46:00Z">
            <m:r>
              <w:rPr>
                <w:rFonts w:ascii="Cambria Math" w:hAnsi="Cambria Math"/>
                <w:szCs w:val="26"/>
              </w:rPr>
              <m:t xml:space="preserve"> v</m:t>
            </m:r>
          </w:ins>
          <w:ins w:id="3439" w:author="The Si Tran" w:date="2012-12-06T03:47:00Z">
            <m:r>
              <w:rPr>
                <w:rFonts w:ascii="Cambria Math" w:hAnsi="Cambria Math"/>
                <w:szCs w:val="26"/>
              </w:rPr>
              <m:t xml:space="preserve">à </m:t>
            </m:r>
          </w:ins>
          <m:f>
            <m:fPr>
              <m:ctrlPr>
                <w:ins w:id="3440" w:author="The Si Tran" w:date="2012-12-06T03:47:00Z">
                  <w:rPr>
                    <w:rFonts w:ascii="Cambria Math" w:hAnsi="Cambria Math"/>
                    <w:i/>
                    <w:szCs w:val="26"/>
                  </w:rPr>
                </w:ins>
              </m:ctrlPr>
            </m:fPr>
            <m:num>
              <w:ins w:id="3441" w:author="The Si Tran" w:date="2012-12-06T03:47:00Z">
                <m:r>
                  <w:rPr>
                    <w:rFonts w:ascii="Cambria Math" w:hAnsi="Cambria Math"/>
                    <w:szCs w:val="26"/>
                  </w:rPr>
                  <m:t>∂</m:t>
                </m:r>
              </w:ins>
              <m:sSup>
                <m:sSupPr>
                  <m:ctrlPr>
                    <w:ins w:id="3442" w:author="The Si Tran" w:date="2012-12-06T03:47:00Z">
                      <w:rPr>
                        <w:rFonts w:ascii="Cambria Math" w:hAnsi="Cambria Math"/>
                        <w:i/>
                        <w:szCs w:val="26"/>
                      </w:rPr>
                    </w:ins>
                  </m:ctrlPr>
                </m:sSupPr>
                <m:e>
                  <w:ins w:id="3443" w:author="The Si Tran" w:date="2012-12-06T03:47:00Z">
                    <m:r>
                      <w:rPr>
                        <w:rFonts w:ascii="Cambria Math" w:hAnsi="Cambria Math"/>
                        <w:szCs w:val="26"/>
                      </w:rPr>
                      <m:t>E</m:t>
                    </m:r>
                  </w:ins>
                </m:e>
                <m:sup>
                  <m:d>
                    <m:dPr>
                      <m:ctrlPr>
                        <w:ins w:id="3444" w:author="The Si Tran" w:date="2012-12-06T03:47:00Z">
                          <w:rPr>
                            <w:rFonts w:ascii="Cambria Math" w:hAnsi="Cambria Math"/>
                            <w:i/>
                            <w:szCs w:val="26"/>
                          </w:rPr>
                        </w:ins>
                      </m:ctrlPr>
                    </m:dPr>
                    <m:e>
                      <w:ins w:id="3445" w:author="The Si Tran" w:date="2012-12-06T03:47:00Z">
                        <m:r>
                          <w:rPr>
                            <w:rFonts w:ascii="Cambria Math" w:hAnsi="Cambria Math"/>
                            <w:szCs w:val="26"/>
                          </w:rPr>
                          <m:t>t</m:t>
                        </m:r>
                      </w:ins>
                    </m:e>
                  </m:d>
                </m:sup>
              </m:sSup>
            </m:num>
            <m:den>
              <w:ins w:id="3446" w:author="The Si Tran" w:date="2012-12-06T03:47:00Z">
                <m:r>
                  <w:rPr>
                    <w:rFonts w:ascii="Cambria Math" w:hAnsi="Cambria Math"/>
                    <w:szCs w:val="26"/>
                  </w:rPr>
                  <m:t>∂</m:t>
                </m:r>
              </w:ins>
              <m:sSub>
                <m:sSubPr>
                  <m:ctrlPr>
                    <w:ins w:id="3447" w:author="The Si Tran" w:date="2012-12-06T03:47:00Z">
                      <w:rPr>
                        <w:rFonts w:ascii="Cambria Math" w:hAnsi="Cambria Math"/>
                        <w:i/>
                        <w:szCs w:val="26"/>
                      </w:rPr>
                    </w:ins>
                  </m:ctrlPr>
                </m:sSubPr>
                <m:e>
                  <w:ins w:id="3448" w:author="The Si Tran" w:date="2012-12-06T03:47:00Z">
                    <m:r>
                      <w:rPr>
                        <w:rFonts w:ascii="Cambria Math" w:hAnsi="Cambria Math"/>
                        <w:szCs w:val="26"/>
                      </w:rPr>
                      <m:t>w</m:t>
                    </m:r>
                  </w:ins>
                </m:e>
                <m:sub>
                  <w:ins w:id="3449" w:author="The Si Tran" w:date="2012-12-06T03:47:00Z">
                    <m:r>
                      <w:rPr>
                        <w:rFonts w:ascii="Cambria Math" w:hAnsi="Cambria Math"/>
                        <w:szCs w:val="26"/>
                      </w:rPr>
                      <m:t>ij</m:t>
                    </m:r>
                  </w:ins>
                </m:sub>
              </m:sSub>
            </m:den>
          </m:f>
        </m:oMath>
      </m:oMathPara>
    </w:p>
    <w:p w:rsidR="0088753F" w:rsidRPr="0049233F" w:rsidDel="00B63318" w:rsidRDefault="0088753F" w:rsidP="0088753F">
      <w:pPr>
        <w:spacing w:before="0"/>
        <w:ind w:firstLine="720"/>
        <w:rPr>
          <w:del w:id="3450" w:author="The Si Tran" w:date="2012-12-06T03:47:00Z"/>
          <w:szCs w:val="26"/>
        </w:rPr>
      </w:pPr>
      <w:r w:rsidRPr="0049233F">
        <w:rPr>
          <w:szCs w:val="26"/>
        </w:rPr>
        <w:t xml:space="preserve"> </w:t>
      </w:r>
      <w:del w:id="3451" w:author="The Si Tran" w:date="2012-12-06T03:47:00Z">
        <w:r w:rsidRPr="00AF1345" w:rsidDel="00B63318">
          <w:rPr>
            <w:position w:val="-14"/>
            <w:szCs w:val="26"/>
          </w:rPr>
          <w:object w:dxaOrig="1540" w:dyaOrig="400">
            <v:shape id="_x0000_i1155" type="#_x0000_t75" style="width:85.5pt;height:22.5pt" o:ole="">
              <v:imagedata r:id="rId288" o:title=""/>
            </v:shape>
            <o:OLEObject Type="Embed" ProgID="Equation.DSMT4" ShapeID="_x0000_i1155" DrawAspect="Content" ObjectID="_1416335278" r:id="rId289"/>
          </w:object>
        </w:r>
        <w:r w:rsidRPr="0049233F" w:rsidDel="00B63318">
          <w:rPr>
            <w:szCs w:val="26"/>
          </w:rPr>
          <w:delText xml:space="preserve"> và </w:delText>
        </w:r>
        <w:r w:rsidRPr="00AF1345" w:rsidDel="00B63318">
          <w:rPr>
            <w:position w:val="-32"/>
            <w:szCs w:val="26"/>
          </w:rPr>
          <w:object w:dxaOrig="920" w:dyaOrig="740">
            <v:shape id="_x0000_i1156" type="#_x0000_t75" style="width:60pt;height:48pt" o:ole="">
              <v:imagedata r:id="rId290" o:title=""/>
            </v:shape>
            <o:OLEObject Type="Embed" ProgID="Equation.DSMT4" ShapeID="_x0000_i1156" DrawAspect="Content" ObjectID="_1416335279" r:id="rId291"/>
          </w:object>
        </w:r>
      </w:del>
    </w:p>
    <w:p w:rsidR="0088753F" w:rsidRPr="0049233F" w:rsidRDefault="0088753F" w:rsidP="0088753F">
      <w:pPr>
        <w:spacing w:before="0"/>
        <w:ind w:firstLine="720"/>
        <w:rPr>
          <w:szCs w:val="26"/>
        </w:rPr>
      </w:pPr>
      <w:r w:rsidRPr="0049233F">
        <w:rPr>
          <w:szCs w:val="26"/>
        </w:rPr>
        <w:t>Giải thuật RPROP thực hiện việc thích nghi các giá trị cập nhập của các trọng số tùy theo độ dốc của hàm lỗi E, mà thông tin về tổng độ dốc của hàm lỗi cho toàn bộ tập dữ liệu mẫu đáng tin hơn thông tin về độ dốc chỉ cho một mẫu trong tập mẫu nên giải thuật RPROP thực hiện theo mô hình học theo bó (học theo epoch). Các thông tin về đạo hàm riêng phần sẽ được cộng dồn qua từng mẫu trong tập huấn luyện và các trọng số sẽ được cập nhập sau khi đã duyệt qua hết các mẫu.</w:t>
      </w:r>
    </w:p>
    <w:p w:rsidR="0088753F" w:rsidRPr="0049233F" w:rsidRDefault="0088753F" w:rsidP="0088753F">
      <w:pPr>
        <w:spacing w:before="0"/>
        <w:ind w:firstLine="720"/>
        <w:rPr>
          <w:szCs w:val="26"/>
        </w:rPr>
      </w:pPr>
      <w:r w:rsidRPr="0049233F">
        <w:rPr>
          <w:szCs w:val="26"/>
        </w:rPr>
        <w:t xml:space="preserve">Giải thuật RPROP ban đầu cũng thực hiện các bước giống như giải thuật </w:t>
      </w:r>
      <w:proofErr w:type="gramStart"/>
      <w:r w:rsidRPr="0049233F">
        <w:rPr>
          <w:szCs w:val="26"/>
        </w:rPr>
        <w:t>lan</w:t>
      </w:r>
      <w:proofErr w:type="gramEnd"/>
      <w:r w:rsidRPr="0049233F">
        <w:rPr>
          <w:szCs w:val="26"/>
        </w:rPr>
        <w:t xml:space="preserve"> truyền ngược, các thông tin về đạo hàm riêng phần của hàm lỗi theo các trọng số sẽ được lan truyền ngược từ các lớp sau đến các lớp trước. Khi các thông tin về các đạo hàm riêng phần này có đủ thì giải thuật sẽ thực hiện việc cập nhập các trọng số </w:t>
      </w:r>
      <w:proofErr w:type="gramStart"/>
      <w:r w:rsidRPr="0049233F">
        <w:rPr>
          <w:szCs w:val="26"/>
        </w:rPr>
        <w:t>theo</w:t>
      </w:r>
      <w:proofErr w:type="gramEnd"/>
      <w:r w:rsidRPr="0049233F">
        <w:rPr>
          <w:szCs w:val="26"/>
        </w:rPr>
        <w:t xml:space="preserve"> các quy tắc nêu ở trên.</w:t>
      </w:r>
    </w:p>
    <w:p w:rsidR="0088753F" w:rsidRPr="0049233F" w:rsidRDefault="0088753F" w:rsidP="0088753F">
      <w:pPr>
        <w:spacing w:before="0"/>
        <w:ind w:firstLine="720"/>
        <w:rPr>
          <w:szCs w:val="26"/>
        </w:rPr>
      </w:pPr>
      <w:r w:rsidRPr="0049233F">
        <w:rPr>
          <w:szCs w:val="26"/>
        </w:rPr>
        <w:t>Mã giả cho phần cập nhập trọng số của giải thuật RPROP như sau:</w:t>
      </w:r>
    </w:p>
    <w:p w:rsidR="0088753F" w:rsidRPr="0049233F" w:rsidDel="00922A77" w:rsidRDefault="0088753F" w:rsidP="0088753F">
      <w:pPr>
        <w:spacing w:before="0"/>
        <w:ind w:firstLine="720"/>
        <w:rPr>
          <w:del w:id="3452" w:author="The Si Tran" w:date="2012-12-06T03:49:00Z"/>
          <w:szCs w:val="26"/>
        </w:rPr>
      </w:pPr>
    </w:p>
    <w:p w:rsidR="0088753F" w:rsidRPr="0049233F" w:rsidRDefault="0088753F" w:rsidP="0088753F">
      <w:pPr>
        <w:spacing w:before="0"/>
        <w:ind w:firstLine="720"/>
        <w:rPr>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0"/>
      </w:tblGrid>
      <w:tr w:rsidR="0088753F" w:rsidRPr="0049233F" w:rsidTr="00FE0A1C">
        <w:tc>
          <w:tcPr>
            <w:tcW w:w="9288" w:type="dxa"/>
            <w:shd w:val="clear" w:color="auto" w:fill="auto"/>
          </w:tcPr>
          <w:p w:rsidR="0088753F" w:rsidRPr="0049233F" w:rsidRDefault="0088753F" w:rsidP="00FE0A1C">
            <w:pPr>
              <w:spacing w:before="0"/>
              <w:ind w:firstLine="720"/>
              <w:rPr>
                <w:i/>
                <w:szCs w:val="26"/>
              </w:rPr>
            </w:pPr>
            <w:r w:rsidRPr="0049233F">
              <w:rPr>
                <w:b/>
                <w:i/>
                <w:szCs w:val="26"/>
              </w:rPr>
              <w:t>For</w:t>
            </w:r>
            <w:r w:rsidRPr="0049233F">
              <w:rPr>
                <w:i/>
                <w:szCs w:val="26"/>
              </w:rPr>
              <w:t xml:space="preserve">  mọi trọng số và độ lệch { </w:t>
            </w:r>
          </w:p>
          <w:p w:rsidR="0088753F" w:rsidRPr="0049233F" w:rsidRDefault="0088753F" w:rsidP="00FE0A1C">
            <w:pPr>
              <w:spacing w:before="0"/>
              <w:ind w:firstLine="720"/>
              <w:rPr>
                <w:i/>
                <w:szCs w:val="26"/>
              </w:rPr>
            </w:pPr>
            <w:r w:rsidRPr="0049233F">
              <w:rPr>
                <w:i/>
                <w:szCs w:val="26"/>
              </w:rPr>
              <w:t xml:space="preserve">       </w:t>
            </w:r>
            <w:r w:rsidRPr="0049233F">
              <w:rPr>
                <w:b/>
                <w:i/>
                <w:szCs w:val="26"/>
              </w:rPr>
              <w:t>if</w:t>
            </w:r>
            <w:r w:rsidRPr="0049233F">
              <w:rPr>
                <w:i/>
                <w:szCs w:val="26"/>
              </w:rPr>
              <w:t xml:space="preserve">  (</w:t>
            </w:r>
            <w:r w:rsidRPr="00AF1345">
              <w:rPr>
                <w:i/>
                <w:position w:val="-32"/>
                <w:szCs w:val="26"/>
              </w:rPr>
              <w:object w:dxaOrig="1740" w:dyaOrig="740">
                <v:shape id="_x0000_i1157" type="#_x0000_t75" style="width:81pt;height:34.5pt" o:ole="">
                  <v:imagedata r:id="rId292" o:title=""/>
                </v:shape>
                <o:OLEObject Type="Embed" ProgID="Equation.DSMT4" ShapeID="_x0000_i1157" DrawAspect="Content" ObjectID="_1416335280" r:id="rId293"/>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400" w:dyaOrig="400">
                <v:shape id="_x0000_i1158" type="#_x0000_t75" style="width:20.25pt;height:20.25pt" o:ole="">
                  <v:imagedata r:id="rId294" o:title=""/>
                </v:shape>
                <o:OLEObject Type="Embed" ProgID="Equation.DSMT4" ShapeID="_x0000_i1158" DrawAspect="Content" ObjectID="_1416335281" r:id="rId295"/>
              </w:object>
            </w:r>
            <w:r w:rsidRPr="0049233F">
              <w:rPr>
                <w:i/>
                <w:szCs w:val="26"/>
              </w:rPr>
              <w:t xml:space="preserve"> = minimum (</w:t>
            </w:r>
            <w:r w:rsidRPr="00AF1345">
              <w:rPr>
                <w:i/>
                <w:position w:val="-14"/>
                <w:szCs w:val="26"/>
              </w:rPr>
              <w:object w:dxaOrig="1460" w:dyaOrig="400">
                <v:shape id="_x0000_i1159" type="#_x0000_t75" style="width:73.5pt;height:20.25pt" o:ole="">
                  <v:imagedata r:id="rId296" o:title=""/>
                </v:shape>
                <o:OLEObject Type="Embed" ProgID="Equation.DSMT4" ShapeID="_x0000_i1159" DrawAspect="Content" ObjectID="_1416335282" r:id="rId297"/>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0" type="#_x0000_t75" style="width:27pt;height:20.25pt" o:ole="">
                  <v:imagedata r:id="rId298" o:title=""/>
                </v:shape>
                <o:OLEObject Type="Embed" ProgID="Equation.DSMT4" ShapeID="_x0000_i1160" DrawAspect="Content" ObjectID="_1416335283" r:id="rId299"/>
              </w:object>
            </w:r>
            <w:r w:rsidRPr="0049233F">
              <w:rPr>
                <w:i/>
                <w:szCs w:val="26"/>
              </w:rPr>
              <w:t xml:space="preserve"> = - sign (</w:t>
            </w:r>
            <w:r w:rsidRPr="00AF1345">
              <w:rPr>
                <w:i/>
                <w:position w:val="-32"/>
                <w:szCs w:val="26"/>
              </w:rPr>
              <w:object w:dxaOrig="580" w:dyaOrig="740">
                <v:shape id="_x0000_i1161" type="#_x0000_t75" style="width:29.25pt;height:36.75pt" o:ole="">
                  <v:imagedata r:id="rId300" o:title=""/>
                </v:shape>
                <o:OLEObject Type="Embed" ProgID="Equation.DSMT4" ShapeID="_x0000_i1161" DrawAspect="Content" ObjectID="_1416335284" r:id="rId301"/>
              </w:object>
            </w:r>
            <w:r w:rsidRPr="0049233F">
              <w:rPr>
                <w:i/>
                <w:szCs w:val="26"/>
              </w:rPr>
              <w:t>)*</w:t>
            </w:r>
            <w:r w:rsidRPr="00AF1345">
              <w:rPr>
                <w:i/>
                <w:position w:val="-14"/>
                <w:szCs w:val="26"/>
              </w:rPr>
              <w:object w:dxaOrig="400" w:dyaOrig="400">
                <v:shape id="_x0000_i1162" type="#_x0000_t75" style="width:20.25pt;height:20.25pt" o:ole="">
                  <v:imagedata r:id="rId294" o:title=""/>
                </v:shape>
                <o:OLEObject Type="Embed" ProgID="Equation.DSMT4" ShapeID="_x0000_i1162" DrawAspect="Content" ObjectID="_1416335285" r:id="rId302"/>
              </w:objec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63" type="#_x0000_t75" style="width:27pt;height:20.25pt" o:ole="">
                  <v:imagedata r:id="rId303" o:title=""/>
                </v:shape>
                <o:OLEObject Type="Embed" ProgID="Equation.DSMT4" ShapeID="_x0000_i1163" DrawAspect="Content" ObjectID="_1416335286" r:id="rId304"/>
              </w:object>
            </w:r>
            <w:r w:rsidRPr="0049233F">
              <w:rPr>
                <w:i/>
                <w:szCs w:val="26"/>
              </w:rPr>
              <w:t xml:space="preserve">  = </w:t>
            </w:r>
            <w:r w:rsidRPr="00AF1345">
              <w:rPr>
                <w:i/>
                <w:position w:val="-14"/>
                <w:szCs w:val="26"/>
              </w:rPr>
              <w:object w:dxaOrig="400" w:dyaOrig="400">
                <v:shape id="_x0000_i1164" type="#_x0000_t75" style="width:20.25pt;height:20.25pt" o:ole="">
                  <v:imagedata r:id="rId305" o:title=""/>
                </v:shape>
                <o:OLEObject Type="Embed" ProgID="Equation.DSMT4" ShapeID="_x0000_i1164" DrawAspect="Content" ObjectID="_1416335287" r:id="rId306"/>
              </w:object>
            </w:r>
            <w:r w:rsidRPr="0049233F">
              <w:rPr>
                <w:i/>
                <w:szCs w:val="26"/>
              </w:rPr>
              <w:t xml:space="preserve">+  </w:t>
            </w:r>
            <w:r w:rsidRPr="00AF1345">
              <w:rPr>
                <w:i/>
                <w:position w:val="-14"/>
                <w:szCs w:val="26"/>
              </w:rPr>
              <w:object w:dxaOrig="540" w:dyaOrig="400">
                <v:shape id="_x0000_i1165" type="#_x0000_t75" style="width:27pt;height:20.25pt" o:ole="">
                  <v:imagedata r:id="rId298" o:title=""/>
                </v:shape>
                <o:OLEObject Type="Embed" ProgID="Equation.DSMT4" ShapeID="_x0000_i1165" DrawAspect="Content" ObjectID="_1416335288" r:id="rId307"/>
              </w:object>
            </w:r>
          </w:p>
          <w:p w:rsidR="0088753F" w:rsidRPr="0049233F" w:rsidRDefault="0088753F" w:rsidP="00FE0A1C">
            <w:pPr>
              <w:spacing w:before="0"/>
              <w:ind w:firstLine="720"/>
              <w:rPr>
                <w:i/>
                <w:szCs w:val="26"/>
              </w:rPr>
            </w:pPr>
            <w:r w:rsidRPr="0049233F">
              <w:rPr>
                <w:i/>
                <w:szCs w:val="26"/>
              </w:rPr>
              <w:t xml:space="preserve">      }  </w:t>
            </w:r>
            <w:r w:rsidRPr="0049233F">
              <w:rPr>
                <w:b/>
                <w:i/>
                <w:szCs w:val="26"/>
              </w:rPr>
              <w:t>else if</w:t>
            </w:r>
            <w:r w:rsidRPr="0049233F">
              <w:rPr>
                <w:i/>
                <w:szCs w:val="26"/>
              </w:rPr>
              <w:t xml:space="preserve">  (</w:t>
            </w:r>
            <w:r w:rsidRPr="00AF1345">
              <w:rPr>
                <w:i/>
                <w:position w:val="-32"/>
                <w:szCs w:val="26"/>
              </w:rPr>
              <w:object w:dxaOrig="1719" w:dyaOrig="740">
                <v:shape id="_x0000_i1166" type="#_x0000_t75" style="width:78pt;height:33pt" o:ole="">
                  <v:imagedata r:id="rId308" o:title=""/>
                </v:shape>
                <o:OLEObject Type="Embed" ProgID="Equation.DSMT4" ShapeID="_x0000_i1166" DrawAspect="Content" ObjectID="_1416335289" r:id="rId309"/>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400" w:dyaOrig="400">
                <v:shape id="_x0000_i1167" type="#_x0000_t75" style="width:20.25pt;height:20.25pt" o:ole="">
                  <v:imagedata r:id="rId294" o:title=""/>
                </v:shape>
                <o:OLEObject Type="Embed" ProgID="Equation.DSMT4" ShapeID="_x0000_i1167" DrawAspect="Content" ObjectID="_1416335290" r:id="rId310"/>
              </w:object>
            </w:r>
            <w:r w:rsidRPr="0049233F">
              <w:rPr>
                <w:i/>
                <w:szCs w:val="26"/>
              </w:rPr>
              <w:t xml:space="preserve"> = maximum (</w:t>
            </w:r>
            <w:r w:rsidRPr="00AF1345">
              <w:rPr>
                <w:i/>
                <w:position w:val="-14"/>
                <w:szCs w:val="26"/>
              </w:rPr>
              <w:object w:dxaOrig="1440" w:dyaOrig="400">
                <v:shape id="_x0000_i1168" type="#_x0000_t75" style="width:1in;height:20.25pt" o:ole="">
                  <v:imagedata r:id="rId311" o:title=""/>
                </v:shape>
                <o:OLEObject Type="Embed" ProgID="Equation.DSMT4" ShapeID="_x0000_i1168" DrawAspect="Content" ObjectID="_1416335291" r:id="rId312"/>
              </w:object>
            </w:r>
            <w:r w:rsidRPr="0049233F">
              <w:rPr>
                <w:i/>
                <w:szCs w:val="26"/>
              </w:rPr>
              <w:t xml:space="preserve">) </w:t>
            </w:r>
          </w:p>
          <w:p w:rsidR="0088753F" w:rsidRPr="0049233F" w:rsidRDefault="0088753F" w:rsidP="00FE0A1C">
            <w:pPr>
              <w:spacing w:before="0"/>
              <w:ind w:firstLine="720"/>
              <w:rPr>
                <w:i/>
                <w:szCs w:val="26"/>
              </w:rPr>
            </w:pPr>
            <w:r w:rsidRPr="0049233F">
              <w:rPr>
                <w:i/>
                <w:szCs w:val="26"/>
              </w:rPr>
              <w:lastRenderedPageBreak/>
              <w:t xml:space="preserve">           </w:t>
            </w:r>
            <w:r w:rsidRPr="00AF1345">
              <w:rPr>
                <w:i/>
                <w:position w:val="-14"/>
                <w:szCs w:val="26"/>
              </w:rPr>
              <w:object w:dxaOrig="540" w:dyaOrig="400">
                <v:shape id="_x0000_i1169" type="#_x0000_t75" style="width:27pt;height:20.25pt" o:ole="">
                  <v:imagedata r:id="rId303" o:title=""/>
                </v:shape>
                <o:OLEObject Type="Embed" ProgID="Equation.DSMT4" ShapeID="_x0000_i1169" DrawAspect="Content" ObjectID="_1416335292" r:id="rId313"/>
              </w:object>
            </w:r>
            <w:r w:rsidRPr="0049233F">
              <w:rPr>
                <w:i/>
                <w:szCs w:val="26"/>
              </w:rPr>
              <w:t xml:space="preserve">  = </w:t>
            </w:r>
            <w:r w:rsidRPr="00AF1345">
              <w:rPr>
                <w:i/>
                <w:position w:val="-14"/>
                <w:szCs w:val="26"/>
              </w:rPr>
              <w:object w:dxaOrig="400" w:dyaOrig="400">
                <v:shape id="_x0000_i1170" type="#_x0000_t75" style="width:20.25pt;height:20.25pt" o:ole="">
                  <v:imagedata r:id="rId305" o:title=""/>
                </v:shape>
                <o:OLEObject Type="Embed" ProgID="Equation.DSMT4" ShapeID="_x0000_i1170" DrawAspect="Content" ObjectID="_1416335293" r:id="rId314"/>
              </w:object>
            </w:r>
            <w:r w:rsidRPr="0049233F">
              <w:rPr>
                <w:i/>
                <w:szCs w:val="26"/>
              </w:rPr>
              <w:t xml:space="preserve">- </w:t>
            </w:r>
            <w:r w:rsidRPr="00AF1345">
              <w:rPr>
                <w:i/>
                <w:position w:val="-14"/>
                <w:szCs w:val="26"/>
              </w:rPr>
              <w:object w:dxaOrig="680" w:dyaOrig="400">
                <v:shape id="_x0000_i1171" type="#_x0000_t75" style="width:33.75pt;height:20.25pt" o:ole="">
                  <v:imagedata r:id="rId315" o:title=""/>
                </v:shape>
                <o:OLEObject Type="Embed" ProgID="Equation.DSMT4" ShapeID="_x0000_i1171" DrawAspect="Content" ObjectID="_1416335294" r:id="rId316"/>
              </w:object>
            </w:r>
            <w:r w:rsidRPr="0049233F">
              <w:rPr>
                <w:i/>
                <w:szCs w:val="26"/>
              </w:rPr>
              <w:t xml:space="preserve"> </w:t>
            </w:r>
          </w:p>
          <w:p w:rsidR="0088753F" w:rsidRPr="0049233F" w:rsidRDefault="0088753F" w:rsidP="00FE0A1C">
            <w:pPr>
              <w:spacing w:before="0"/>
              <w:ind w:firstLine="720"/>
              <w:rPr>
                <w:i/>
                <w:szCs w:val="26"/>
              </w:rPr>
            </w:pPr>
            <w:r w:rsidRPr="0049233F">
              <w:rPr>
                <w:i/>
                <w:szCs w:val="26"/>
              </w:rPr>
              <w:t xml:space="preserve">           </w:t>
            </w:r>
            <w:r w:rsidRPr="00AF1345">
              <w:rPr>
                <w:i/>
                <w:position w:val="-32"/>
                <w:szCs w:val="26"/>
              </w:rPr>
              <w:object w:dxaOrig="920" w:dyaOrig="740">
                <v:shape id="_x0000_i1172" type="#_x0000_t75" style="width:45.75pt;height:36.75pt" o:ole="">
                  <v:imagedata r:id="rId290" o:title=""/>
                </v:shape>
                <o:OLEObject Type="Embed" ProgID="Equation.DSMT4" ShapeID="_x0000_i1172" DrawAspect="Content" ObjectID="_1416335295" r:id="rId317"/>
              </w:object>
            </w:r>
          </w:p>
          <w:p w:rsidR="0088753F" w:rsidRPr="0049233F" w:rsidRDefault="0088753F" w:rsidP="00FE0A1C">
            <w:pPr>
              <w:spacing w:before="0"/>
              <w:ind w:firstLine="720"/>
              <w:rPr>
                <w:i/>
                <w:szCs w:val="26"/>
              </w:rPr>
            </w:pPr>
            <w:r w:rsidRPr="0049233F">
              <w:rPr>
                <w:i/>
                <w:szCs w:val="26"/>
              </w:rPr>
              <w:t xml:space="preserve">     } </w:t>
            </w:r>
          </w:p>
          <w:p w:rsidR="0088753F" w:rsidRPr="0049233F" w:rsidRDefault="0088753F" w:rsidP="00FE0A1C">
            <w:pPr>
              <w:spacing w:before="0"/>
              <w:ind w:firstLine="720"/>
              <w:rPr>
                <w:i/>
                <w:szCs w:val="26"/>
              </w:rPr>
            </w:pPr>
            <w:r w:rsidRPr="0049233F">
              <w:rPr>
                <w:b/>
                <w:i/>
                <w:szCs w:val="26"/>
              </w:rPr>
              <w:t xml:space="preserve">     else if</w:t>
            </w:r>
            <w:r w:rsidRPr="0049233F">
              <w:rPr>
                <w:i/>
                <w:szCs w:val="26"/>
              </w:rPr>
              <w:t xml:space="preserve">  (</w:t>
            </w:r>
            <w:r w:rsidRPr="00AF1345">
              <w:rPr>
                <w:i/>
                <w:position w:val="-32"/>
                <w:szCs w:val="26"/>
              </w:rPr>
              <w:object w:dxaOrig="1740" w:dyaOrig="740">
                <v:shape id="_x0000_i1173" type="#_x0000_t75" style="width:81pt;height:34.5pt" o:ole="">
                  <v:imagedata r:id="rId318" o:title=""/>
                </v:shape>
                <o:OLEObject Type="Embed" ProgID="Equation.DSMT4" ShapeID="_x0000_i1173" DrawAspect="Content" ObjectID="_1416335296" r:id="rId319"/>
              </w:object>
            </w:r>
            <w:r w:rsidRPr="0049233F">
              <w:rPr>
                <w:i/>
                <w:szCs w:val="26"/>
              </w:rPr>
              <w:t xml:space="preserve">)  </w:t>
            </w:r>
            <w:r w:rsidRPr="0049233F">
              <w:rPr>
                <w:b/>
                <w:i/>
                <w:szCs w:val="26"/>
              </w:rPr>
              <w:t>then</w:t>
            </w:r>
            <w:r w:rsidRPr="0049233F">
              <w:rPr>
                <w:i/>
                <w:szCs w:val="26"/>
              </w:rPr>
              <w:t xml:space="preserve">  { </w: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74" type="#_x0000_t75" style="width:27pt;height:20.25pt" o:ole="">
                  <v:imagedata r:id="rId298" o:title=""/>
                </v:shape>
                <o:OLEObject Type="Embed" ProgID="Equation.DSMT4" ShapeID="_x0000_i1174" DrawAspect="Content" ObjectID="_1416335297" r:id="rId320"/>
              </w:object>
            </w:r>
            <w:r w:rsidRPr="0049233F">
              <w:rPr>
                <w:i/>
                <w:szCs w:val="26"/>
              </w:rPr>
              <w:t xml:space="preserve"> = - sign (</w:t>
            </w:r>
            <w:r w:rsidRPr="00AF1345">
              <w:rPr>
                <w:i/>
                <w:position w:val="-32"/>
                <w:szCs w:val="26"/>
              </w:rPr>
              <w:object w:dxaOrig="580" w:dyaOrig="740">
                <v:shape id="_x0000_i1175" type="#_x0000_t75" style="width:29.25pt;height:36.75pt" o:ole="">
                  <v:imagedata r:id="rId300" o:title=""/>
                </v:shape>
                <o:OLEObject Type="Embed" ProgID="Equation.DSMT4" ShapeID="_x0000_i1175" DrawAspect="Content" ObjectID="_1416335298" r:id="rId321"/>
              </w:object>
            </w:r>
            <w:r w:rsidRPr="0049233F">
              <w:rPr>
                <w:i/>
                <w:szCs w:val="26"/>
              </w:rPr>
              <w:t>)*</w:t>
            </w:r>
            <w:r w:rsidRPr="00AF1345">
              <w:rPr>
                <w:i/>
                <w:position w:val="-14"/>
                <w:szCs w:val="26"/>
              </w:rPr>
              <w:object w:dxaOrig="400" w:dyaOrig="400">
                <v:shape id="_x0000_i1176" type="#_x0000_t75" style="width:20.25pt;height:20.25pt" o:ole="">
                  <v:imagedata r:id="rId294" o:title=""/>
                </v:shape>
                <o:OLEObject Type="Embed" ProgID="Equation.DSMT4" ShapeID="_x0000_i1176" DrawAspect="Content" ObjectID="_1416335299" r:id="rId322"/>
              </w:object>
            </w:r>
          </w:p>
          <w:p w:rsidR="0088753F" w:rsidRPr="0049233F" w:rsidRDefault="0088753F" w:rsidP="00FE0A1C">
            <w:pPr>
              <w:spacing w:before="0"/>
              <w:ind w:firstLine="720"/>
              <w:rPr>
                <w:i/>
                <w:szCs w:val="26"/>
              </w:rPr>
            </w:pPr>
            <w:r w:rsidRPr="0049233F">
              <w:rPr>
                <w:i/>
                <w:szCs w:val="26"/>
              </w:rPr>
              <w:t xml:space="preserve">             </w:t>
            </w:r>
            <w:r w:rsidRPr="00AF1345">
              <w:rPr>
                <w:i/>
                <w:position w:val="-14"/>
                <w:szCs w:val="26"/>
              </w:rPr>
              <w:object w:dxaOrig="540" w:dyaOrig="400">
                <v:shape id="_x0000_i1177" type="#_x0000_t75" style="width:27pt;height:20.25pt" o:ole="">
                  <v:imagedata r:id="rId303" o:title=""/>
                </v:shape>
                <o:OLEObject Type="Embed" ProgID="Equation.DSMT4" ShapeID="_x0000_i1177" DrawAspect="Content" ObjectID="_1416335300" r:id="rId323"/>
              </w:object>
            </w:r>
            <w:r w:rsidRPr="0049233F">
              <w:rPr>
                <w:i/>
                <w:szCs w:val="26"/>
              </w:rPr>
              <w:t xml:space="preserve">  = </w:t>
            </w:r>
            <w:r w:rsidRPr="00AF1345">
              <w:rPr>
                <w:i/>
                <w:position w:val="-14"/>
                <w:szCs w:val="26"/>
              </w:rPr>
              <w:object w:dxaOrig="400" w:dyaOrig="400">
                <v:shape id="_x0000_i1178" type="#_x0000_t75" style="width:20.25pt;height:20.25pt" o:ole="">
                  <v:imagedata r:id="rId305" o:title=""/>
                </v:shape>
                <o:OLEObject Type="Embed" ProgID="Equation.DSMT4" ShapeID="_x0000_i1178" DrawAspect="Content" ObjectID="_1416335301" r:id="rId324"/>
              </w:object>
            </w:r>
            <w:r w:rsidRPr="0049233F">
              <w:rPr>
                <w:i/>
                <w:szCs w:val="26"/>
              </w:rPr>
              <w:t xml:space="preserve">+  </w:t>
            </w:r>
            <w:r w:rsidRPr="00AF1345">
              <w:rPr>
                <w:i/>
                <w:position w:val="-14"/>
                <w:szCs w:val="26"/>
              </w:rPr>
              <w:object w:dxaOrig="540" w:dyaOrig="400">
                <v:shape id="_x0000_i1179" type="#_x0000_t75" style="width:27pt;height:20.25pt" o:ole="">
                  <v:imagedata r:id="rId298" o:title=""/>
                </v:shape>
                <o:OLEObject Type="Embed" ProgID="Equation.DSMT4" ShapeID="_x0000_i1179" DrawAspect="Content" ObjectID="_1416335302" r:id="rId325"/>
              </w:object>
            </w:r>
          </w:p>
          <w:p w:rsidR="0088753F" w:rsidRPr="0049233F" w:rsidRDefault="0088753F" w:rsidP="00FE0A1C">
            <w:pPr>
              <w:spacing w:before="0"/>
              <w:ind w:firstLine="720"/>
              <w:rPr>
                <w:i/>
                <w:szCs w:val="26"/>
              </w:rPr>
            </w:pPr>
            <w:r w:rsidRPr="0049233F">
              <w:rPr>
                <w:i/>
                <w:szCs w:val="26"/>
              </w:rPr>
              <w:t xml:space="preserve">      }</w:t>
            </w:r>
          </w:p>
          <w:p w:rsidR="0088753F" w:rsidRPr="0049233F" w:rsidRDefault="0088753F" w:rsidP="00FE0A1C">
            <w:pPr>
              <w:spacing w:before="0"/>
              <w:ind w:firstLine="720"/>
              <w:rPr>
                <w:szCs w:val="26"/>
              </w:rPr>
            </w:pPr>
            <w:r w:rsidRPr="0049233F">
              <w:rPr>
                <w:i/>
                <w:szCs w:val="26"/>
              </w:rPr>
              <w:t>}</w:t>
            </w:r>
          </w:p>
        </w:tc>
      </w:tr>
    </w:tbl>
    <w:p w:rsidR="0088753F" w:rsidRPr="0049233F" w:rsidRDefault="0088753F" w:rsidP="0088753F">
      <w:pPr>
        <w:pStyle w:val="Caption"/>
        <w:ind w:left="2160" w:firstLine="720"/>
        <w:rPr>
          <w:b w:val="0"/>
          <w:sz w:val="26"/>
          <w:szCs w:val="26"/>
        </w:rPr>
      </w:pPr>
      <w:bookmarkStart w:id="3453" w:name="_Toc327348218"/>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454" w:author="The Si Tran" w:date="2012-12-05T23:02:00Z">
            <w:rPr>
              <w:b w:val="0"/>
              <w:sz w:val="26"/>
              <w:szCs w:val="26"/>
            </w:rPr>
          </w:rPrChange>
        </w:rPr>
        <w:fldChar w:fldCharType="separate"/>
      </w:r>
      <w:r w:rsidRPr="0049233F">
        <w:rPr>
          <w:b w:val="0"/>
          <w:noProof/>
          <w:sz w:val="26"/>
          <w:szCs w:val="26"/>
        </w:rPr>
        <w:t>2</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455" w:author="The Si Tran" w:date="2012-12-05T23:02:00Z">
            <w:rPr>
              <w:b w:val="0"/>
              <w:sz w:val="26"/>
              <w:szCs w:val="26"/>
            </w:rPr>
          </w:rPrChange>
        </w:rPr>
        <w:fldChar w:fldCharType="separate"/>
      </w:r>
      <w:r w:rsidRPr="0049233F">
        <w:rPr>
          <w:b w:val="0"/>
          <w:noProof/>
          <w:sz w:val="26"/>
          <w:szCs w:val="26"/>
        </w:rPr>
        <w:t>10</w:t>
      </w:r>
      <w:r w:rsidRPr="00082976">
        <w:rPr>
          <w:b w:val="0"/>
          <w:sz w:val="26"/>
          <w:szCs w:val="26"/>
        </w:rPr>
        <w:fldChar w:fldCharType="end"/>
      </w:r>
      <w:r w:rsidRPr="0049233F">
        <w:rPr>
          <w:b w:val="0"/>
          <w:sz w:val="26"/>
          <w:szCs w:val="26"/>
        </w:rPr>
        <w:t>: Giải thuật RPROP</w:t>
      </w:r>
      <w:bookmarkEnd w:id="3453"/>
    </w:p>
    <w:p w:rsidR="0088753F" w:rsidRPr="0049233F" w:rsidRDefault="0088753F" w:rsidP="0088753F">
      <w:pPr>
        <w:spacing w:before="0"/>
        <w:ind w:firstLine="720"/>
        <w:rPr>
          <w:szCs w:val="26"/>
        </w:rPr>
      </w:pPr>
      <w:r w:rsidRPr="0049233F">
        <w:rPr>
          <w:szCs w:val="26"/>
        </w:rPr>
        <w:t xml:space="preserve">Ở đây hàm số </w:t>
      </w:r>
      <w:r w:rsidRPr="0049233F">
        <w:rPr>
          <w:i/>
          <w:szCs w:val="26"/>
        </w:rPr>
        <w:t>minimum</w:t>
      </w:r>
      <w:r w:rsidRPr="0049233F">
        <w:rPr>
          <w:szCs w:val="26"/>
        </w:rPr>
        <w:t xml:space="preserve"> và </w:t>
      </w:r>
      <w:r w:rsidRPr="0049233F">
        <w:rPr>
          <w:i/>
          <w:szCs w:val="26"/>
        </w:rPr>
        <w:t>maximum</w:t>
      </w:r>
      <w:r w:rsidRPr="0049233F">
        <w:rPr>
          <w:szCs w:val="26"/>
        </w:rPr>
        <w:t xml:space="preserve"> lần lược là hai hàm trả về giá trị nhỏ nhất và lớn nhất của hai số. Hàm số </w:t>
      </w:r>
      <w:r w:rsidRPr="0049233F">
        <w:rPr>
          <w:i/>
          <w:szCs w:val="26"/>
        </w:rPr>
        <w:t>sign(x)</w:t>
      </w:r>
      <w:r w:rsidRPr="0049233F">
        <w:rPr>
          <w:szCs w:val="26"/>
        </w:rPr>
        <w:t xml:space="preserve"> trả về 1 nếu x dương, trả về -1 nếu x âm và trả về 0 trong các trường hợp còn lại.</w:t>
      </w:r>
    </w:p>
    <w:p w:rsidR="0088753F" w:rsidRPr="0049233F" w:rsidRDefault="0088753F" w:rsidP="0088753F">
      <w:pPr>
        <w:spacing w:before="0"/>
        <w:ind w:firstLine="720"/>
        <w:rPr>
          <w:szCs w:val="26"/>
        </w:rPr>
      </w:pPr>
      <w:r w:rsidRPr="0049233F">
        <w:rPr>
          <w:szCs w:val="26"/>
        </w:rPr>
        <w:t xml:space="preserve">Ban đầu các giá trị cập nhập </w:t>
      </w:r>
      <w:r w:rsidRPr="00AF1345">
        <w:rPr>
          <w:position w:val="-14"/>
          <w:szCs w:val="26"/>
        </w:rPr>
        <w:object w:dxaOrig="320" w:dyaOrig="380">
          <v:shape id="_x0000_i1180" type="#_x0000_t75" style="width:16.5pt;height:18.75pt" o:ole="">
            <v:imagedata r:id="rId277" o:title=""/>
          </v:shape>
          <o:OLEObject Type="Embed" ProgID="Equation.DSMT4" ShapeID="_x0000_i1180" DrawAspect="Content" ObjectID="_1416335303" r:id="rId326"/>
        </w:object>
      </w:r>
      <w:r w:rsidRPr="0049233F">
        <w:rPr>
          <w:szCs w:val="26"/>
        </w:rPr>
        <w:t xml:space="preserve"> sẽ được khởi tạo một giá trị dương ban </w:t>
      </w:r>
      <w:proofErr w:type="gramStart"/>
      <w:r w:rsidRPr="0049233F">
        <w:rPr>
          <w:szCs w:val="26"/>
        </w:rPr>
        <w:t xml:space="preserve">đầu </w:t>
      </w:r>
      <w:proofErr w:type="gramEnd"/>
      <w:r w:rsidRPr="00AF1345">
        <w:rPr>
          <w:position w:val="-12"/>
          <w:szCs w:val="26"/>
        </w:rPr>
        <w:object w:dxaOrig="300" w:dyaOrig="360">
          <v:shape id="_x0000_i1181" type="#_x0000_t75" style="width:15pt;height:18pt" o:ole="">
            <v:imagedata r:id="rId327" o:title=""/>
          </v:shape>
          <o:OLEObject Type="Embed" ProgID="Equation.DSMT4" ShapeID="_x0000_i1181" DrawAspect="Content" ObjectID="_1416335304" r:id="rId328"/>
        </w:object>
      </w:r>
      <w:r w:rsidRPr="0049233F">
        <w:rPr>
          <w:szCs w:val="26"/>
        </w:rPr>
        <w:t xml:space="preserve">. Lựa chọn tốt cho </w:t>
      </w:r>
      <w:r w:rsidRPr="00AF1345">
        <w:rPr>
          <w:position w:val="-12"/>
          <w:szCs w:val="26"/>
        </w:rPr>
        <w:object w:dxaOrig="300" w:dyaOrig="360">
          <v:shape id="_x0000_i1182" type="#_x0000_t75" style="width:15pt;height:18pt" o:ole="">
            <v:imagedata r:id="rId327" o:title=""/>
          </v:shape>
          <o:OLEObject Type="Embed" ProgID="Equation.DSMT4" ShapeID="_x0000_i1182" DrawAspect="Content" ObjectID="_1416335305" r:id="rId329"/>
        </w:object>
      </w:r>
      <w:r w:rsidRPr="0049233F">
        <w:rPr>
          <w:szCs w:val="26"/>
        </w:rPr>
        <w:t xml:space="preserve"> là 0.1 nhưng </w:t>
      </w:r>
      <w:proofErr w:type="gramStart"/>
      <w:r w:rsidRPr="0049233F">
        <w:rPr>
          <w:szCs w:val="26"/>
        </w:rPr>
        <w:t>theo</w:t>
      </w:r>
      <w:proofErr w:type="gramEnd"/>
      <w:r w:rsidRPr="0049233F">
        <w:rPr>
          <w:szCs w:val="26"/>
        </w:rPr>
        <w:t xml:space="preserve"> các nghiên cứu thì việc lựa chọn tham số này không ảnh hưởng nhiều đến tốc độ hội tụ của giải thuật [4]. Các thông số về </w:t>
      </w:r>
      <w:r w:rsidRPr="00AF1345">
        <w:rPr>
          <w:position w:val="-12"/>
          <w:szCs w:val="26"/>
        </w:rPr>
        <w:object w:dxaOrig="460" w:dyaOrig="360">
          <v:shape id="_x0000_i1183" type="#_x0000_t75" style="width:22.5pt;height:18pt" o:ole="">
            <v:imagedata r:id="rId330" o:title=""/>
          </v:shape>
          <o:OLEObject Type="Embed" ProgID="Equation.DSMT4" ShapeID="_x0000_i1183" DrawAspect="Content" ObjectID="_1416335306" r:id="rId331"/>
        </w:object>
      </w:r>
      <w:r w:rsidRPr="0049233F">
        <w:rPr>
          <w:szCs w:val="26"/>
        </w:rPr>
        <w:t xml:space="preserve"> và </w:t>
      </w:r>
      <w:r w:rsidRPr="00AF1345">
        <w:rPr>
          <w:position w:val="-12"/>
          <w:szCs w:val="26"/>
        </w:rPr>
        <w:object w:dxaOrig="480" w:dyaOrig="360">
          <v:shape id="_x0000_i1184" type="#_x0000_t75" style="width:24pt;height:18pt" o:ole="">
            <v:imagedata r:id="rId332" o:title=""/>
          </v:shape>
          <o:OLEObject Type="Embed" ProgID="Equation.DSMT4" ShapeID="_x0000_i1184" DrawAspect="Content" ObjectID="_1416335307" r:id="rId333"/>
        </w:object>
      </w:r>
      <w:r w:rsidRPr="0049233F">
        <w:rPr>
          <w:szCs w:val="26"/>
        </w:rPr>
        <w:t xml:space="preserve">để tránh vấn đề tràn số của các biến thực. Giá trị </w:t>
      </w:r>
      <w:r w:rsidRPr="00AF1345">
        <w:rPr>
          <w:position w:val="-12"/>
          <w:szCs w:val="26"/>
        </w:rPr>
        <w:object w:dxaOrig="460" w:dyaOrig="360">
          <v:shape id="_x0000_i1185" type="#_x0000_t75" style="width:22.5pt;height:18pt" o:ole="">
            <v:imagedata r:id="rId330" o:title=""/>
          </v:shape>
          <o:OLEObject Type="Embed" ProgID="Equation.DSMT4" ShapeID="_x0000_i1185" DrawAspect="Content" ObjectID="_1416335308" r:id="rId334"/>
        </w:object>
      </w:r>
      <w:r w:rsidRPr="0049233F">
        <w:rPr>
          <w:szCs w:val="26"/>
        </w:rPr>
        <w:t xml:space="preserve"> được thiết lập thường là 1.0e-6, còn giá trị </w:t>
      </w:r>
      <w:r w:rsidRPr="00AF1345">
        <w:rPr>
          <w:position w:val="-12"/>
          <w:szCs w:val="26"/>
        </w:rPr>
        <w:object w:dxaOrig="480" w:dyaOrig="360">
          <v:shape id="_x0000_i1186" type="#_x0000_t75" style="width:24pt;height:18pt" o:ole="">
            <v:imagedata r:id="rId332" o:title=""/>
          </v:shape>
          <o:OLEObject Type="Embed" ProgID="Equation.DSMT4" ShapeID="_x0000_i1186" DrawAspect="Content" ObjectID="_1416335309" r:id="rId335"/>
        </w:object>
      </w:r>
      <w:r w:rsidRPr="0049233F">
        <w:rPr>
          <w:szCs w:val="26"/>
        </w:rPr>
        <w:t xml:space="preserve"> là 50.0.  Thông thường độ hội tụ của giải thuật không bị ảnh hưởng bởi các thông số này nhưng đôi khi thông số </w:t>
      </w:r>
      <w:r w:rsidRPr="00AF1345">
        <w:rPr>
          <w:position w:val="-12"/>
          <w:szCs w:val="26"/>
        </w:rPr>
        <w:object w:dxaOrig="480" w:dyaOrig="360">
          <v:shape id="_x0000_i1187" type="#_x0000_t75" style="width:24pt;height:18pt" o:ole="">
            <v:imagedata r:id="rId336" o:title=""/>
          </v:shape>
          <o:OLEObject Type="Embed" ProgID="Equation.DSMT4" ShapeID="_x0000_i1187" DrawAspect="Content" ObjectID="_1416335310" r:id="rId337"/>
        </w:object>
      </w:r>
      <w:r w:rsidRPr="0049233F">
        <w:rPr>
          <w:szCs w:val="26"/>
        </w:rPr>
        <w:t xml:space="preserve"> được chọn là một giá trị nhỏ (ví dụ 1.0) để ngăn giải thuật không rơi quá nhanh vào một cực tiểu cục bộ [4]. Hai thông số </w:t>
      </w:r>
      <w:r w:rsidRPr="00AF1345">
        <w:rPr>
          <w:position w:val="-10"/>
          <w:szCs w:val="26"/>
        </w:rPr>
        <w:object w:dxaOrig="300" w:dyaOrig="360">
          <v:shape id="_x0000_i1188" type="#_x0000_t75" style="width:15pt;height:18pt" o:ole="">
            <v:imagedata r:id="rId338" o:title=""/>
          </v:shape>
          <o:OLEObject Type="Embed" ProgID="Equation.DSMT4" ShapeID="_x0000_i1188" DrawAspect="Content" ObjectID="_1416335311" r:id="rId339"/>
        </w:object>
      </w:r>
      <w:r w:rsidRPr="0049233F">
        <w:rPr>
          <w:szCs w:val="26"/>
        </w:rPr>
        <w:t xml:space="preserve"> và </w:t>
      </w:r>
      <w:r w:rsidRPr="00AF1345">
        <w:rPr>
          <w:position w:val="-10"/>
          <w:szCs w:val="26"/>
        </w:rPr>
        <w:object w:dxaOrig="300" w:dyaOrig="360">
          <v:shape id="_x0000_i1189" type="#_x0000_t75" style="width:15pt;height:18pt" o:ole="">
            <v:imagedata r:id="rId340" o:title=""/>
          </v:shape>
          <o:OLEObject Type="Embed" ProgID="Equation.DSMT4" ShapeID="_x0000_i1189" DrawAspect="Content" ObjectID="_1416335312" r:id="rId341"/>
        </w:object>
      </w:r>
      <w:r w:rsidRPr="0049233F">
        <w:rPr>
          <w:szCs w:val="26"/>
        </w:rPr>
        <w:t xml:space="preserve">được cố định ở hai giá trị lần lược là 1.2 và 0.5, để việc lựa chọn các tham số cho giải thuật được đơn giản. Trong thực tế, hai thông số cần được lưa chọn cho giải thuật RPROP là </w:t>
      </w:r>
      <w:r w:rsidRPr="00AF1345">
        <w:rPr>
          <w:position w:val="-12"/>
          <w:szCs w:val="26"/>
        </w:rPr>
        <w:object w:dxaOrig="300" w:dyaOrig="360">
          <v:shape id="_x0000_i1190" type="#_x0000_t75" style="width:15pt;height:18pt" o:ole="">
            <v:imagedata r:id="rId327" o:title=""/>
          </v:shape>
          <o:OLEObject Type="Embed" ProgID="Equation.DSMT4" ShapeID="_x0000_i1190" DrawAspect="Content" ObjectID="_1416335313" r:id="rId342"/>
        </w:object>
      </w:r>
      <w:r w:rsidRPr="0049233F">
        <w:rPr>
          <w:szCs w:val="26"/>
        </w:rPr>
        <w:t xml:space="preserve"> </w:t>
      </w:r>
      <w:proofErr w:type="gramStart"/>
      <w:r w:rsidRPr="0049233F">
        <w:rPr>
          <w:szCs w:val="26"/>
        </w:rPr>
        <w:t xml:space="preserve">và </w:t>
      </w:r>
      <w:proofErr w:type="gramEnd"/>
      <w:r w:rsidRPr="00AF1345">
        <w:rPr>
          <w:position w:val="-12"/>
          <w:szCs w:val="26"/>
        </w:rPr>
        <w:object w:dxaOrig="480" w:dyaOrig="360">
          <v:shape id="_x0000_i1191" type="#_x0000_t75" style="width:24pt;height:18pt" o:ole="">
            <v:imagedata r:id="rId332" o:title=""/>
          </v:shape>
          <o:OLEObject Type="Embed" ProgID="Equation.DSMT4" ShapeID="_x0000_i1191" DrawAspect="Content" ObjectID="_1416335314" r:id="rId343"/>
        </w:object>
      </w:r>
      <w:r w:rsidRPr="0049233F">
        <w:rPr>
          <w:szCs w:val="26"/>
        </w:rPr>
        <w:t>.</w:t>
      </w:r>
    </w:p>
    <w:p w:rsidR="0088753F" w:rsidRPr="0049233F" w:rsidRDefault="0088753F" w:rsidP="0088753F">
      <w:pPr>
        <w:spacing w:before="0"/>
        <w:ind w:firstLine="720"/>
        <w:rPr>
          <w:szCs w:val="26"/>
        </w:rPr>
      </w:pPr>
      <w:r w:rsidRPr="0049233F">
        <w:rPr>
          <w:szCs w:val="26"/>
        </w:rPr>
        <w:t>Một trong các thuận tiện của RPROP là trong nhiều bào toán không cần phải lựa chọn các tham số một các cẩn thận cũng đạt được tốc độ hội tụ tối ưu hay gần tối ưu [4].</w:t>
      </w:r>
    </w:p>
    <w:p w:rsidR="0088753F" w:rsidRPr="0049233F" w:rsidRDefault="0088753F" w:rsidP="0088753F">
      <w:pPr>
        <w:spacing w:before="0"/>
        <w:ind w:firstLine="720"/>
        <w:rPr>
          <w:szCs w:val="26"/>
        </w:rPr>
      </w:pPr>
      <w:r w:rsidRPr="0049233F">
        <w:rPr>
          <w:szCs w:val="26"/>
        </w:rPr>
        <w:t xml:space="preserve">Trong giải thuật </w:t>
      </w:r>
      <w:proofErr w:type="gramStart"/>
      <w:r w:rsidRPr="0049233F">
        <w:rPr>
          <w:szCs w:val="26"/>
        </w:rPr>
        <w:t>lan</w:t>
      </w:r>
      <w:proofErr w:type="gramEnd"/>
      <w:r w:rsidRPr="0049233F">
        <w:rPr>
          <w:szCs w:val="26"/>
        </w:rPr>
        <w:t xml:space="preserve"> truyền ngược, giá trị cập nhập trọng số phụ thuộc vào độ lớn của đạo hàm riêng phần của hàm lỗi theo trọng số, mà giá trị này lại giảm theo khoảng cách </w:t>
      </w:r>
      <w:r w:rsidRPr="0049233F">
        <w:rPr>
          <w:szCs w:val="26"/>
        </w:rPr>
        <w:lastRenderedPageBreak/>
        <w:t xml:space="preserve">của các trọng số đối với lớp xuất. Do đó các trọng số ở xa lớp xuất sẽ ít được hiệu chỉnh hơn và việc huấn luyện các trọng số này sẽ chậm hơn các trọng số gần lớp xuất. Tuy nhiên khi dùng RPROP thì giá trị cập nhập trọng số chỉ phụ thuộc vào dấu nên sự huấn luyện sẽ trải đều trên toàn bộ mạng: những trọng số gần lớp </w:t>
      </w:r>
      <w:proofErr w:type="gramStart"/>
      <w:r w:rsidRPr="0049233F">
        <w:rPr>
          <w:szCs w:val="26"/>
        </w:rPr>
        <w:t>nhập  cũng</w:t>
      </w:r>
      <w:proofErr w:type="gramEnd"/>
      <w:r w:rsidRPr="0049233F">
        <w:rPr>
          <w:szCs w:val="26"/>
        </w:rPr>
        <w:t xml:space="preserve"> có cơ hội được cập nhập và phát triển ngang với các trọng số gần lớp xuất [4].</w:t>
      </w:r>
    </w:p>
    <w:p w:rsidR="0088753F" w:rsidRPr="0049233F" w:rsidRDefault="0088753F" w:rsidP="0088753F">
      <w:pPr>
        <w:pStyle w:val="Heading3"/>
      </w:pPr>
      <w:bookmarkStart w:id="3456" w:name="_Toc327348176"/>
      <w:r w:rsidRPr="0049233F">
        <w:t>Hiện tượng quá khớp</w:t>
      </w:r>
      <w:bookmarkEnd w:id="3456"/>
    </w:p>
    <w:p w:rsidR="0088753F" w:rsidRPr="0049233F" w:rsidRDefault="0088753F" w:rsidP="0088753F">
      <w:pPr>
        <w:spacing w:before="0"/>
        <w:jc w:val="left"/>
        <w:rPr>
          <w:szCs w:val="26"/>
        </w:rPr>
      </w:pPr>
      <w:r w:rsidRPr="0049233F">
        <w:rPr>
          <w:szCs w:val="26"/>
        </w:rPr>
        <w:t xml:space="preserve">Trong việc huấn luyện mạng neuron, đôi khi ta gặp phải hiện tượng mạng xấp xỉ rất tốt tập dữ liệu huấn luyện nhưng cho ra kết quả dự đoán thiếu chính xác, giảm khả năng tổng quát của mạng. Đây được gọi là hiện tượng </w:t>
      </w:r>
      <w:r w:rsidRPr="0049233F">
        <w:rPr>
          <w:i/>
          <w:szCs w:val="26"/>
        </w:rPr>
        <w:t>quá khớp</w:t>
      </w:r>
      <w:r w:rsidRPr="0049233F">
        <w:rPr>
          <w:szCs w:val="26"/>
        </w:rPr>
        <w:t xml:space="preserve"> (overfitting).</w:t>
      </w:r>
    </w:p>
    <w:p w:rsidR="006E3FE4" w:rsidRPr="002B1464" w:rsidRDefault="0088753F" w:rsidP="0088753F">
      <w:pPr>
        <w:rPr>
          <w:szCs w:val="26"/>
        </w:rPr>
      </w:pPr>
      <w:r w:rsidRPr="0049233F">
        <w:rPr>
          <w:szCs w:val="26"/>
        </w:rPr>
        <w:t xml:space="preserve">Để đảm bảo tính tổng quát hóa của mạng và tránh hiện tượng quá khớp, ta cần chuẩn bị một tập dữ liệu kiểm tra. Tập dữ liệu này được sử dụng trong giai đoạn huấn luyện, sau khi huấn luyện xong một cấu hình mạng, ta cần tiến hành kiểm tra trên tập dữ liệu này để xem mạng có xấp xỉ tốt tập dữ liệu kiểm tra này hay không. Nếu sai số kiểm tra nhỏ thì mô hình mạng vừa được huấn luyện có khả năng tổng quát hóa tốt và có thể được sử dụng để dự báo. Ngược lại, nếu sai số kiểm tra lớn, ta buộc phải thực hiện việc huấn luyện mạng lại. </w:t>
      </w:r>
      <w:r w:rsidRPr="0049233F">
        <w:rPr>
          <w:szCs w:val="26"/>
        </w:rPr>
        <w:br w:type="page"/>
      </w:r>
    </w:p>
    <w:p w:rsidR="00BE27EE" w:rsidRPr="002B1464" w:rsidRDefault="00BE27EE" w:rsidP="00BE27EE">
      <w:pPr>
        <w:rPr>
          <w:szCs w:val="26"/>
        </w:rPr>
      </w:pPr>
    </w:p>
    <w:p w:rsidR="00A02652" w:rsidRPr="0049233F" w:rsidRDefault="00A02652" w:rsidP="00A02652">
      <w:pPr>
        <w:pStyle w:val="Heading2"/>
        <w:rPr>
          <w:sz w:val="26"/>
          <w:szCs w:val="26"/>
          <w:rPrChange w:id="3457" w:author="The Si Tran" w:date="2012-12-05T23:02:00Z">
            <w:rPr/>
          </w:rPrChange>
        </w:rPr>
      </w:pPr>
      <w:bookmarkStart w:id="3458" w:name="_Toc326315155"/>
      <w:bookmarkStart w:id="3459" w:name="_Toc327348181"/>
      <w:r w:rsidRPr="0049233F">
        <w:rPr>
          <w:sz w:val="26"/>
          <w:szCs w:val="26"/>
          <w:rPrChange w:id="3460" w:author="The Si Tran" w:date="2012-12-05T23:02:00Z">
            <w:rPr/>
          </w:rPrChange>
        </w:rPr>
        <w:t>Áp dụng mạng Neuron vào dự báo dữ liệu chuỗi thời gian</w:t>
      </w:r>
      <w:bookmarkEnd w:id="3458"/>
      <w:bookmarkEnd w:id="3459"/>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 xml:space="preserve">Việc sử dụng mạng neuron nhân tạo vào việc dự báo dữ liệu chuỗi thời gian dựa chủ yếu vào dữ liệu mà ta </w:t>
      </w:r>
      <w:proofErr w:type="gramStart"/>
      <w:r w:rsidRPr="0049233F">
        <w:rPr>
          <w:rFonts w:ascii="Times New Roman" w:hAnsi="Times New Roman"/>
          <w:sz w:val="26"/>
          <w:szCs w:val="26"/>
        </w:rPr>
        <w:t>thu</w:t>
      </w:r>
      <w:proofErr w:type="gramEnd"/>
      <w:r w:rsidRPr="0049233F">
        <w:rPr>
          <w:rFonts w:ascii="Times New Roman" w:hAnsi="Times New Roman"/>
          <w:sz w:val="26"/>
          <w:szCs w:val="26"/>
        </w:rPr>
        <w:t xml:space="preserve"> nhập. Mạng neuron nhân tạo truyền thẳng với ít nhất một lớp ẩn và đủ số đơn vị cho lớp ẩn có thể xấp xỉ bất kỳ </w:t>
      </w:r>
      <w:r w:rsidRPr="0049233F">
        <w:rPr>
          <w:rFonts w:ascii="Times New Roman" w:hAnsi="Times New Roman"/>
          <w:i/>
          <w:sz w:val="26"/>
          <w:szCs w:val="26"/>
        </w:rPr>
        <w:t>hàm khả đánh giá</w:t>
      </w:r>
      <w:r w:rsidRPr="0049233F">
        <w:rPr>
          <w:rFonts w:ascii="Times New Roman" w:hAnsi="Times New Roman"/>
          <w:sz w:val="26"/>
          <w:szCs w:val="26"/>
        </w:rPr>
        <w:t xml:space="preserve"> (measurable function) tuyến tính hay phi tuyến </w:t>
      </w:r>
      <w:proofErr w:type="gramStart"/>
      <w:r w:rsidRPr="0049233F">
        <w:rPr>
          <w:rFonts w:ascii="Times New Roman" w:hAnsi="Times New Roman"/>
          <w:sz w:val="26"/>
          <w:szCs w:val="26"/>
        </w:rPr>
        <w:t>nào[</w:t>
      </w:r>
      <w:proofErr w:type="gramEnd"/>
      <w:r w:rsidRPr="0049233F">
        <w:rPr>
          <w:rFonts w:ascii="Times New Roman" w:hAnsi="Times New Roman"/>
          <w:sz w:val="26"/>
          <w:szCs w:val="26"/>
        </w:rPr>
        <w:t>6].</w:t>
      </w:r>
    </w:p>
    <w:p w:rsidR="00A02652" w:rsidRPr="0049233F" w:rsidRDefault="00A02652" w:rsidP="00A02652">
      <w:pPr>
        <w:pStyle w:val="ListParagraph"/>
        <w:spacing w:after="0" w:line="360" w:lineRule="auto"/>
        <w:ind w:firstLine="720"/>
        <w:rPr>
          <w:rFonts w:ascii="Times New Roman" w:hAnsi="Times New Roman"/>
          <w:noProof/>
          <w:sz w:val="26"/>
          <w:szCs w:val="26"/>
        </w:rPr>
      </w:pPr>
      <w:r w:rsidRPr="002B1464">
        <w:rPr>
          <w:rFonts w:ascii="Times New Roman" w:hAnsi="Times New Roman"/>
          <w:noProof/>
          <w:sz w:val="26"/>
          <w:szCs w:val="26"/>
        </w:rPr>
        <w:drawing>
          <wp:inline distT="0" distB="0" distL="0" distR="0">
            <wp:extent cx="3943350" cy="5143500"/>
            <wp:effectExtent l="0" t="0" r="0" b="0"/>
            <wp:docPr id="51" name="Picture 51"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 descr="Untitled"/>
                    <pic:cNvPicPr>
                      <a:picLocks noChangeAspect="1" noChangeArrowheads="1"/>
                    </pic:cNvPicPr>
                  </pic:nvPicPr>
                  <pic:blipFill>
                    <a:blip r:embed="rId344">
                      <a:extLst>
                        <a:ext uri="{28A0092B-C50C-407E-A947-70E740481C1C}">
                          <a14:useLocalDpi xmlns:a14="http://schemas.microsoft.com/office/drawing/2010/main" val="0"/>
                        </a:ext>
                      </a:extLst>
                    </a:blip>
                    <a:srcRect/>
                    <a:stretch>
                      <a:fillRect/>
                    </a:stretch>
                  </pic:blipFill>
                  <pic:spPr bwMode="auto">
                    <a:xfrm>
                      <a:off x="0" y="0"/>
                      <a:ext cx="3943350" cy="5143500"/>
                    </a:xfrm>
                    <a:prstGeom prst="rect">
                      <a:avLst/>
                    </a:prstGeom>
                    <a:noFill/>
                    <a:ln>
                      <a:noFill/>
                    </a:ln>
                  </pic:spPr>
                </pic:pic>
              </a:graphicData>
            </a:graphic>
          </wp:inline>
        </w:drawing>
      </w:r>
    </w:p>
    <w:p w:rsidR="00A02652" w:rsidRPr="0049233F" w:rsidRDefault="00A02652" w:rsidP="00A02652">
      <w:pPr>
        <w:pStyle w:val="Caption"/>
        <w:ind w:left="1440" w:firstLine="720"/>
        <w:rPr>
          <w:b w:val="0"/>
          <w:sz w:val="26"/>
          <w:szCs w:val="26"/>
        </w:rPr>
      </w:pPr>
      <w:bookmarkStart w:id="3461" w:name="_Toc326299578"/>
      <w:bookmarkStart w:id="3462" w:name="_Toc327348223"/>
      <w:r w:rsidRPr="0049233F">
        <w:rPr>
          <w:b w:val="0"/>
          <w:sz w:val="26"/>
          <w:szCs w:val="26"/>
        </w:rPr>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463"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464" w:author="The Si Tran" w:date="2012-12-05T23:02:00Z">
            <w:rPr>
              <w:b w:val="0"/>
              <w:sz w:val="26"/>
              <w:szCs w:val="26"/>
            </w:rPr>
          </w:rPrChange>
        </w:rPr>
        <w:fldChar w:fldCharType="separate"/>
      </w:r>
      <w:r w:rsidRPr="0049233F">
        <w:rPr>
          <w:b w:val="0"/>
          <w:noProof/>
          <w:sz w:val="26"/>
          <w:szCs w:val="26"/>
        </w:rPr>
        <w:t>5</w:t>
      </w:r>
      <w:r w:rsidRPr="00082976">
        <w:rPr>
          <w:b w:val="0"/>
          <w:sz w:val="26"/>
          <w:szCs w:val="26"/>
        </w:rPr>
        <w:fldChar w:fldCharType="end"/>
      </w:r>
      <w:r w:rsidRPr="0049233F">
        <w:rPr>
          <w:b w:val="0"/>
          <w:sz w:val="26"/>
          <w:szCs w:val="26"/>
        </w:rPr>
        <w:t>: Mô hình học với chuỗi thời gian</w:t>
      </w:r>
      <w:bookmarkEnd w:id="3461"/>
      <w:bookmarkEnd w:id="3462"/>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Như đã đề cập ở trên, dữ liệu chuỗi thời gian là dữ liệu được thu nhập, lưu trữ và quan sát theo sự tăng dần của thời gian X</w:t>
      </w:r>
      <w:r w:rsidRPr="0049233F">
        <w:rPr>
          <w:rFonts w:ascii="Times New Roman" w:hAnsi="Times New Roman"/>
          <w:sz w:val="26"/>
          <w:szCs w:val="26"/>
          <w:vertAlign w:val="subscript"/>
        </w:rPr>
        <w:t>1</w:t>
      </w:r>
      <w:r w:rsidRPr="0049233F">
        <w:rPr>
          <w:rFonts w:ascii="Times New Roman" w:hAnsi="Times New Roman"/>
          <w:sz w:val="26"/>
          <w:szCs w:val="26"/>
        </w:rPr>
        <w:t>, X</w:t>
      </w:r>
      <w:r w:rsidRPr="0049233F">
        <w:rPr>
          <w:rFonts w:ascii="Times New Roman" w:hAnsi="Times New Roman"/>
          <w:sz w:val="26"/>
          <w:szCs w:val="26"/>
          <w:vertAlign w:val="subscript"/>
        </w:rPr>
        <w:t>2</w:t>
      </w:r>
      <w:proofErr w:type="gramStart"/>
      <w:r w:rsidRPr="0049233F">
        <w:rPr>
          <w:rFonts w:ascii="Times New Roman" w:hAnsi="Times New Roman"/>
          <w:sz w:val="26"/>
          <w:szCs w:val="26"/>
        </w:rPr>
        <w:t>, …,</w:t>
      </w:r>
      <w:proofErr w:type="gramEnd"/>
      <w:r w:rsidRPr="0049233F">
        <w:rPr>
          <w:rFonts w:ascii="Times New Roman" w:hAnsi="Times New Roman"/>
          <w:sz w:val="26"/>
          <w:szCs w:val="26"/>
        </w:rPr>
        <w:t xml:space="preserve"> X</w:t>
      </w:r>
      <w:r w:rsidRPr="0049233F">
        <w:rPr>
          <w:rFonts w:ascii="Times New Roman" w:hAnsi="Times New Roman"/>
          <w:sz w:val="26"/>
          <w:szCs w:val="26"/>
          <w:vertAlign w:val="subscript"/>
        </w:rPr>
        <w:t>n</w:t>
      </w:r>
      <w:r w:rsidRPr="0049233F">
        <w:rPr>
          <w:rFonts w:ascii="Times New Roman" w:hAnsi="Times New Roman"/>
          <w:sz w:val="26"/>
          <w:szCs w:val="26"/>
        </w:rPr>
        <w:t>.</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lastRenderedPageBreak/>
        <w:t>Mạng neuron học cấu hình mạng từ dữ liệu chuỗi thời gian bằng cách ánh xạ từ một vectơ dữ liệu đầu vào sang dữ liệu đầu ra. Một số lượng dữ liệu liên tiếp của dữ liệu chuỗi thời gian (cửa sổ đầu vào X</w:t>
      </w:r>
      <w:r w:rsidRPr="0049233F">
        <w:rPr>
          <w:rFonts w:ascii="Times New Roman" w:hAnsi="Times New Roman"/>
          <w:sz w:val="26"/>
          <w:szCs w:val="26"/>
          <w:vertAlign w:val="subscript"/>
        </w:rPr>
        <w:t>t-s</w:t>
      </w:r>
      <w:r w:rsidRPr="0049233F">
        <w:rPr>
          <w:rFonts w:ascii="Times New Roman" w:hAnsi="Times New Roman"/>
          <w:sz w:val="26"/>
          <w:szCs w:val="26"/>
        </w:rPr>
        <w:t>, X</w:t>
      </w:r>
      <w:r w:rsidRPr="0049233F">
        <w:rPr>
          <w:rFonts w:ascii="Times New Roman" w:hAnsi="Times New Roman"/>
          <w:sz w:val="26"/>
          <w:szCs w:val="26"/>
          <w:vertAlign w:val="subscript"/>
        </w:rPr>
        <w:t>t-s+1</w:t>
      </w:r>
      <w:proofErr w:type="gramStart"/>
      <w:r w:rsidRPr="0049233F">
        <w:rPr>
          <w:rFonts w:ascii="Times New Roman" w:hAnsi="Times New Roman"/>
          <w:sz w:val="26"/>
          <w:szCs w:val="26"/>
        </w:rPr>
        <w:t>, …,</w:t>
      </w:r>
      <w:proofErr w:type="gramEnd"/>
      <w:r w:rsidRPr="0049233F">
        <w:rPr>
          <w:rFonts w:ascii="Times New Roman" w:hAnsi="Times New Roman"/>
          <w:sz w:val="26"/>
          <w:szCs w:val="26"/>
        </w:rPr>
        <w:t xml:space="preserve"> X</w:t>
      </w:r>
      <w:r w:rsidRPr="0049233F">
        <w:rPr>
          <w:rFonts w:ascii="Times New Roman" w:hAnsi="Times New Roman"/>
          <w:sz w:val="26"/>
          <w:szCs w:val="26"/>
          <w:vertAlign w:val="subscript"/>
        </w:rPr>
        <w:t>t</w:t>
      </w:r>
      <w:r w:rsidRPr="0049233F">
        <w:rPr>
          <w:rFonts w:ascii="Times New Roman" w:hAnsi="Times New Roman"/>
          <w:sz w:val="26"/>
          <w:szCs w:val="26"/>
        </w:rPr>
        <w:t>) được ánh xạ sang khoảng thích hợp (ví dụ [0,1] hoặc [-1,1]) và được sử dụng  như dữ liệu đầu vào của tầng nhập. Giá trị s của “cửa sổ đầu vào” tương ứng với số đơn vị ở tầng nhập. Trong giai đoạn truyền tiến, những giá trị đó được truyền qua tầng ẩn rồi đến các đơn vị đầu ra. Khi truyền tới đơn vị đầu ra, giá trị lỗi được tính toán dựa vào sự khác biệt giữa giá trị đầu ra với giá trị của dữ liệu chuỗi thời gian tại thời điểm t+1. Sau đó, giá trị lỗi này được truyền ngược lại tới các kết nối giữa tầng ẩn và tầng đầu ra, kết nối giữa tầng đầu vào và tầng ẩn để cập nhập lại trọng số của các kết nối này.</w:t>
      </w:r>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Các cửa sổ đầu vào có thể được chọn một cách ngẫu nhiên hoặc liên tiếp nhau từ dữ liệu chuỗi thời gian. Chọn cửa sổ đầu vào một cách ngẫu nhiên sẽ phức tạp hơn, tuy nhiên sẽ đảm bảo cấu hình mạng tốt hơn và tránh được lỗi tối ưu cục bộ [6].</w:t>
      </w:r>
    </w:p>
    <w:p w:rsidR="00A02652" w:rsidRPr="0049233F" w:rsidRDefault="00A02652" w:rsidP="00A02652">
      <w:pPr>
        <w:pStyle w:val="Heading2"/>
        <w:rPr>
          <w:sz w:val="26"/>
          <w:szCs w:val="26"/>
          <w:rPrChange w:id="3465" w:author="The Si Tran" w:date="2012-12-05T23:02:00Z">
            <w:rPr/>
          </w:rPrChange>
        </w:rPr>
      </w:pPr>
      <w:bookmarkStart w:id="3466" w:name="_Toc327348182"/>
      <w:r w:rsidRPr="0049233F">
        <w:rPr>
          <w:sz w:val="26"/>
          <w:szCs w:val="26"/>
          <w:rPrChange w:id="3467" w:author="The Si Tran" w:date="2012-12-05T23:02:00Z">
            <w:rPr/>
          </w:rPrChange>
        </w:rPr>
        <w:t>Các bước xây dựng một mô hình mạng neuron để dự báo dữ liệu chuỗi thời gian</w:t>
      </w:r>
      <w:bookmarkEnd w:id="3466"/>
    </w:p>
    <w:p w:rsidR="00A02652" w:rsidRPr="0049233F" w:rsidRDefault="00A02652" w:rsidP="00A02652">
      <w:pPr>
        <w:pStyle w:val="ListParagraph"/>
        <w:spacing w:after="0" w:line="360" w:lineRule="auto"/>
        <w:ind w:left="0" w:firstLine="720"/>
        <w:jc w:val="both"/>
        <w:rPr>
          <w:rFonts w:ascii="Times New Roman" w:hAnsi="Times New Roman"/>
          <w:sz w:val="26"/>
          <w:szCs w:val="26"/>
        </w:rPr>
      </w:pPr>
      <w:r w:rsidRPr="0049233F">
        <w:rPr>
          <w:rFonts w:ascii="Times New Roman" w:hAnsi="Times New Roman"/>
          <w:sz w:val="26"/>
          <w:szCs w:val="26"/>
        </w:rPr>
        <w:t>Theo Kaastra và các cộng sự [7], quá trình xây dựng một mô hình mạng neuron cho bài toán dự báo thường gồm 8 bước:</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Lựa chọn các biến</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Thu thập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Tiền xử lý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Phân chia tập dữ liệu</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Xây dựng cấu trúc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rPr>
        <w:t>Xác định tiêu chuẩn đánh giá</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Huấn luyện mạng</w:t>
      </w:r>
    </w:p>
    <w:p w:rsidR="00A02652" w:rsidRPr="0049233F" w:rsidRDefault="00A02652" w:rsidP="00A02652">
      <w:pPr>
        <w:pStyle w:val="ListParagraph"/>
        <w:numPr>
          <w:ilvl w:val="0"/>
          <w:numId w:val="11"/>
        </w:numPr>
        <w:spacing w:after="0" w:line="360" w:lineRule="auto"/>
        <w:ind w:left="1440"/>
        <w:jc w:val="both"/>
        <w:rPr>
          <w:rFonts w:ascii="Times New Roman" w:hAnsi="Times New Roman"/>
          <w:sz w:val="26"/>
          <w:szCs w:val="26"/>
        </w:rPr>
      </w:pPr>
      <w:r w:rsidRPr="0049233F">
        <w:rPr>
          <w:rFonts w:ascii="Times New Roman" w:hAnsi="Times New Roman"/>
          <w:sz w:val="26"/>
          <w:szCs w:val="26"/>
          <w:lang w:val="fr-FR"/>
        </w:rPr>
        <w:t>Dự đoán và cải tiến</w:t>
      </w:r>
    </w:p>
    <w:p w:rsidR="00A02652" w:rsidRPr="0049233F" w:rsidRDefault="00A02652" w:rsidP="00A02652">
      <w:pPr>
        <w:spacing w:before="0"/>
        <w:ind w:firstLine="720"/>
        <w:rPr>
          <w:szCs w:val="26"/>
        </w:rPr>
      </w:pPr>
      <w:r w:rsidRPr="0049233F">
        <w:rPr>
          <w:szCs w:val="26"/>
        </w:rPr>
        <w:t>Quá trình này thường không phải là một quá trình liêm tiếp các bước, một số bước có thể được lặp lại đặc biệt là: lựa chọn các biến và huấn luyện mạng</w:t>
      </w:r>
    </w:p>
    <w:p w:rsidR="00A02652" w:rsidRPr="0049233F" w:rsidRDefault="00A02652" w:rsidP="00A02652">
      <w:pPr>
        <w:pStyle w:val="Heading3"/>
      </w:pPr>
      <w:bookmarkStart w:id="3468" w:name="_Toc327348183"/>
      <w:r w:rsidRPr="0049233F">
        <w:lastRenderedPageBreak/>
        <w:t>Lựa chọn các biến</w:t>
      </w:r>
      <w:bookmarkEnd w:id="3468"/>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 xml:space="preserve">Thành công trong việc xây dựng một mạng neuron phụ thuộc vào việc hiểu rõ ràng vấn đề cần giải quyết. Biết được những biến nào cần được xem xét là điểm mấu chốt. </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Trong bài toán dự báo các dữ liệu thương mại thì các học thuyết kinh tế có thể giúp chọn lựa các biến là các chỉ số kinh tế quan trọng. Đối với một bài toán cụ thể cần thực hiện xem xét các vấn đề lý thuyết mà từ đó sẽ xác định được các nhân tố ảnh hưởng đến bài toán. Tại bước này trong quá trình thiết kế, điều cần quan tâm đó là các dữ liệu thô từ đó có thể phát triển thành các chỉ số quan trọng. Các chỉ số này sẽ tạo ra các đầu vào cho mạng.</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lang w:val="fr-FR"/>
        </w:rPr>
        <w:t xml:space="preserve">Khi lựa chọn các biến, ta có thể chọn biến kĩ thuật hoặc biến cơ bản. Biến kĩ thuật bao gồm các giá trị cũ, trong quá khứ của biến đó hoặc các chỉ số được tính toán từ các giá trị cũ đó. Biến cơ bản bao gồm dữ liệu của các biến khác mà ảnh hưởng đến biến đang xem xét. Mô hình neuron đơn giản nhất sử dụng các dữ liệu của biến kĩ thuật hoặc </w:t>
      </w:r>
      <w:r w:rsidRPr="0049233F">
        <w:rPr>
          <w:rFonts w:ascii="Times New Roman" w:hAnsi="Times New Roman"/>
          <w:i/>
          <w:sz w:val="26"/>
          <w:szCs w:val="26"/>
          <w:lang w:val="fr-FR"/>
        </w:rPr>
        <w:t>lấy hiệu</w:t>
      </w:r>
      <w:r w:rsidRPr="0049233F">
        <w:rPr>
          <w:rFonts w:ascii="Times New Roman" w:hAnsi="Times New Roman"/>
          <w:sz w:val="26"/>
          <w:szCs w:val="26"/>
          <w:lang w:val="fr-FR"/>
        </w:rPr>
        <w:t xml:space="preserve"> (differencing) của nó như dữ liệu đầu vào của mạng. Hiệu của một chuỗi thời gian </w:t>
      </w:r>
      <w:r w:rsidRPr="0049233F">
        <w:rPr>
          <w:rFonts w:ascii="Times New Roman" w:hAnsi="Times New Roman"/>
          <w:i/>
          <w:sz w:val="26"/>
          <w:szCs w:val="26"/>
          <w:lang w:val="fr-FR"/>
        </w:rPr>
        <w:t>{X</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cũng là một chuỗi thời gian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w:t>
      </w:r>
      <w:r w:rsidRPr="0049233F">
        <w:rPr>
          <w:rFonts w:ascii="Times New Roman" w:hAnsi="Times New Roman"/>
          <w:sz w:val="26"/>
          <w:szCs w:val="26"/>
          <w:lang w:val="fr-FR"/>
        </w:rPr>
        <w:t xml:space="preserve">với các giá trị </w:t>
      </w:r>
      <w:r w:rsidRPr="0049233F">
        <w:rPr>
          <w:rFonts w:ascii="Times New Roman" w:hAnsi="Times New Roman"/>
          <w:i/>
          <w:sz w:val="26"/>
          <w:szCs w:val="26"/>
          <w:lang w:val="fr-FR"/>
        </w:rPr>
        <w:t>Y</w:t>
      </w:r>
      <w:r w:rsidRPr="0049233F">
        <w:rPr>
          <w:rFonts w:ascii="Times New Roman" w:hAnsi="Times New Roman"/>
          <w:i/>
          <w:sz w:val="26"/>
          <w:szCs w:val="26"/>
          <w:vertAlign w:val="subscript"/>
          <w:lang w:val="fr-FR"/>
        </w:rPr>
        <w:t>t</w:t>
      </w:r>
      <w:r w:rsidRPr="0049233F">
        <w:rPr>
          <w:rFonts w:ascii="Times New Roman" w:hAnsi="Times New Roman"/>
          <w:i/>
          <w:sz w:val="26"/>
          <w:szCs w:val="26"/>
          <w:lang w:val="fr-FR"/>
        </w:rPr>
        <w:t xml:space="preserve"> = X</w:t>
      </w:r>
      <w:r w:rsidRPr="0049233F">
        <w:rPr>
          <w:rFonts w:ascii="Times New Roman" w:hAnsi="Times New Roman"/>
          <w:i/>
          <w:sz w:val="26"/>
          <w:szCs w:val="26"/>
          <w:vertAlign w:val="subscript"/>
          <w:lang w:val="fr-FR"/>
        </w:rPr>
        <w:t xml:space="preserve">t+1 </w:t>
      </w:r>
      <w:r w:rsidRPr="0049233F">
        <w:rPr>
          <w:rFonts w:ascii="Times New Roman" w:hAnsi="Times New Roman"/>
          <w:i/>
          <w:sz w:val="26"/>
          <w:szCs w:val="26"/>
          <w:lang w:val="fr-FR"/>
        </w:rPr>
        <w:t>- X</w:t>
      </w:r>
      <w:r w:rsidRPr="0049233F">
        <w:rPr>
          <w:rFonts w:ascii="Times New Roman" w:hAnsi="Times New Roman"/>
          <w:i/>
          <w:sz w:val="26"/>
          <w:szCs w:val="26"/>
          <w:vertAlign w:val="subscript"/>
          <w:lang w:val="fr-FR"/>
        </w:rPr>
        <w:t>t</w:t>
      </w:r>
      <w:r w:rsidRPr="0049233F">
        <w:rPr>
          <w:rFonts w:ascii="Times New Roman" w:hAnsi="Times New Roman"/>
          <w:sz w:val="26"/>
          <w:szCs w:val="26"/>
          <w:lang w:val="fr-FR"/>
        </w:rPr>
        <w:t>. Việc lấy hiệu có thể loại bỏ tính xu hướng hay tính mùa của một chuỗi thời gian và làm cho việc xấp xỉ nó đơn giản hơn. Một mô khác cũng được áp dụng phổ biến là sử dụng dữ liệu của các biến cơ bản trong quá khứ để dự đoán.</w:t>
      </w:r>
    </w:p>
    <w:p w:rsidR="00A02652" w:rsidRPr="0049233F" w:rsidRDefault="00A02652" w:rsidP="00A02652">
      <w:pPr>
        <w:pStyle w:val="ListParagraph"/>
        <w:numPr>
          <w:ilvl w:val="0"/>
          <w:numId w:val="11"/>
        </w:numPr>
        <w:spacing w:after="0" w:line="360" w:lineRule="auto"/>
        <w:ind w:left="359" w:hangingChars="138" w:hanging="359"/>
        <w:jc w:val="both"/>
        <w:rPr>
          <w:rFonts w:ascii="Times New Roman" w:hAnsi="Times New Roman"/>
          <w:sz w:val="26"/>
          <w:szCs w:val="26"/>
        </w:rPr>
      </w:pPr>
      <w:r w:rsidRPr="0049233F">
        <w:rPr>
          <w:rFonts w:ascii="Times New Roman" w:hAnsi="Times New Roman"/>
          <w:sz w:val="26"/>
          <w:szCs w:val="26"/>
        </w:rPr>
        <w:t>Tần suất của dữ liệu được ghi nhận phụ thuộc vào mục đích của nhà dự báo. Nếu dùng để dự đoán tình hình giao dịch chứng khoán thì dữ liệu được ghi nhận hằng ngày. Đối với các vấn đề đầu tư dài hạn thì các dữ liệu hàng tuần, hàng tháng được dùng làm đầu vào cho mạng neuron.</w:t>
      </w:r>
    </w:p>
    <w:p w:rsidR="00A02652" w:rsidRPr="0049233F" w:rsidRDefault="00A02652" w:rsidP="00A02652">
      <w:pPr>
        <w:pStyle w:val="Heading3"/>
      </w:pPr>
      <w:bookmarkStart w:id="3469" w:name="_Toc327348184"/>
      <w:r w:rsidRPr="0049233F">
        <w:rPr>
          <w:lang w:val="fr-FR"/>
        </w:rPr>
        <w:t>Thu thập dữ liệu</w:t>
      </w:r>
      <w:bookmarkEnd w:id="3469"/>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Ta cần phải xem xét chi phí và khả năng có thể </w:t>
      </w:r>
      <w:proofErr w:type="gramStart"/>
      <w:r w:rsidRPr="0049233F">
        <w:rPr>
          <w:rFonts w:ascii="Times New Roman" w:hAnsi="Times New Roman"/>
          <w:sz w:val="26"/>
          <w:szCs w:val="26"/>
        </w:rPr>
        <w:t>thu</w:t>
      </w:r>
      <w:proofErr w:type="gramEnd"/>
      <w:r w:rsidRPr="0049233F">
        <w:rPr>
          <w:rFonts w:ascii="Times New Roman" w:hAnsi="Times New Roman"/>
          <w:sz w:val="26"/>
          <w:szCs w:val="26"/>
        </w:rPr>
        <w:t xml:space="preserve"> thập được dữ liệu của các biến đã chọn ra ở bước trước. </w:t>
      </w:r>
      <w:r w:rsidRPr="0049233F">
        <w:rPr>
          <w:rFonts w:ascii="Times New Roman" w:hAnsi="Times New Roman"/>
          <w:sz w:val="26"/>
          <w:szCs w:val="26"/>
          <w:lang w:val="fr-FR"/>
        </w:rPr>
        <w:t>Các dữ liệu kỹ thuật có thể thu thập được dễ dàng và chi phí ít tốn kém hơn là các dữ liệu cơ bản. Để đảm bảo tính chính xác của mạng neuron, ta phải đảm dữ liệu có chất lượng cao. Sau khi được thu thập, các dữ liệu phải được kiểm tra để đảm tính hợp lệ, tính nhất quán và tránh các dữ liệu bị thiếu sót.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lang w:val="fr-FR"/>
        </w:rPr>
        <w:lastRenderedPageBreak/>
        <w:t>Các dữ liệu bị thiếu sót thường xuyên xuất hiện và có thể được xử lý bằng nhiều cách khác nhau. Các dữ liệu bị thiếu sót có thể được bỏ qua hoặc chúng có thể xem như không thay đổi so với dữ liệu trước nó, và được tính toán bằng phương pháp nội suy hoặc trung bình các giá trị lân cận.</w:t>
      </w:r>
    </w:p>
    <w:p w:rsidR="00A02652" w:rsidRPr="0049233F" w:rsidRDefault="00A02652" w:rsidP="00A02652">
      <w:pPr>
        <w:pStyle w:val="Heading3"/>
      </w:pPr>
      <w:bookmarkStart w:id="3470" w:name="_Toc327348185"/>
      <w:r w:rsidRPr="0049233F">
        <w:t>Tiền xử lý dữ liệu</w:t>
      </w:r>
      <w:bookmarkEnd w:id="3470"/>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Tiền xử lý dữ liệu liên quan đến việc phân tích và chuyển đổi giá trị các tham số đầu vào, đầu ra mạng để tối thiểu hóa nhiễu, nhấn mạnh các đặc trưng quan trọng, phát hiện các xu hướng và cân bằng phân bố của dữ liệu. Bởi vì, mạng neuron dùng để học mẫu từ tập dữ liệu, sự biểu diễn dữ liệu có vai trò quyết định trong việc học các mẫu thích hợp. Các dữ liệu dùng cho đầu vào, đầu ra của mạng neuron hiếm khi được đưa trực tiếp vào mạng dưới dạng dữ liệu thô. Chúng thường được chuẩn hóa vào khoảng giữa cận trên và cận dưới của hàm chuyển (thường là giữa đoạn [0</w:t>
      </w:r>
      <w:proofErr w:type="gramStart"/>
      <w:r w:rsidRPr="0049233F">
        <w:rPr>
          <w:rFonts w:ascii="Times New Roman" w:hAnsi="Times New Roman"/>
          <w:sz w:val="26"/>
          <w:szCs w:val="26"/>
        </w:rPr>
        <w:t>;1</w:t>
      </w:r>
      <w:proofErr w:type="gramEnd"/>
      <w:r w:rsidRPr="0049233F">
        <w:rPr>
          <w:rFonts w:ascii="Times New Roman" w:hAnsi="Times New Roman"/>
          <w:sz w:val="26"/>
          <w:szCs w:val="26"/>
        </w:rPr>
        <w:t>] hoặc [-1;1]).</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Hai phương pháp chuyển đổi dữ liệu thường dùng nhất là lấy hiệu và lấy logarit tự nhiên của biến số. Lấy hiệu sử dụng sự thay đổi trong giá trị của biến số, nó có thể được sử dụng để loại bỏ khuynh hướng tuyến tính của dữ liệu. </w:t>
      </w:r>
      <w:bookmarkStart w:id="3471" w:name="OLE_LINK5"/>
      <w:bookmarkStart w:id="3472" w:name="OLE_LINK6"/>
      <w:r w:rsidRPr="0049233F">
        <w:rPr>
          <w:rFonts w:ascii="Times New Roman" w:hAnsi="Times New Roman"/>
          <w:sz w:val="26"/>
          <w:szCs w:val="26"/>
        </w:rPr>
        <w:t xml:space="preserve">Việc lấy logarit tự nhiên </w:t>
      </w:r>
      <w:bookmarkEnd w:id="3471"/>
      <w:bookmarkEnd w:id="3472"/>
      <w:r w:rsidRPr="0049233F">
        <w:rPr>
          <w:rFonts w:ascii="Times New Roman" w:hAnsi="Times New Roman"/>
          <w:sz w:val="26"/>
          <w:szCs w:val="26"/>
        </w:rPr>
        <w:t>của biến số là hữu ích trong trường hợp biến số lấy các giá trị rất khác nhau, sự thay đổi trong giá trị rất lớn. Việc lấy logarit tự nhiên đồng thời cũng có thể chuyển từ mối liên hệ tỷ lệ sang mối liên hệ cộng giữa các biến dự báo.</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Ngoài phường pháp lấy hiệu và lấy logarit tự nhiên của biến số, ta có thể sử dụng tỉ số của biến đầu vào, trung bình di động. Ta có thể kết hợp các phương pháp để hạn chế dư thừa dữ liệu và cung cấp mạng với tính chính xác cao.</w:t>
      </w:r>
    </w:p>
    <w:p w:rsidR="00A02652" w:rsidRPr="0049233F" w:rsidRDefault="00A02652" w:rsidP="00A02652">
      <w:pPr>
        <w:pStyle w:val="Heading3"/>
      </w:pPr>
      <w:bookmarkStart w:id="3473" w:name="_Toc327348186"/>
      <w:r w:rsidRPr="0049233F">
        <w:t>Phân chia tập dữ liệu</w:t>
      </w:r>
      <w:bookmarkEnd w:id="3473"/>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Trong thực tế, khi huấn luyện, người ta thường chia tập dữ liệu thành các tập: huấn luyện, kiểm tra và kiểm định (ngoài các mẫu). Tập huấn luyện thường là tập lớn nhất được sử dụng để huấn luyện cho mạng. Tập kiểm tra thường chứa khoảng 10% đến 30% tập dữ liệu huấn luyện, được sử dụng để kiểm tra mức độ tổng quát hóa của </w:t>
      </w:r>
      <w:r w:rsidRPr="0049233F">
        <w:rPr>
          <w:rFonts w:ascii="Times New Roman" w:hAnsi="Times New Roman"/>
          <w:sz w:val="26"/>
          <w:szCs w:val="26"/>
        </w:rPr>
        <w:lastRenderedPageBreak/>
        <w:t xml:space="preserve">mạng sau khi huấn luyện. Kích thước của tập kiểm định cần được cân bằng giữa việc cần có đủ số mẫu để có thể kiểm tra mạng đã được huấn luyện và việc cần có đủ các mẫu còn lại cho cả </w:t>
      </w:r>
      <w:proofErr w:type="gramStart"/>
      <w:r w:rsidRPr="0049233F">
        <w:rPr>
          <w:rFonts w:ascii="Times New Roman" w:hAnsi="Times New Roman"/>
          <w:sz w:val="26"/>
          <w:szCs w:val="26"/>
        </w:rPr>
        <w:t>pha</w:t>
      </w:r>
      <w:proofErr w:type="gramEnd"/>
      <w:r w:rsidRPr="0049233F">
        <w:rPr>
          <w:rFonts w:ascii="Times New Roman" w:hAnsi="Times New Roman"/>
          <w:sz w:val="26"/>
          <w:szCs w:val="26"/>
        </w:rPr>
        <w:t xml:space="preserve"> huấn luyện và kiểm tra. Tập kiểm định nên bao gồm các giá trị liên tục mới nhất.</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Có hai cách thực hiện xác định tập kiểm tra. Một là lấy ngẫu nhiên các mẫu từ tập huấn luyện ban đầu. Lợi điểm của cách này là có thể tránh được nguy hiểm khi mà đoạn dữ liệu được chọn có thể chỉ điển hình cho một tính chất của dữ liệu (đang tăng hoặc đang giảm). Hai là chỉ lấy các dữ liệu ở phần sau của tập huấn luyện, trong trường hợp các dữ liệu gần với hiện tại là quan trọng hơn các dữ liệu quá khứ.</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 xml:space="preserve">Tập dữ liệu kiểm tra ngẫu nhiên không nên lặp lại trong tập huấn luyện, bởi vì điều này có thể làm mất khả năng tổng quát hóa của mạng neuron, đặc biệc trong trường hợp kích thước của tập kiểm tra tương đối lớn so với tập huấn luyện </w:t>
      </w:r>
      <w:proofErr w:type="gramStart"/>
      <w:r w:rsidRPr="0049233F">
        <w:rPr>
          <w:rFonts w:ascii="Times New Roman" w:hAnsi="Times New Roman"/>
          <w:sz w:val="26"/>
          <w:szCs w:val="26"/>
        </w:rPr>
        <w:t>( khoảng</w:t>
      </w:r>
      <w:proofErr w:type="gramEnd"/>
      <w:r w:rsidRPr="0049233F">
        <w:rPr>
          <w:rFonts w:ascii="Times New Roman" w:hAnsi="Times New Roman"/>
          <w:sz w:val="26"/>
          <w:szCs w:val="26"/>
        </w:rPr>
        <w:t xml:space="preserve"> 30 %). Phương pháp tất định, như sử dụng mỗi dữ liệu thứ n làm dữ liệu kiểm tra, cũng không nên được sử dụng bởi vì nó chịu ảnh hưởng bởi tính </w:t>
      </w:r>
      <w:proofErr w:type="gramStart"/>
      <w:r w:rsidRPr="0049233F">
        <w:rPr>
          <w:rFonts w:ascii="Times New Roman" w:hAnsi="Times New Roman"/>
          <w:sz w:val="26"/>
          <w:szCs w:val="26"/>
        </w:rPr>
        <w:t>chu</w:t>
      </w:r>
      <w:proofErr w:type="gramEnd"/>
      <w:r w:rsidRPr="0049233F">
        <w:rPr>
          <w:rFonts w:ascii="Times New Roman" w:hAnsi="Times New Roman"/>
          <w:sz w:val="26"/>
          <w:szCs w:val="26"/>
        </w:rPr>
        <w:t xml:space="preserve"> kỳ của dữ liệu.</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u w:val="single"/>
        </w:rPr>
      </w:pPr>
      <w:r w:rsidRPr="0049233F">
        <w:rPr>
          <w:rFonts w:ascii="Times New Roman" w:hAnsi="Times New Roman"/>
          <w:sz w:val="26"/>
          <w:szCs w:val="26"/>
        </w:rPr>
        <w:t>Một phương pháp chặt chẽ dùng để đánh giá mạng neuron là walk-forward. Phương pháp walk-forward chia tập dữ liệu thành một chuỗi các tập dữ liệu nhỏ hơn huấn luyện-kiểm tra-kiểm định gối chồng lên nhau.</w:t>
      </w:r>
    </w:p>
    <w:p w:rsidR="00A02652" w:rsidRPr="0049233F" w:rsidRDefault="00A02652" w:rsidP="00A02652">
      <w:pPr>
        <w:pStyle w:val="ListParagraph"/>
        <w:spacing w:after="0" w:line="360" w:lineRule="auto"/>
        <w:ind w:left="0"/>
        <w:rPr>
          <w:rFonts w:ascii="Times New Roman" w:hAnsi="Times New Roman"/>
          <w:sz w:val="26"/>
          <w:szCs w:val="26"/>
          <w:u w:val="single"/>
        </w:rPr>
      </w:pPr>
    </w:p>
    <w:p w:rsidR="00A02652" w:rsidRPr="0049233F" w:rsidRDefault="00A02652" w:rsidP="00A02652">
      <w:pPr>
        <w:pStyle w:val="ListParagraph"/>
        <w:spacing w:after="0" w:line="360" w:lineRule="auto"/>
        <w:ind w:left="630"/>
        <w:rPr>
          <w:rFonts w:ascii="Times New Roman" w:hAnsi="Times New Roman"/>
          <w:sz w:val="26"/>
          <w:szCs w:val="26"/>
        </w:rPr>
      </w:pPr>
      <w:r w:rsidRPr="002B1464">
        <w:rPr>
          <w:rFonts w:ascii="Times New Roman" w:hAnsi="Times New Roman"/>
          <w:noProof/>
          <w:sz w:val="26"/>
          <w:szCs w:val="26"/>
        </w:rPr>
        <w:drawing>
          <wp:inline distT="0" distB="0" distL="0" distR="0">
            <wp:extent cx="5753100" cy="2914650"/>
            <wp:effectExtent l="0" t="0" r="0" b="0"/>
            <wp:docPr id="50" name="Picture 50" descr="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4" descr="temp"/>
                    <pic:cNvPicPr>
                      <a:picLocks noChangeAspect="1" noChangeArrowheads="1"/>
                    </pic:cNvPicPr>
                  </pic:nvPicPr>
                  <pic:blipFill>
                    <a:blip r:embed="rId345">
                      <a:extLst>
                        <a:ext uri="{28A0092B-C50C-407E-A947-70E740481C1C}">
                          <a14:useLocalDpi xmlns:a14="http://schemas.microsoft.com/office/drawing/2010/main" val="0"/>
                        </a:ext>
                      </a:extLst>
                    </a:blip>
                    <a:srcRect/>
                    <a:stretch>
                      <a:fillRect/>
                    </a:stretch>
                  </pic:blipFill>
                  <pic:spPr bwMode="auto">
                    <a:xfrm>
                      <a:off x="0" y="0"/>
                      <a:ext cx="5753100" cy="2914650"/>
                    </a:xfrm>
                    <a:prstGeom prst="rect">
                      <a:avLst/>
                    </a:prstGeom>
                    <a:noFill/>
                    <a:ln>
                      <a:noFill/>
                    </a:ln>
                  </pic:spPr>
                </pic:pic>
              </a:graphicData>
            </a:graphic>
          </wp:inline>
        </w:drawing>
      </w:r>
    </w:p>
    <w:p w:rsidR="00A02652" w:rsidRPr="0049233F" w:rsidRDefault="00A02652" w:rsidP="00A02652">
      <w:pPr>
        <w:pStyle w:val="Caption"/>
        <w:ind w:left="360" w:firstLine="720"/>
        <w:rPr>
          <w:b w:val="0"/>
          <w:sz w:val="26"/>
          <w:szCs w:val="26"/>
        </w:rPr>
      </w:pPr>
      <w:bookmarkStart w:id="3474" w:name="_Toc327348224"/>
      <w:r w:rsidRPr="0049233F">
        <w:rPr>
          <w:b w:val="0"/>
          <w:sz w:val="26"/>
          <w:szCs w:val="26"/>
        </w:rPr>
        <w:lastRenderedPageBreak/>
        <w:t xml:space="preserve">Hình </w:t>
      </w:r>
      <w:r w:rsidRPr="00082976">
        <w:rPr>
          <w:b w:val="0"/>
          <w:sz w:val="26"/>
          <w:szCs w:val="26"/>
        </w:rPr>
        <w:fldChar w:fldCharType="begin"/>
      </w:r>
      <w:r w:rsidRPr="0049233F">
        <w:rPr>
          <w:b w:val="0"/>
          <w:sz w:val="26"/>
          <w:szCs w:val="26"/>
        </w:rPr>
        <w:instrText xml:space="preserve"> STYLEREF 1 \s </w:instrText>
      </w:r>
      <w:r w:rsidRPr="00082976">
        <w:rPr>
          <w:b w:val="0"/>
          <w:sz w:val="26"/>
          <w:szCs w:val="26"/>
          <w:rPrChange w:id="3475" w:author="The Si Tran" w:date="2012-12-05T23:02:00Z">
            <w:rPr>
              <w:b w:val="0"/>
              <w:sz w:val="26"/>
              <w:szCs w:val="26"/>
            </w:rPr>
          </w:rPrChange>
        </w:rPr>
        <w:fldChar w:fldCharType="separate"/>
      </w:r>
      <w:r w:rsidRPr="0049233F">
        <w:rPr>
          <w:b w:val="0"/>
          <w:noProof/>
          <w:sz w:val="26"/>
          <w:szCs w:val="26"/>
        </w:rPr>
        <w:t>3</w:t>
      </w:r>
      <w:r w:rsidRPr="00082976">
        <w:rPr>
          <w:b w:val="0"/>
          <w:sz w:val="26"/>
          <w:szCs w:val="26"/>
        </w:rPr>
        <w:fldChar w:fldCharType="end"/>
      </w:r>
      <w:r w:rsidRPr="0049233F">
        <w:rPr>
          <w:b w:val="0"/>
          <w:sz w:val="26"/>
          <w:szCs w:val="26"/>
        </w:rPr>
        <w:t>.</w:t>
      </w:r>
      <w:r w:rsidRPr="00082976">
        <w:rPr>
          <w:b w:val="0"/>
          <w:sz w:val="26"/>
          <w:szCs w:val="26"/>
        </w:rPr>
        <w:fldChar w:fldCharType="begin"/>
      </w:r>
      <w:r w:rsidRPr="0049233F">
        <w:rPr>
          <w:b w:val="0"/>
          <w:sz w:val="26"/>
          <w:szCs w:val="26"/>
        </w:rPr>
        <w:instrText xml:space="preserve"> SEQ Hình \* ARABIC \s 1 </w:instrText>
      </w:r>
      <w:r w:rsidRPr="00082976">
        <w:rPr>
          <w:b w:val="0"/>
          <w:sz w:val="26"/>
          <w:szCs w:val="26"/>
          <w:rPrChange w:id="3476" w:author="The Si Tran" w:date="2012-12-05T23:02:00Z">
            <w:rPr>
              <w:b w:val="0"/>
              <w:sz w:val="26"/>
              <w:szCs w:val="26"/>
            </w:rPr>
          </w:rPrChange>
        </w:rPr>
        <w:fldChar w:fldCharType="separate"/>
      </w:r>
      <w:r w:rsidRPr="0049233F">
        <w:rPr>
          <w:b w:val="0"/>
          <w:noProof/>
          <w:sz w:val="26"/>
          <w:szCs w:val="26"/>
        </w:rPr>
        <w:t>6</w:t>
      </w:r>
      <w:r w:rsidRPr="00082976">
        <w:rPr>
          <w:b w:val="0"/>
          <w:sz w:val="26"/>
          <w:szCs w:val="26"/>
        </w:rPr>
        <w:fldChar w:fldCharType="end"/>
      </w:r>
      <w:r w:rsidRPr="0049233F">
        <w:rPr>
          <w:b w:val="0"/>
          <w:sz w:val="26"/>
          <w:szCs w:val="26"/>
        </w:rPr>
        <w:t>: Thủ tục sử dụng phương pháp walk-forward chia tập dữ liệu</w:t>
      </w:r>
      <w:bookmarkEnd w:id="3474"/>
    </w:p>
    <w:p w:rsidR="00A02652" w:rsidRPr="0049233F" w:rsidRDefault="00A02652" w:rsidP="00A02652">
      <w:pPr>
        <w:pStyle w:val="Heading3"/>
      </w:pPr>
      <w:bookmarkStart w:id="3477" w:name="_Toc327348187"/>
      <w:r w:rsidRPr="0049233F">
        <w:t>Xây dựng cấu trúc mạng</w:t>
      </w:r>
      <w:bookmarkEnd w:id="3477"/>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Phương pháp thực hiện xây dựng cấu trúc mạng neuron bao gồm việc xác định sự liên kết giữa các neuron, đồng thời xác định cấu trúc của mạng bao gồm số lớp ẩn, số neuron trong từng lớp. Ta có thể thực hiện lựa chọn số neuron trong các lớp ẩn bằng cách bắt đầu bằng một số nào đó dựa trên các luật. Sau khi thực hiện huấn luyện, kiểm tra lỗi tổng quát hóa của từng cấu trúc, có thể tăng hoặc giảm số các neuron.</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Việc thiết kế cấu hình một mạng neuron có ý nghĩa quyết định quan trong việc dự đoán dự đoán dữ liệu chuỗi thời gian. Nếu xây dựng mạng có quá nhiều tầng ẩn, hoặc số lượng đơn vị ở mỗi tầng quá nhiều sẽ dẫn đến vấn đề quá khớp. Tức là khi đó, cấu hình mạng neuron giải thích tập dữ liệu huấn luyện rất tốt, nhưng lại không có khả năng tổng quát hóa, vì thế không thể dùng cấu hình này để dự đoán. Tuy nhiên số tầng hoặc số đơn vị trên mỗi tầng quá ít thì mạng neuron không có khả năng giải thích và dự đoán tốt các chuỗi thời gian phức tạp.</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Thực tế đã chứng minh: một mạng neuron với một tầng đầu vào, một tầng ẩn, một tầng đầu ra cùng với sự thay đổi số đơn vị tại mỗi tầng là đủ để xấp xỉ bất kì một hàm liên tục nào [7]. Thông thường các mạng neuron được khởi tạo với một hoặc nhiều nhất là hai lớp ẩn. Nếu kết quả huấn luyện từ mạng trên mà vẫn không thỏa mãn sau khi đã thử với nhiều giá trị khởi tạo ngẫu nhiên của trọng số thì ta nên xem xét hiệu chỉnh lại số đơn vị trên các lớp ẩn hay kiểm tra dữ liệu đầu vào (ví dụ dữ liệu dùng để huấn luyện mạng có phải đã lỗi thời không?) chứ không nên tăng thêm số tầng ẩn. Cả lý thuyết và các kết quả thực nghiệm gần đây đều kết luận rằng các mạng với hơn hai tầng ẩn sẽ không cải thiện được kết quả dự đoán [7].</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Số lượng đơn vị trong mỗi lớp cũng là một vấn đề cần phải xem xét vì nó cũng ảnh hưởng nhiều đến chất lượng của công tác dự báo. Số lượng các đơn vị ở tầng xuất luôn là 1 cho bài toán dự báo chuỗi thời gian. Tuy nhiên việc chọn số đơn vị cho tầng ẩn và tầng nhập là việc không dễ. Số đơn vị ở tầng nhập bằng số giá trị trong cửa sổ </w:t>
      </w:r>
      <w:r w:rsidRPr="0049233F">
        <w:rPr>
          <w:rFonts w:ascii="Times New Roman" w:hAnsi="Times New Roman"/>
          <w:sz w:val="26"/>
          <w:szCs w:val="26"/>
        </w:rPr>
        <w:lastRenderedPageBreak/>
        <w:t xml:space="preserve">nhập, việc lựa chọn này dựa trên giả định của nhà dự báo về giá trị tại thời điểm hiện tại của chuỗi thời gian sẽ bị chi phối chủ yếu bởi giá trị của bao nhiêu thời điểm trước nó. Việc lựa chọn thông số này phụ thuộc vào kinh nghiệm và sự hiểu biết của nhà dự báo vào chuỗi thời gian đang xét. Số lượng đơn vị ở tầng ẩn cũng là một thông số cần phải lựa chọn cẩn thận và cũng không có một thủ tục hình thức nào giúp ta xác định được một cách tối ưu thông số này. Việc lựa chọn sao cho phù hợp phải dựa vào thực nghiệm. Thông thường có hai cách chủ yếu để tìm giá trị tối ưu cho số đơn vị ở lớp ẩn. Cách thứ nhất ta chuẩn bị một nhóm các mạng neuron chỉ khác nhau số đơn vị ở lớp ẩn (số lượng đơn vị có thể tăng dần </w:t>
      </w:r>
      <w:proofErr w:type="gramStart"/>
      <w:r w:rsidRPr="0049233F">
        <w:rPr>
          <w:rFonts w:ascii="Times New Roman" w:hAnsi="Times New Roman"/>
          <w:sz w:val="26"/>
          <w:szCs w:val="26"/>
        </w:rPr>
        <w:t>theo</w:t>
      </w:r>
      <w:proofErr w:type="gramEnd"/>
      <w:r w:rsidRPr="0049233F">
        <w:rPr>
          <w:rFonts w:ascii="Times New Roman" w:hAnsi="Times New Roman"/>
          <w:sz w:val="26"/>
          <w:szCs w:val="26"/>
        </w:rPr>
        <w:t xml:space="preserve"> một, hai hoặc ba), sau đó ta thực hiện huấn luyện và kiểm tra các mạng này trên tập dữ liệu đã chuẩn bị. Mạng neuron có sai số nhỏ nhất là là mạng có cấu hình tốt nhất. Phương pháp này khá tốn thời gian nhưng khá hiệu quả. Cách thứ hai là thay đổi số đơn vị trong lớp ẩn ngay trong quá trình huấn luyện. Cách này không cần phải tạo ra nhiều mạng neuron riêng biệt nhưng lại rất phức tạp. Rất ít các hệ thống thương mại cho phép việc thay đổi số đơn vị trong quá trình huấn </w:t>
      </w:r>
      <w:proofErr w:type="gramStart"/>
      <w:r w:rsidRPr="0049233F">
        <w:rPr>
          <w:rFonts w:ascii="Times New Roman" w:hAnsi="Times New Roman"/>
          <w:sz w:val="26"/>
          <w:szCs w:val="26"/>
        </w:rPr>
        <w:t>luyện[</w:t>
      </w:r>
      <w:proofErr w:type="gramEnd"/>
      <w:r w:rsidRPr="0049233F">
        <w:rPr>
          <w:rFonts w:ascii="Times New Roman" w:hAnsi="Times New Roman"/>
          <w:sz w:val="26"/>
          <w:szCs w:val="26"/>
        </w:rPr>
        <w:t xml:space="preserve">7]. </w:t>
      </w:r>
    </w:p>
    <w:p w:rsidR="00A02652" w:rsidRPr="0049233F" w:rsidRDefault="00A02652" w:rsidP="00A02652">
      <w:pPr>
        <w:pStyle w:val="ListParagraph"/>
        <w:numPr>
          <w:ilvl w:val="0"/>
          <w:numId w:val="11"/>
        </w:numPr>
        <w:spacing w:after="0" w:line="360" w:lineRule="auto"/>
        <w:ind w:left="634"/>
        <w:jc w:val="both"/>
        <w:rPr>
          <w:rFonts w:ascii="Times New Roman" w:hAnsi="Times New Roman"/>
          <w:sz w:val="26"/>
          <w:szCs w:val="26"/>
        </w:rPr>
      </w:pPr>
      <w:r w:rsidRPr="0049233F">
        <w:rPr>
          <w:rFonts w:ascii="Times New Roman" w:hAnsi="Times New Roman"/>
          <w:sz w:val="26"/>
          <w:szCs w:val="26"/>
        </w:rPr>
        <w:t>Nhiều mô hình mạng neuron tầng vào-tầng ẩn-tầng ra đã được sử dụng hiệu quả trong bài toán dự báo chuỗi thời gian như: 8-8-1, 6-6-1, 5-5-1 [6].</w:t>
      </w:r>
    </w:p>
    <w:p w:rsidR="00A02652" w:rsidRPr="0049233F" w:rsidRDefault="00A02652" w:rsidP="00A02652">
      <w:pPr>
        <w:pStyle w:val="Heading3"/>
      </w:pPr>
      <w:bookmarkStart w:id="3478" w:name="_Toc327348188"/>
      <w:r w:rsidRPr="0049233F">
        <w:t>Xác định tiêu chuẩn đánh giá</w:t>
      </w:r>
      <w:bookmarkEnd w:id="3478"/>
    </w:p>
    <w:p w:rsidR="00A02652" w:rsidRPr="0049233F" w:rsidRDefault="00A02652" w:rsidP="00A02652">
      <w:pPr>
        <w:pStyle w:val="ListParagraph"/>
        <w:spacing w:after="0" w:line="360" w:lineRule="auto"/>
        <w:ind w:left="634"/>
        <w:jc w:val="both"/>
        <w:rPr>
          <w:rFonts w:ascii="Times New Roman" w:hAnsi="Times New Roman"/>
          <w:sz w:val="26"/>
          <w:szCs w:val="26"/>
        </w:rPr>
      </w:pPr>
      <w:r w:rsidRPr="0049233F">
        <w:rPr>
          <w:rFonts w:ascii="Times New Roman" w:hAnsi="Times New Roman"/>
          <w:sz w:val="26"/>
          <w:szCs w:val="26"/>
        </w:rPr>
        <w:t xml:space="preserve">Để đánh giá khả năng xấp xỉ một chuỗi thời gian của mạng neuron người ta thường dùng hàm </w:t>
      </w:r>
      <w:r w:rsidRPr="0049233F">
        <w:rPr>
          <w:rFonts w:ascii="Times New Roman" w:hAnsi="Times New Roman"/>
          <w:i/>
          <w:sz w:val="26"/>
          <w:szCs w:val="26"/>
        </w:rPr>
        <w:t xml:space="preserve">tổng bình phương lỗi </w:t>
      </w:r>
      <w:r w:rsidRPr="0049233F">
        <w:rPr>
          <w:rFonts w:ascii="Times New Roman" w:hAnsi="Times New Roman"/>
          <w:sz w:val="26"/>
          <w:szCs w:val="26"/>
        </w:rPr>
        <w:t>(sum of squared errors) sau:</w:t>
      </w:r>
    </w:p>
    <w:p w:rsidR="00A02652" w:rsidRPr="0049233F" w:rsidRDefault="00A02652" w:rsidP="00A02652">
      <w:pPr>
        <w:pStyle w:val="ListParagraph"/>
        <w:spacing w:after="0" w:line="360" w:lineRule="auto"/>
        <w:ind w:left="630"/>
        <w:jc w:val="center"/>
        <w:rPr>
          <w:rFonts w:ascii="Times New Roman" w:hAnsi="Times New Roman"/>
          <w:sz w:val="26"/>
          <w:szCs w:val="26"/>
        </w:rPr>
      </w:pPr>
      <w:r w:rsidRPr="0049233F">
        <w:rPr>
          <w:rFonts w:ascii="Times New Roman" w:hAnsi="Times New Roman"/>
          <w:position w:val="-28"/>
          <w:sz w:val="26"/>
          <w:szCs w:val="26"/>
          <w:rPrChange w:id="3479" w:author="The Si Tran" w:date="2012-12-05T23:02:00Z">
            <w:rPr>
              <w:rFonts w:ascii="Times New Roman" w:hAnsi="Times New Roman"/>
              <w:position w:val="-28"/>
              <w:sz w:val="26"/>
              <w:szCs w:val="26"/>
            </w:rPr>
          </w:rPrChange>
        </w:rPr>
        <w:object w:dxaOrig="2700" w:dyaOrig="680">
          <v:shape id="_x0000_i1192" type="#_x0000_t75" style="width:183.75pt;height:46.5pt" o:ole="">
            <v:imagedata r:id="rId346" o:title=""/>
          </v:shape>
          <o:OLEObject Type="Embed" ProgID="Equation.DSMT4" ShapeID="_x0000_i1192" DrawAspect="Content" ObjectID="_1416335315" r:id="rId347"/>
        </w:objec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Ở đây </w:t>
      </w:r>
      <w:r w:rsidRPr="0049233F">
        <w:rPr>
          <w:rFonts w:ascii="Times New Roman" w:hAnsi="Times New Roman"/>
          <w:i/>
          <w:sz w:val="26"/>
          <w:szCs w:val="26"/>
        </w:rPr>
        <w:t>n</w:t>
      </w:r>
      <w:r w:rsidRPr="0049233F">
        <w:rPr>
          <w:rFonts w:ascii="Times New Roman" w:hAnsi="Times New Roman"/>
          <w:sz w:val="26"/>
          <w:szCs w:val="26"/>
        </w:rPr>
        <w:t xml:space="preserve"> là số điểm trong tập dữ liệu dùng để kiểm tra mạng, </w:t>
      </w:r>
      <w:r w:rsidRPr="0049233F">
        <w:rPr>
          <w:rFonts w:ascii="Times New Roman" w:hAnsi="Times New Roman"/>
          <w:i/>
          <w:sz w:val="26"/>
          <w:szCs w:val="26"/>
        </w:rPr>
        <w:t>t</w:t>
      </w:r>
      <w:r w:rsidRPr="0049233F">
        <w:rPr>
          <w:rFonts w:ascii="Times New Roman" w:hAnsi="Times New Roman"/>
          <w:i/>
          <w:sz w:val="26"/>
          <w:szCs w:val="26"/>
          <w:vertAlign w:val="subscript"/>
        </w:rPr>
        <w:t>k</w:t>
      </w:r>
      <w:r w:rsidRPr="0049233F">
        <w:rPr>
          <w:rFonts w:ascii="Times New Roman" w:hAnsi="Times New Roman"/>
          <w:sz w:val="26"/>
          <w:szCs w:val="26"/>
        </w:rPr>
        <w:t xml:space="preserve"> và </w:t>
      </w:r>
      <w:r w:rsidRPr="0049233F">
        <w:rPr>
          <w:rFonts w:ascii="Times New Roman" w:hAnsi="Times New Roman"/>
          <w:i/>
          <w:sz w:val="26"/>
          <w:szCs w:val="26"/>
        </w:rPr>
        <w:t>o</w:t>
      </w:r>
      <w:r w:rsidRPr="0049233F">
        <w:rPr>
          <w:rFonts w:ascii="Times New Roman" w:hAnsi="Times New Roman"/>
          <w:i/>
          <w:sz w:val="26"/>
          <w:szCs w:val="26"/>
          <w:vertAlign w:val="subscript"/>
        </w:rPr>
        <w:t>k</w:t>
      </w:r>
      <w:r w:rsidRPr="0049233F">
        <w:rPr>
          <w:rFonts w:ascii="Times New Roman" w:hAnsi="Times New Roman"/>
          <w:i/>
          <w:sz w:val="26"/>
          <w:szCs w:val="26"/>
        </w:rPr>
        <w:t xml:space="preserve"> </w:t>
      </w:r>
      <w:r w:rsidRPr="0049233F">
        <w:rPr>
          <w:rFonts w:ascii="Times New Roman" w:hAnsi="Times New Roman"/>
          <w:sz w:val="26"/>
          <w:szCs w:val="26"/>
        </w:rPr>
        <w:t>lần lượt là giá trị mong muốn trong bộ dữ liệu và giá trị xuất của mạng neuron. Mạng neuron có tổng bình phương lỗi càng nhỏ càng tốt.</w:t>
      </w:r>
    </w:p>
    <w:p w:rsidR="00A02652" w:rsidRPr="0049233F" w:rsidRDefault="00A02652" w:rsidP="00A02652">
      <w:pPr>
        <w:pStyle w:val="ListParagraph"/>
        <w:spacing w:after="0" w:line="360" w:lineRule="auto"/>
        <w:ind w:left="630"/>
        <w:jc w:val="both"/>
        <w:rPr>
          <w:rFonts w:ascii="Times New Roman" w:hAnsi="Times New Roman"/>
          <w:sz w:val="26"/>
          <w:szCs w:val="26"/>
        </w:rPr>
      </w:pPr>
      <w:r w:rsidRPr="0049233F">
        <w:rPr>
          <w:rFonts w:ascii="Times New Roman" w:hAnsi="Times New Roman"/>
          <w:sz w:val="26"/>
          <w:szCs w:val="26"/>
        </w:rPr>
        <w:t xml:space="preserve"> Ngoài ra người ta còn dùng các hàm khác là hàm </w:t>
      </w:r>
      <w:r w:rsidRPr="0049233F">
        <w:rPr>
          <w:rFonts w:ascii="Times New Roman" w:hAnsi="Times New Roman"/>
          <w:i/>
          <w:sz w:val="26"/>
          <w:szCs w:val="26"/>
        </w:rPr>
        <w:t>độ lệch tuyệt đối nhỏ nhất</w:t>
      </w:r>
      <w:r w:rsidRPr="0049233F">
        <w:rPr>
          <w:rFonts w:ascii="Times New Roman" w:hAnsi="Times New Roman"/>
          <w:sz w:val="26"/>
          <w:szCs w:val="26"/>
        </w:rPr>
        <w:t xml:space="preserve"> (least absolute deviation), </w:t>
      </w:r>
      <w:r w:rsidRPr="0049233F">
        <w:rPr>
          <w:rFonts w:ascii="Times New Roman" w:hAnsi="Times New Roman"/>
          <w:i/>
          <w:sz w:val="26"/>
          <w:szCs w:val="26"/>
        </w:rPr>
        <w:t>hiệu phần trăm</w:t>
      </w:r>
      <w:r w:rsidRPr="0049233F">
        <w:rPr>
          <w:rFonts w:ascii="Times New Roman" w:hAnsi="Times New Roman"/>
          <w:sz w:val="26"/>
          <w:szCs w:val="26"/>
        </w:rPr>
        <w:t xml:space="preserve"> (percentage differences).</w:t>
      </w:r>
    </w:p>
    <w:p w:rsidR="00A02652" w:rsidRPr="0049233F" w:rsidRDefault="00A02652" w:rsidP="00A02652">
      <w:pPr>
        <w:pStyle w:val="Heading3"/>
        <w:rPr>
          <w:lang w:val="fr-FR"/>
        </w:rPr>
      </w:pPr>
      <w:bookmarkStart w:id="3480" w:name="_Toc327348189"/>
      <w:r w:rsidRPr="0049233F">
        <w:rPr>
          <w:lang w:val="fr-FR"/>
        </w:rPr>
        <w:lastRenderedPageBreak/>
        <w:t>Huấn luyện mạng</w:t>
      </w:r>
      <w:bookmarkEnd w:id="3480"/>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Huấn luyên mạng để học các mẫu từ dữ liệu bằng cách lần lượt đưa các mẫu vào cùng với những giá trị mong muốn. Mục tiêu của việc huấn luyện mạng đó là tìm ra tập các trọng số cho ta giá trị nhỏ nhất toàn cục của chỉ số hiệu năng hay hàm lỗi. </w:t>
      </w:r>
    </w:p>
    <w:p w:rsidR="00A02652" w:rsidRPr="0049233F" w:rsidRDefault="00A02652" w:rsidP="00A02652">
      <w:pPr>
        <w:pStyle w:val="ListParagraph"/>
        <w:numPr>
          <w:ilvl w:val="0"/>
          <w:numId w:val="11"/>
        </w:numPr>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 xml:space="preserve">Một vấn đề quan trọng trong quá trình huấn luyên mạng neuron là xác định điều kiện dừng của quá trình huấn luyện. Có ba cách thường dùng để dừng một quá trình huấn luyện. Cách thứ nhất nhấn mạnh vào việc tránh bị rơi vào điểm tối ưu cục bộ, nhà dự báo chỉ dừng quá trình học khi không có một sự cải thiện đáng kể nào của hàm lỗi. Điểm mà mạng </w:t>
      </w:r>
      <w:r w:rsidRPr="0049233F">
        <w:rPr>
          <w:rFonts w:ascii="Times New Roman" w:hAnsi="Times New Roman"/>
          <w:sz w:val="26"/>
          <w:szCs w:val="26"/>
        </w:rPr>
        <w:t>neuron</w:t>
      </w:r>
      <w:r w:rsidRPr="0049233F">
        <w:rPr>
          <w:rFonts w:ascii="Times New Roman" w:hAnsi="Times New Roman"/>
          <w:sz w:val="26"/>
          <w:szCs w:val="26"/>
          <w:lang w:val="fr-FR"/>
        </w:rPr>
        <w:t xml:space="preserve"> không còn cải thiện được nữa gọi là điểm hội tụ. Cách thứ hai là sử dụng một thông số cố định là số lần lặp tối đa, quá trình huấn luyện sẽ dừng nếu số số lần lặp (epoches) vượt quá thông số này. Mạng </w:t>
      </w:r>
      <w:r w:rsidRPr="0049233F">
        <w:rPr>
          <w:rFonts w:ascii="Times New Roman" w:hAnsi="Times New Roman"/>
          <w:sz w:val="26"/>
          <w:szCs w:val="26"/>
        </w:rPr>
        <w:t>neuron</w:t>
      </w:r>
      <w:r w:rsidRPr="0049233F">
        <w:rPr>
          <w:rFonts w:ascii="Times New Roman" w:hAnsi="Times New Roman"/>
          <w:sz w:val="26"/>
          <w:szCs w:val="26"/>
          <w:lang w:val="fr-FR"/>
        </w:rPr>
        <w:t xml:space="preserve"> sẽ được kiểm tra, nếu kết quả không tốt thì quá trình học sẽ được tiếp tục lại. Cách thứ ba là ta sử dụng một tập dữ liệu ngoài dữ liệu huấn luyện gọi là tập </w:t>
      </w:r>
      <w:r w:rsidRPr="0049233F">
        <w:rPr>
          <w:rFonts w:ascii="Times New Roman" w:hAnsi="Times New Roman"/>
          <w:i/>
          <w:sz w:val="26"/>
          <w:szCs w:val="26"/>
          <w:lang w:val="fr-FR"/>
        </w:rPr>
        <w:t>dữ liệu xác thực</w:t>
      </w:r>
      <w:r w:rsidRPr="0049233F">
        <w:rPr>
          <w:rFonts w:ascii="Times New Roman" w:hAnsi="Times New Roman"/>
          <w:sz w:val="26"/>
          <w:szCs w:val="26"/>
          <w:lang w:val="fr-FR"/>
        </w:rPr>
        <w:t xml:space="preserve"> (validation set). Trong quá trình huấn luyện, cứ mỗi lần vector trọng số của mạng neuron thay đổi, tập dữ liệu xác thực này sẽ được đưa vào mạng và tính ra sai số. Giải thuật huấn luyện sẽ dừng khi sai số này nhỏ hơn một ngưỡng mà nhà dự đoán mong muốn. Phương pháp này có khả năng tránh được quá khớp.</w:t>
      </w:r>
    </w:p>
    <w:p w:rsidR="00A02652" w:rsidRPr="0049233F" w:rsidRDefault="00A02652" w:rsidP="00A02652">
      <w:pPr>
        <w:pStyle w:val="Heading3"/>
        <w:rPr>
          <w:lang w:val="fr-FR"/>
        </w:rPr>
      </w:pPr>
      <w:bookmarkStart w:id="3481" w:name="_Toc327348190"/>
      <w:r w:rsidRPr="0049233F">
        <w:rPr>
          <w:lang w:val="fr-FR"/>
        </w:rPr>
        <w:t>Dự đoán và cải tiến</w:t>
      </w:r>
      <w:bookmarkEnd w:id="3481"/>
    </w:p>
    <w:p w:rsidR="00A02652" w:rsidRPr="0049233F" w:rsidRDefault="00A02652" w:rsidP="00A02652">
      <w:pPr>
        <w:pStyle w:val="ListParagraph"/>
        <w:spacing w:after="0" w:line="360" w:lineRule="auto"/>
        <w:ind w:left="630"/>
        <w:jc w:val="both"/>
        <w:rPr>
          <w:rFonts w:ascii="Times New Roman" w:hAnsi="Times New Roman"/>
          <w:sz w:val="26"/>
          <w:szCs w:val="26"/>
          <w:lang w:val="fr-FR"/>
        </w:rPr>
      </w:pPr>
      <w:r w:rsidRPr="0049233F">
        <w:rPr>
          <w:rFonts w:ascii="Times New Roman" w:hAnsi="Times New Roman"/>
          <w:sz w:val="26"/>
          <w:szCs w:val="26"/>
          <w:lang w:val="fr-FR"/>
        </w:rPr>
        <w:t>Sau khi đã thực hiện các bước trên, ta có được một mô hình mạng neuron dùng để dự đoán. Các giá trị dự đoán của mạng được lưu lại và so sánh với các giá trị thực tế khi chúng xuất hiện. Sau một thời gian, có thể mô hình mạng không còn đúng nữa thể hiện qua việc kết quả dự đoán ngày càng xa các giá trị thật, ta cần phải tiến hành cải tiến mạng hoặc học lại và xây dựng mạng mới theo các bước trước.</w:t>
      </w:r>
    </w:p>
    <w:p w:rsidR="006A21F7" w:rsidRPr="0049233F" w:rsidDel="00AF1345" w:rsidRDefault="00584351" w:rsidP="00584351">
      <w:pPr>
        <w:pStyle w:val="Heading2"/>
        <w:rPr>
          <w:del w:id="3482" w:author="The Si Tran" w:date="2012-12-06T21:13:00Z"/>
          <w:sz w:val="26"/>
          <w:szCs w:val="26"/>
          <w:rPrChange w:id="3483" w:author="The Si Tran" w:date="2012-12-05T23:02:00Z">
            <w:rPr>
              <w:del w:id="3484" w:author="The Si Tran" w:date="2012-12-06T21:13:00Z"/>
            </w:rPr>
          </w:rPrChange>
        </w:rPr>
      </w:pPr>
      <w:del w:id="3485" w:author="The Si Tran" w:date="2012-12-06T21:13:00Z">
        <w:r w:rsidRPr="0049233F" w:rsidDel="00AF1345">
          <w:rPr>
            <w:sz w:val="26"/>
            <w:szCs w:val="26"/>
            <w:rPrChange w:id="3486" w:author="The Si Tran" w:date="2012-12-05T23:02:00Z">
              <w:rPr/>
            </w:rPrChange>
          </w:rPr>
          <w:delText>Kết quả thực nghiệm</w:delText>
        </w:r>
      </w:del>
    </w:p>
    <w:p w:rsidR="00393709" w:rsidRPr="0049233F" w:rsidDel="00AF1345" w:rsidRDefault="00393709" w:rsidP="00393709">
      <w:pPr>
        <w:ind w:left="144"/>
        <w:rPr>
          <w:del w:id="3487" w:author="The Si Tran" w:date="2012-12-06T21:13:00Z"/>
          <w:color w:val="FF0000"/>
          <w:szCs w:val="26"/>
          <w:rPrChange w:id="3488" w:author="The Si Tran" w:date="2012-12-05T23:02:00Z">
            <w:rPr>
              <w:del w:id="3489" w:author="The Si Tran" w:date="2012-12-06T21:13:00Z"/>
              <w:color w:val="FF0000"/>
              <w:sz w:val="32"/>
            </w:rPr>
          </w:rPrChange>
        </w:rPr>
      </w:pPr>
      <w:del w:id="3490" w:author="The Si Tran" w:date="2012-12-06T21:13:00Z">
        <w:r w:rsidRPr="0049233F" w:rsidDel="00AF1345">
          <w:rPr>
            <w:color w:val="FF0000"/>
            <w:szCs w:val="26"/>
            <w:rPrChange w:id="3491" w:author="The Si Tran" w:date="2012-12-05T23:02:00Z">
              <w:rPr>
                <w:color w:val="FF0000"/>
                <w:sz w:val="32"/>
              </w:rPr>
            </w:rPrChange>
          </w:rPr>
          <w:delText>Bổ sung</w:delText>
        </w:r>
      </w:del>
    </w:p>
    <w:p w:rsidR="00393709" w:rsidRPr="0049233F" w:rsidRDefault="00001A0C" w:rsidP="00001A0C">
      <w:pPr>
        <w:pStyle w:val="Heading2"/>
        <w:rPr>
          <w:sz w:val="26"/>
          <w:szCs w:val="26"/>
          <w:rPrChange w:id="3492" w:author="The Si Tran" w:date="2012-12-05T23:02:00Z">
            <w:rPr/>
          </w:rPrChange>
        </w:rPr>
      </w:pPr>
      <w:r w:rsidRPr="0049233F">
        <w:rPr>
          <w:sz w:val="26"/>
          <w:szCs w:val="26"/>
          <w:rPrChange w:id="3493" w:author="The Si Tran" w:date="2012-12-05T23:02:00Z">
            <w:rPr/>
          </w:rPrChange>
        </w:rPr>
        <w:t>Kết luận</w:t>
      </w:r>
    </w:p>
    <w:p w:rsidR="006625BC" w:rsidRPr="0049233F" w:rsidRDefault="006625BC" w:rsidP="006625BC">
      <w:pPr>
        <w:spacing w:before="0"/>
        <w:ind w:firstLine="720"/>
        <w:rPr>
          <w:szCs w:val="26"/>
        </w:rPr>
      </w:pPr>
      <w:r w:rsidRPr="0049233F">
        <w:rPr>
          <w:szCs w:val="26"/>
        </w:rPr>
        <w:t xml:space="preserve">Chất lượng dự báo của mạng neuron nhân tạo phụ thuộc nhiều vào cấu hình của mạng (số lớp, số đơn vị mỗi lớp) và các tham số của giải thuật huấn luyện </w:t>
      </w:r>
    </w:p>
    <w:p w:rsidR="006625BC" w:rsidRPr="0049233F" w:rsidRDefault="006625BC" w:rsidP="006625BC">
      <w:pPr>
        <w:spacing w:before="0"/>
        <w:ind w:firstLine="720"/>
        <w:rPr>
          <w:szCs w:val="26"/>
        </w:rPr>
      </w:pPr>
      <w:r w:rsidRPr="0049233F">
        <w:rPr>
          <w:szCs w:val="26"/>
        </w:rPr>
        <w:lastRenderedPageBreak/>
        <w:t xml:space="preserve">Về mặt lý thuyết mạng neuron nhân tạo có khả năng xấp xỉ bất cứ hàm liên tục nào, điều này đã làm cho mạng neuron trở thành một công cụ mạnh trong công tác dự báo chuỗi thời gian. Tuy nhiên để tìm một cấu hình tối ưu cho một mạng neuron nhân tạo trong công tác dự báo một chuỗi thời gian nào đó là một việc khó khăn. Ta phải tiến hành việc lưa chọn bằng việc xây dựng nhiều cấu hình khác nhau, qua một quá trình lặp các công đoạn huấn luyện và kiểm tra lựa chọn một cấu hình tốt nhất. Trong quá trình áp dụng mô hình mạng để dự báo, khi các giá trị mới được </w:t>
      </w:r>
      <w:proofErr w:type="gramStart"/>
      <w:r w:rsidRPr="0049233F">
        <w:rPr>
          <w:szCs w:val="26"/>
        </w:rPr>
        <w:t>thu</w:t>
      </w:r>
      <w:proofErr w:type="gramEnd"/>
      <w:r w:rsidRPr="0049233F">
        <w:rPr>
          <w:szCs w:val="26"/>
        </w:rPr>
        <w:t xml:space="preserve"> nhập sai số nhiều so với kết quả dự báo, ta cần phải tiến hành huấn luyện lại mạng với các dữ liệu mới.</w:t>
      </w:r>
    </w:p>
    <w:p w:rsidR="006625BC" w:rsidRPr="0049233F" w:rsidRDefault="006625BC" w:rsidP="006625BC">
      <w:pPr>
        <w:spacing w:before="0"/>
        <w:ind w:firstLine="720"/>
        <w:rPr>
          <w:szCs w:val="26"/>
        </w:rPr>
      </w:pPr>
      <w:r w:rsidRPr="0049233F">
        <w:rPr>
          <w:szCs w:val="26"/>
        </w:rPr>
        <w:t xml:space="preserve"> Giải thuật RPROP tốc độ hội tụ và độ chính xác nhìn </w:t>
      </w:r>
      <w:proofErr w:type="gramStart"/>
      <w:r w:rsidRPr="0049233F">
        <w:rPr>
          <w:szCs w:val="26"/>
        </w:rPr>
        <w:t>chung</w:t>
      </w:r>
      <w:proofErr w:type="gramEnd"/>
      <w:r w:rsidRPr="0049233F">
        <w:rPr>
          <w:szCs w:val="26"/>
        </w:rPr>
        <w:t xml:space="preserve"> tốt hơn giải thuật lan truyền ngược và cũng ít bị chi phối bởi việc lựa chọn các tham số huấn luyện. Tuy nhiên điều này không luôn đúng cho mọi tập dữ liệu, vì vậy để thực hiện một công tác dự báo chuỗi thời gian bằng mạng neuron nhân tạo ta nên xem xét lựa chọn và thử nghiệm trên nhiều cấu hình và giải thuật khác nhau để tìm ra một mô hình tốt nhất.</w:t>
      </w:r>
    </w:p>
    <w:p w:rsidR="006625BC" w:rsidRPr="0049233F" w:rsidRDefault="006625BC" w:rsidP="006625BC">
      <w:pPr>
        <w:spacing w:before="0"/>
        <w:ind w:firstLine="720"/>
        <w:rPr>
          <w:szCs w:val="26"/>
        </w:rPr>
      </w:pPr>
      <w:r w:rsidRPr="0049233F">
        <w:rPr>
          <w:szCs w:val="26"/>
        </w:rPr>
        <w:t>Đối với những chuỗi thời gian có xu hướng và tính mùa chương trình dự đoán với độ chính xác chưa cao.</w:t>
      </w:r>
    </w:p>
    <w:p w:rsidR="006625BC" w:rsidRPr="002B1464" w:rsidRDefault="006625BC" w:rsidP="006625BC">
      <w:pPr>
        <w:rPr>
          <w:szCs w:val="26"/>
        </w:rPr>
      </w:pPr>
    </w:p>
    <w:p w:rsidR="006A21F7" w:rsidRPr="0049233F" w:rsidRDefault="00FD0937" w:rsidP="00FD0937">
      <w:pPr>
        <w:pStyle w:val="Heading1"/>
        <w:jc w:val="left"/>
        <w:rPr>
          <w:sz w:val="26"/>
          <w:szCs w:val="26"/>
          <w:rPrChange w:id="3494" w:author="The Si Tran" w:date="2012-12-05T23:02:00Z">
            <w:rPr/>
          </w:rPrChange>
        </w:rPr>
      </w:pPr>
      <w:r w:rsidRPr="0049233F">
        <w:rPr>
          <w:sz w:val="26"/>
          <w:szCs w:val="26"/>
          <w:rPrChange w:id="3495" w:author="The Si Tran" w:date="2012-12-05T23:02:00Z">
            <w:rPr/>
          </w:rPrChange>
        </w:rPr>
        <w:t>Mô hình kết hợp giữa ARIMA và ANN</w:t>
      </w:r>
    </w:p>
    <w:p w:rsidR="006A21F7" w:rsidRPr="0049233F" w:rsidRDefault="00CA12FA" w:rsidP="00D1749C">
      <w:pPr>
        <w:ind w:left="360" w:firstLine="360"/>
        <w:rPr>
          <w:szCs w:val="26"/>
          <w:rPrChange w:id="3496" w:author="The Si Tran" w:date="2012-12-05T23:02:00Z">
            <w:rPr/>
          </w:rPrChange>
        </w:rPr>
      </w:pPr>
      <w:r w:rsidRPr="002B1464">
        <w:rPr>
          <w:szCs w:val="26"/>
        </w:rPr>
        <w:t xml:space="preserve">Cả 2 mô hình ARIMA và ANN đều cho kết quả dự đoán với độ tin cậy </w:t>
      </w:r>
      <w:r w:rsidRPr="00082976">
        <w:rPr>
          <w:szCs w:val="26"/>
        </w:rPr>
        <w:t xml:space="preserve">cao trong môi trường tuyến </w:t>
      </w:r>
      <w:r w:rsidR="00BA63E2" w:rsidRPr="00263465">
        <w:rPr>
          <w:szCs w:val="26"/>
        </w:rPr>
        <w:t xml:space="preserve">tính </w:t>
      </w:r>
      <w:r w:rsidRPr="00B312F5">
        <w:rPr>
          <w:szCs w:val="26"/>
        </w:rPr>
        <w:t xml:space="preserve">và </w:t>
      </w:r>
      <w:r w:rsidR="00BA63E2" w:rsidRPr="00AF1345">
        <w:rPr>
          <w:szCs w:val="26"/>
        </w:rPr>
        <w:t xml:space="preserve">phi </w:t>
      </w:r>
      <w:r w:rsidRPr="0049233F">
        <w:rPr>
          <w:szCs w:val="26"/>
          <w:rPrChange w:id="3497" w:author="The Si Tran" w:date="2012-12-05T23:02:00Z">
            <w:rPr/>
          </w:rPrChange>
        </w:rPr>
        <w:t>tuyến tính. Tuy nhiên cả 2 mô hình đều không dự báo tốt cho những chuỗi thời gian tổng quát có chứa cả 2 thành phần trên.</w:t>
      </w:r>
    </w:p>
    <w:p w:rsidR="00D1749C" w:rsidRPr="0049233F" w:rsidRDefault="00D1749C" w:rsidP="00D1749C">
      <w:pPr>
        <w:ind w:left="360" w:firstLine="360"/>
        <w:rPr>
          <w:szCs w:val="26"/>
          <w:rPrChange w:id="3498" w:author="The Si Tran" w:date="2012-12-05T23:02:00Z">
            <w:rPr/>
          </w:rPrChange>
        </w:rPr>
      </w:pPr>
      <w:r w:rsidRPr="0049233F">
        <w:rPr>
          <w:szCs w:val="26"/>
          <w:rPrChange w:id="3499" w:author="The Si Tran" w:date="2012-12-05T23:02:00Z">
            <w:rPr/>
          </w:rPrChange>
        </w:rPr>
        <w:t>Để giải quyết vấn đề trên, người ta xấp xỉ chuỗi thời gian về dạng tuyến</w:t>
      </w:r>
      <w:r w:rsidR="00711ADB" w:rsidRPr="0049233F">
        <w:rPr>
          <w:szCs w:val="26"/>
          <w:rPrChange w:id="3500" w:author="The Si Tran" w:date="2012-12-05T23:02:00Z">
            <w:rPr/>
          </w:rPrChange>
        </w:rPr>
        <w:t xml:space="preserve"> tính</w:t>
      </w:r>
      <w:r w:rsidRPr="0049233F">
        <w:rPr>
          <w:szCs w:val="26"/>
          <w:rPrChange w:id="3501" w:author="The Si Tran" w:date="2012-12-05T23:02:00Z">
            <w:rPr/>
          </w:rPrChange>
        </w:rPr>
        <w:t>, sau đó dùng mô hình ARIMA để dự đoán chuỗi thời gian sau khi xấp xỉ. Tuy nhiên kết quả đạt được có độ tin cậy không cao vì việc xấp xỉ 1 chuỗi thời gi</w:t>
      </w:r>
      <w:r w:rsidR="00711ADB" w:rsidRPr="0049233F">
        <w:rPr>
          <w:szCs w:val="26"/>
          <w:rPrChange w:id="3502" w:author="The Si Tran" w:date="2012-12-05T23:02:00Z">
            <w:rPr/>
          </w:rPrChange>
        </w:rPr>
        <w:t xml:space="preserve">an tổng quát về chuỗi thuần </w:t>
      </w:r>
      <w:r w:rsidRPr="0049233F">
        <w:rPr>
          <w:szCs w:val="26"/>
          <w:rPrChange w:id="3503" w:author="The Si Tran" w:date="2012-12-05T23:02:00Z">
            <w:rPr/>
          </w:rPrChange>
        </w:rPr>
        <w:t xml:space="preserve">tuyến </w:t>
      </w:r>
      <w:r w:rsidR="00711ADB" w:rsidRPr="0049233F">
        <w:rPr>
          <w:szCs w:val="26"/>
          <w:rPrChange w:id="3504" w:author="The Si Tran" w:date="2012-12-05T23:02:00Z">
            <w:rPr/>
          </w:rPrChange>
        </w:rPr>
        <w:t xml:space="preserve">tính </w:t>
      </w:r>
      <w:r w:rsidRPr="0049233F">
        <w:rPr>
          <w:szCs w:val="26"/>
          <w:rPrChange w:id="3505" w:author="The Si Tran" w:date="2012-12-05T23:02:00Z">
            <w:rPr/>
          </w:rPrChange>
        </w:rPr>
        <w:t xml:space="preserve">sẽ làm mất đi tính </w:t>
      </w:r>
      <w:r w:rsidR="00711ADB" w:rsidRPr="0049233F">
        <w:rPr>
          <w:szCs w:val="26"/>
          <w:rPrChange w:id="3506" w:author="The Si Tran" w:date="2012-12-05T23:02:00Z">
            <w:rPr/>
          </w:rPrChange>
        </w:rPr>
        <w:t xml:space="preserve">phi </w:t>
      </w:r>
      <w:r w:rsidRPr="0049233F">
        <w:rPr>
          <w:szCs w:val="26"/>
          <w:rPrChange w:id="3507" w:author="The Si Tran" w:date="2012-12-05T23:02:00Z">
            <w:rPr/>
          </w:rPrChange>
        </w:rPr>
        <w:t>tuyến tính của chuỗi thời gian và việc xấp xỉ rất phức tạp và tốn chi phí cao.</w:t>
      </w:r>
    </w:p>
    <w:p w:rsidR="00D1749C" w:rsidRPr="0049233F" w:rsidRDefault="00D1749C" w:rsidP="00D1749C">
      <w:pPr>
        <w:ind w:left="360" w:firstLine="360"/>
        <w:rPr>
          <w:szCs w:val="26"/>
          <w:rPrChange w:id="3508" w:author="The Si Tran" w:date="2012-12-05T23:02:00Z">
            <w:rPr/>
          </w:rPrChange>
        </w:rPr>
      </w:pPr>
      <w:r w:rsidRPr="0049233F">
        <w:rPr>
          <w:szCs w:val="26"/>
          <w:rPrChange w:id="3509" w:author="The Si Tran" w:date="2012-12-05T23:02:00Z">
            <w:rPr/>
          </w:rPrChange>
        </w:rPr>
        <w:lastRenderedPageBreak/>
        <w:t>Áp dụng mô hình ANN để dự báo chuỗi thời gian tổng quát thì ta nhận được kết quả khả quan hơn mô hình ARIMA. Tuy nhiên ANN vẫn không dự b</w:t>
      </w:r>
      <w:r w:rsidR="00711ADB" w:rsidRPr="0049233F">
        <w:rPr>
          <w:szCs w:val="26"/>
          <w:rPrChange w:id="3510" w:author="The Si Tran" w:date="2012-12-05T23:02:00Z">
            <w:rPr/>
          </w:rPrChange>
        </w:rPr>
        <w:t>áo được hoàn toàn thành phần</w:t>
      </w:r>
      <w:r w:rsidRPr="0049233F">
        <w:rPr>
          <w:szCs w:val="26"/>
          <w:rPrChange w:id="3511" w:author="The Si Tran" w:date="2012-12-05T23:02:00Z">
            <w:rPr/>
          </w:rPrChange>
        </w:rPr>
        <w:t xml:space="preserve"> tuyến </w:t>
      </w:r>
      <w:r w:rsidR="00711ADB" w:rsidRPr="0049233F">
        <w:rPr>
          <w:szCs w:val="26"/>
          <w:rPrChange w:id="3512" w:author="The Si Tran" w:date="2012-12-05T23:02:00Z">
            <w:rPr/>
          </w:rPrChange>
        </w:rPr>
        <w:t xml:space="preserve">tính </w:t>
      </w:r>
      <w:r w:rsidRPr="0049233F">
        <w:rPr>
          <w:szCs w:val="26"/>
          <w:rPrChange w:id="3513" w:author="The Si Tran" w:date="2012-12-05T23:02:00Z">
            <w:rPr/>
          </w:rPrChange>
        </w:rPr>
        <w:t>của chuỗi thời gian.</w:t>
      </w:r>
    </w:p>
    <w:p w:rsidR="00D1749C" w:rsidRPr="0049233F" w:rsidDel="006F57E5" w:rsidRDefault="00D1749C" w:rsidP="00D1749C">
      <w:pPr>
        <w:ind w:left="360" w:firstLine="360"/>
        <w:rPr>
          <w:del w:id="3514" w:author="The Si Tran" w:date="2012-12-06T21:17:00Z"/>
          <w:szCs w:val="26"/>
          <w:rPrChange w:id="3515" w:author="The Si Tran" w:date="2012-12-05T23:02:00Z">
            <w:rPr>
              <w:del w:id="3516" w:author="The Si Tran" w:date="2012-12-06T21:17:00Z"/>
            </w:rPr>
          </w:rPrChange>
        </w:rPr>
      </w:pPr>
      <w:r w:rsidRPr="0049233F">
        <w:rPr>
          <w:szCs w:val="26"/>
          <w:rPrChange w:id="3517" w:author="The Si Tran" w:date="2012-12-05T23:02:00Z">
            <w:rPr/>
          </w:rPrChange>
        </w:rPr>
        <w:t>1 mô hình mới được đề xuất là kết hợp 2 mô hình để dự báo 1 chuỗi thời gian tổng quát.</w:t>
      </w:r>
    </w:p>
    <w:p w:rsidR="00783FDB" w:rsidRPr="0049233F" w:rsidDel="006F57E5" w:rsidRDefault="00783FDB" w:rsidP="00D1749C">
      <w:pPr>
        <w:ind w:left="360" w:firstLine="360"/>
        <w:rPr>
          <w:del w:id="3518" w:author="The Si Tran" w:date="2012-12-06T21:17:00Z"/>
          <w:szCs w:val="26"/>
          <w:rPrChange w:id="3519" w:author="The Si Tran" w:date="2012-12-05T23:02:00Z">
            <w:rPr>
              <w:del w:id="3520" w:author="The Si Tran" w:date="2012-12-06T21:17:00Z"/>
            </w:rPr>
          </w:rPrChange>
        </w:rPr>
      </w:pPr>
    </w:p>
    <w:p w:rsidR="00B144CE" w:rsidRPr="0049233F" w:rsidRDefault="00B144CE" w:rsidP="006F57E5">
      <w:pPr>
        <w:ind w:left="360" w:firstLine="360"/>
        <w:rPr>
          <w:rPrChange w:id="3521" w:author="The Si Tran" w:date="2012-12-05T23:02:00Z">
            <w:rPr/>
          </w:rPrChange>
        </w:rPr>
        <w:pPrChange w:id="3522" w:author="The Si Tran" w:date="2012-12-06T21:17:00Z">
          <w:pPr>
            <w:pStyle w:val="Heading2"/>
          </w:pPr>
        </w:pPrChange>
      </w:pPr>
      <w:del w:id="3523" w:author="The Si Tran" w:date="2012-12-06T21:17:00Z">
        <w:r w:rsidRPr="0049233F" w:rsidDel="00AF1345">
          <w:rPr>
            <w:rPrChange w:id="3524" w:author="The Si Tran" w:date="2012-12-05T23:02:00Z">
              <w:rPr/>
            </w:rPrChange>
          </w:rPr>
          <w:delText xml:space="preserve">Tông kết về mô hình ARIMA </w:delText>
        </w:r>
      </w:del>
    </w:p>
    <w:p w:rsidR="00B144CE" w:rsidRPr="0049233F" w:rsidDel="00AF1345" w:rsidRDefault="00B144CE" w:rsidP="00B144CE">
      <w:pPr>
        <w:pStyle w:val="Heading3"/>
        <w:rPr>
          <w:del w:id="3525" w:author="The Si Tran" w:date="2012-12-06T21:14:00Z"/>
        </w:rPr>
      </w:pPr>
      <w:del w:id="3526" w:author="The Si Tran" w:date="2012-12-06T21:14:00Z">
        <w:r w:rsidRPr="0049233F" w:rsidDel="00AF1345">
          <w:delText>Ưu điểm</w:delText>
        </w:r>
      </w:del>
    </w:p>
    <w:p w:rsidR="00B144CE" w:rsidRPr="0049233F" w:rsidDel="00AF1345" w:rsidRDefault="00B144CE" w:rsidP="00B144CE">
      <w:pPr>
        <w:pStyle w:val="Heading3"/>
        <w:rPr>
          <w:del w:id="3527" w:author="The Si Tran" w:date="2012-12-06T21:14:00Z"/>
        </w:rPr>
      </w:pPr>
      <w:del w:id="3528" w:author="The Si Tran" w:date="2012-12-06T21:14:00Z">
        <w:r w:rsidRPr="0049233F" w:rsidDel="00AF1345">
          <w:delText>Nhược điểm</w:delText>
        </w:r>
      </w:del>
    </w:p>
    <w:p w:rsidR="00B144CE" w:rsidRPr="0049233F" w:rsidDel="00AF1345" w:rsidRDefault="00B144CE" w:rsidP="00B144CE">
      <w:pPr>
        <w:pStyle w:val="Heading2"/>
        <w:rPr>
          <w:del w:id="3529" w:author="The Si Tran" w:date="2012-12-06T21:14:00Z"/>
          <w:sz w:val="26"/>
          <w:szCs w:val="26"/>
          <w:rPrChange w:id="3530" w:author="The Si Tran" w:date="2012-12-05T23:02:00Z">
            <w:rPr>
              <w:del w:id="3531" w:author="The Si Tran" w:date="2012-12-06T21:14:00Z"/>
            </w:rPr>
          </w:rPrChange>
        </w:rPr>
      </w:pPr>
      <w:del w:id="3532" w:author="The Si Tran" w:date="2012-12-06T21:14:00Z">
        <w:r w:rsidRPr="0049233F" w:rsidDel="00AF1345">
          <w:rPr>
            <w:sz w:val="26"/>
            <w:szCs w:val="26"/>
            <w:rPrChange w:id="3533" w:author="The Si Tran" w:date="2012-12-05T23:02:00Z">
              <w:rPr/>
            </w:rPrChange>
          </w:rPr>
          <w:delText xml:space="preserve">Tồng kết về mô hình mạng Neuron </w:delText>
        </w:r>
      </w:del>
    </w:p>
    <w:p w:rsidR="00B144CE" w:rsidRPr="0049233F" w:rsidDel="00AF1345" w:rsidRDefault="00B144CE" w:rsidP="00B144CE">
      <w:pPr>
        <w:pStyle w:val="Heading3"/>
        <w:rPr>
          <w:del w:id="3534" w:author="The Si Tran" w:date="2012-12-06T21:14:00Z"/>
        </w:rPr>
      </w:pPr>
      <w:del w:id="3535" w:author="The Si Tran" w:date="2012-12-06T21:14:00Z">
        <w:r w:rsidRPr="0049233F" w:rsidDel="00AF1345">
          <w:delText>Ưu điểm</w:delText>
        </w:r>
      </w:del>
    </w:p>
    <w:p w:rsidR="00B144CE" w:rsidRPr="0049233F" w:rsidDel="00AF1345" w:rsidRDefault="00B144CE" w:rsidP="00B144CE">
      <w:pPr>
        <w:pStyle w:val="Heading3"/>
        <w:rPr>
          <w:del w:id="3536" w:author="The Si Tran" w:date="2012-12-06T21:14:00Z"/>
        </w:rPr>
      </w:pPr>
      <w:del w:id="3537" w:author="The Si Tran" w:date="2012-12-06T21:14:00Z">
        <w:r w:rsidRPr="0049233F" w:rsidDel="00AF1345">
          <w:delText>Nhược điểm</w:delText>
        </w:r>
      </w:del>
    </w:p>
    <w:p w:rsidR="00231125" w:rsidRDefault="00231125" w:rsidP="00231125">
      <w:pPr>
        <w:pStyle w:val="Heading2"/>
        <w:rPr>
          <w:ins w:id="3538" w:author="The Si Tran" w:date="2012-12-06T21:18:00Z"/>
        </w:rPr>
      </w:pPr>
      <w:del w:id="3539" w:author="The Si Tran" w:date="2012-12-06T21:18:00Z">
        <w:r w:rsidRPr="0049233F" w:rsidDel="006C50E8">
          <w:rPr>
            <w:sz w:val="26"/>
            <w:szCs w:val="26"/>
            <w:rPrChange w:id="3540" w:author="The Si Tran" w:date="2012-12-05T23:02:00Z">
              <w:rPr/>
            </w:rPrChange>
          </w:rPr>
          <w:delText xml:space="preserve">Mô hình kết hợp ARIMA và Neuron </w:delText>
        </w:r>
      </w:del>
      <w:ins w:id="3541" w:author="The Si Tran" w:date="2012-12-06T21:18:00Z">
        <w:r w:rsidR="006C50E8">
          <w:t xml:space="preserve">Nguyên nhân </w:t>
        </w:r>
      </w:ins>
    </w:p>
    <w:p w:rsidR="00AC3890" w:rsidRPr="0049233F" w:rsidRDefault="00AC3890" w:rsidP="00AC3890">
      <w:pPr>
        <w:rPr>
          <w:ins w:id="3542" w:author="The Si Tran" w:date="2012-12-06T21:18:00Z"/>
          <w:szCs w:val="26"/>
        </w:rPr>
      </w:pPr>
      <w:ins w:id="3543" w:author="The Si Tran" w:date="2012-12-06T21:18:00Z">
        <w:r w:rsidRPr="0049233F">
          <w:rPr>
            <w:szCs w:val="26"/>
          </w:rPr>
          <w:t>Mô hình ARIMA sử dụng những đặc tính thống kê để xây dựng lên mô hình. Mặc dù ARIMA khá linh hoạt, nó có thể dùng để biểu diễn cho nhiều loại chuỗi thời gian khác nhau: AR(p), MA(q), ARMA(p,q),  ARIMA(p,d,q), SARIMA(p,q,d)(P,Q,D)S, nhưng hạn chế chính của nó là giả định về mối liên hệ tuyến tính trong chuỗi thời gian. Bởi vì giả định về sự tương quan tuyến tính giữa các giá trị trong chuỗi dữ liệu thời gian nên mô hình ARIMA không thể nhận biết được các thành phần không tuyến tính. Do đó dùng mô hình tuyến tính để dự đoán cho các bài toán thực tế có thể dẫn đến kết quả không thỏa đáng.</w:t>
        </w:r>
      </w:ins>
    </w:p>
    <w:p w:rsidR="00AC3890" w:rsidRPr="0049233F" w:rsidRDefault="00AC3890" w:rsidP="00AC3890">
      <w:pPr>
        <w:rPr>
          <w:ins w:id="3544" w:author="The Si Tran" w:date="2012-12-06T21:18:00Z"/>
          <w:szCs w:val="26"/>
        </w:rPr>
      </w:pPr>
      <w:ins w:id="3545" w:author="The Si Tran" w:date="2012-12-06T21:18:00Z">
        <w:r w:rsidRPr="0049233F">
          <w:rPr>
            <w:szCs w:val="26"/>
          </w:rPr>
          <w:t xml:space="preserve">Mô hình nơron nhân tạo </w:t>
        </w:r>
        <w:proofErr w:type="gramStart"/>
        <w:r w:rsidRPr="0049233F">
          <w:rPr>
            <w:szCs w:val="26"/>
          </w:rPr>
          <w:t>ANNs</w:t>
        </w:r>
        <w:proofErr w:type="gramEnd"/>
        <w:r w:rsidRPr="0049233F">
          <w:rPr>
            <w:szCs w:val="26"/>
          </w:rPr>
          <w:t xml:space="preserve"> được xây dựng dựa trên mô phỏng bộ óc con người. Ưu điểm chính của mô hình này là khả năng mô hình hóa các chuỗi dữ liệu mà các giá trị của nó có mối liên hệ phi tuyến. Với ANNs ta không cần xây dựng một mô hình cụ thể, mà mô hình được thích nghi dần qua quá trình huấn luyện. Phương pháp này thích hợp đối với chuỗi dữ liệu mà ta chưa xác định được các lý thuyết để tìm mối liên hệ trong dữ liệu.</w:t>
        </w:r>
      </w:ins>
    </w:p>
    <w:p w:rsidR="00AC3890" w:rsidRPr="0049233F" w:rsidRDefault="00AC3890" w:rsidP="00AC3890">
      <w:pPr>
        <w:rPr>
          <w:ins w:id="3546" w:author="The Si Tran" w:date="2012-12-06T21:18:00Z"/>
          <w:szCs w:val="26"/>
        </w:rPr>
      </w:pPr>
      <w:ins w:id="3547" w:author="The Si Tran" w:date="2012-12-06T21:18:00Z">
        <w:r w:rsidRPr="0049233F">
          <w:rPr>
            <w:szCs w:val="26"/>
          </w:rPr>
          <w:t>Mô hình lai sử dụng cả hai phương pháp:</w:t>
        </w:r>
      </w:ins>
    </w:p>
    <w:p w:rsidR="00AC3890" w:rsidRPr="0049233F" w:rsidRDefault="00AC3890" w:rsidP="00AC3890">
      <w:pPr>
        <w:pStyle w:val="ListParagraph"/>
        <w:numPr>
          <w:ilvl w:val="0"/>
          <w:numId w:val="14"/>
        </w:numPr>
        <w:spacing w:after="0" w:line="259" w:lineRule="auto"/>
        <w:rPr>
          <w:ins w:id="3548" w:author="The Si Tran" w:date="2012-12-06T21:18:00Z"/>
          <w:rFonts w:ascii="Times New Roman" w:hAnsi="Times New Roman"/>
          <w:sz w:val="26"/>
          <w:szCs w:val="26"/>
        </w:rPr>
      </w:pPr>
      <w:ins w:id="3549" w:author="The Si Tran" w:date="2012-12-06T21:18:00Z">
        <w:r w:rsidRPr="0049233F">
          <w:rPr>
            <w:rFonts w:ascii="Times New Roman" w:hAnsi="Times New Roman"/>
            <w:sz w:val="26"/>
            <w:szCs w:val="26"/>
          </w:rPr>
          <w:t>Trong thực tế, thường rất khó để xác định mối liên hệ trong một chuỗi thời gian và tuyến tính hay phi tuyến và phương phương pháp nào hữu hiệu hơn trong việc dự đoán. Do đó rất khó để chọn một mô hình thích hợp, nên ta thường thử nhiều phương pháp và chọn cái ra kết quả tốt nhất. Tuy nhiên, mô hình được chọn không nhất nhiết là mô hình tốt nhất cho dự báo tương lai do sự tồn tại các yếu tố tiềm ẩn: sai số lấy mẫu, mô hình chưa chắc chắn, cấu trúc thay đổi.</w:t>
        </w:r>
      </w:ins>
    </w:p>
    <w:p w:rsidR="00AC3890" w:rsidRPr="0049233F" w:rsidRDefault="00AC3890" w:rsidP="00AC3890">
      <w:pPr>
        <w:pStyle w:val="ListParagraph"/>
        <w:numPr>
          <w:ilvl w:val="0"/>
          <w:numId w:val="14"/>
        </w:numPr>
        <w:spacing w:after="0" w:line="259" w:lineRule="auto"/>
        <w:rPr>
          <w:ins w:id="3550" w:author="The Si Tran" w:date="2012-12-06T21:18:00Z"/>
          <w:rFonts w:ascii="Times New Roman" w:hAnsi="Times New Roman"/>
          <w:sz w:val="26"/>
          <w:szCs w:val="26"/>
        </w:rPr>
      </w:pPr>
      <w:ins w:id="3551" w:author="The Si Tran" w:date="2012-12-06T21:18:00Z">
        <w:r w:rsidRPr="0049233F">
          <w:rPr>
            <w:rFonts w:ascii="Times New Roman" w:hAnsi="Times New Roman"/>
            <w:sz w:val="26"/>
            <w:szCs w:val="26"/>
          </w:rPr>
          <w:t xml:space="preserve">Các chuỗi dữ liệu thực hiếm khi thuần tuyến tính hay thuần phi tuyến, mà chúng thường bao gồm cả hai thành phần. Trong trường hợp đó, một mình mô hình ARIMA cũng như ANNs không đủ tin cậy để mô hình và dự đoán bởi vì mô hình ARIMA không thể giải quyết được mối liên hệ phi tuyến, một mình mô hình </w:t>
        </w:r>
        <w:r w:rsidRPr="0049233F">
          <w:rPr>
            <w:rFonts w:ascii="Times New Roman" w:hAnsi="Times New Roman"/>
            <w:sz w:val="26"/>
            <w:szCs w:val="26"/>
          </w:rPr>
          <w:lastRenderedPageBreak/>
          <w:t>ANNs cũng không thể giải quyết được cả hai mối liên hệ phi tuyến và tuyến tính tốt được. Do đó kết hợp cả hai mô hình sẽ ra được kết quả tốt.</w:t>
        </w:r>
      </w:ins>
    </w:p>
    <w:p w:rsidR="00AC3890" w:rsidRPr="0049233F" w:rsidRDefault="00AC3890" w:rsidP="00AC3890">
      <w:pPr>
        <w:pStyle w:val="ListParagraph"/>
        <w:numPr>
          <w:ilvl w:val="0"/>
          <w:numId w:val="14"/>
        </w:numPr>
        <w:spacing w:after="0" w:line="259" w:lineRule="auto"/>
        <w:rPr>
          <w:ins w:id="3552" w:author="The Si Tran" w:date="2012-12-06T21:18:00Z"/>
          <w:rFonts w:ascii="Times New Roman" w:hAnsi="Times New Roman"/>
          <w:sz w:val="26"/>
          <w:szCs w:val="26"/>
        </w:rPr>
      </w:pPr>
      <w:ins w:id="3553" w:author="The Si Tran" w:date="2012-12-06T21:18:00Z">
        <w:r w:rsidRPr="0049233F">
          <w:rPr>
            <w:rFonts w:ascii="Times New Roman" w:hAnsi="Times New Roman"/>
            <w:sz w:val="26"/>
            <w:szCs w:val="26"/>
          </w:rPr>
          <w:t>Hầu hết các tài liệu dự báo đều cho rằng không một phương pháp đơn lẻ nào là tốt trong mọi trường hợp. Điều đó là vì các bài toán thực tế rất phức tạp và mang nhiều đặc tính khác nhau, không một phương pháp đơn lẽ nào có thể mô phỏng các bài toán tốt như nhau.</w:t>
        </w:r>
      </w:ins>
    </w:p>
    <w:p w:rsidR="00AC3890" w:rsidRPr="00AC3890" w:rsidRDefault="00AC3890" w:rsidP="00AC3890">
      <w:pPr>
        <w:rPr>
          <w:rPrChange w:id="3554" w:author="The Si Tran" w:date="2012-12-06T21:18:00Z">
            <w:rPr/>
          </w:rPrChange>
        </w:rPr>
        <w:pPrChange w:id="3555" w:author="The Si Tran" w:date="2012-12-06T21:18:00Z">
          <w:pPr>
            <w:pStyle w:val="Heading2"/>
          </w:pPr>
        </w:pPrChange>
      </w:pPr>
    </w:p>
    <w:p w:rsidR="00EB028F" w:rsidRPr="00AC3890" w:rsidRDefault="006C50E8" w:rsidP="00EB028F">
      <w:pPr>
        <w:pStyle w:val="Heading2"/>
        <w:rPr>
          <w:ins w:id="3556" w:author="The Si Tran" w:date="2012-12-05T22:38:00Z"/>
          <w:sz w:val="26"/>
          <w:szCs w:val="26"/>
          <w:rPrChange w:id="3557" w:author="The Si Tran" w:date="2012-12-06T21:18:00Z">
            <w:rPr>
              <w:ins w:id="3558" w:author="The Si Tran" w:date="2012-12-05T22:38:00Z"/>
            </w:rPr>
          </w:rPrChange>
        </w:rPr>
        <w:pPrChange w:id="3559" w:author="The Si Tran" w:date="2012-12-06T21:18:00Z">
          <w:pPr/>
        </w:pPrChange>
      </w:pPr>
      <w:ins w:id="3560" w:author="The Si Tran" w:date="2012-12-06T21:18:00Z">
        <w:r w:rsidRPr="00911BBF">
          <w:rPr>
            <w:sz w:val="26"/>
            <w:szCs w:val="26"/>
          </w:rPr>
          <w:t xml:space="preserve">Mô hình kết hợp ARIMA và </w:t>
        </w:r>
        <w:proofErr w:type="gramStart"/>
        <w:r w:rsidRPr="00911BBF">
          <w:rPr>
            <w:sz w:val="26"/>
            <w:szCs w:val="26"/>
          </w:rPr>
          <w:t>Neuron</w:t>
        </w:r>
        <w:r w:rsidRPr="0049233F" w:rsidDel="006C50E8">
          <w:rPr>
            <w:sz w:val="26"/>
            <w:szCs w:val="26"/>
            <w:rPrChange w:id="3561" w:author="The Si Tran" w:date="2012-12-05T23:02:00Z">
              <w:rPr>
                <w:szCs w:val="26"/>
              </w:rPr>
            </w:rPrChange>
          </w:rPr>
          <w:t xml:space="preserve"> </w:t>
        </w:r>
      </w:ins>
      <w:proofErr w:type="gramEnd"/>
      <w:del w:id="3562" w:author="The Si Tran" w:date="2012-12-06T21:18:00Z">
        <w:r w:rsidR="00BE62E1" w:rsidRPr="0049233F" w:rsidDel="006C50E8">
          <w:rPr>
            <w:sz w:val="26"/>
            <w:szCs w:val="26"/>
            <w:rPrChange w:id="3563" w:author="The Si Tran" w:date="2012-12-05T23:02:00Z">
              <w:rPr/>
            </w:rPrChange>
          </w:rPr>
          <w:delText>Phương thức kết hợp</w:delText>
        </w:r>
      </w:del>
      <w:r w:rsidR="00BE62E1" w:rsidRPr="0049233F">
        <w:rPr>
          <w:sz w:val="26"/>
          <w:szCs w:val="26"/>
          <w:rPrChange w:id="3564" w:author="The Si Tran" w:date="2012-12-05T23:02:00Z">
            <w:rPr/>
          </w:rPrChange>
        </w:rPr>
        <w:t>:</w:t>
      </w:r>
    </w:p>
    <w:p w:rsidR="00EB028F" w:rsidRPr="0049233F" w:rsidRDefault="00EB028F" w:rsidP="00EB028F">
      <w:pPr>
        <w:pStyle w:val="ListParagraph"/>
        <w:numPr>
          <w:ilvl w:val="0"/>
          <w:numId w:val="15"/>
        </w:numPr>
        <w:spacing w:after="0" w:line="259" w:lineRule="auto"/>
        <w:rPr>
          <w:ins w:id="3565" w:author="The Si Tran" w:date="2012-12-05T22:38:00Z"/>
          <w:rFonts w:ascii="Times New Roman" w:hAnsi="Times New Roman"/>
          <w:sz w:val="26"/>
          <w:szCs w:val="26"/>
        </w:rPr>
      </w:pPr>
      <w:ins w:id="3566" w:author="The Si Tran" w:date="2012-12-05T22:38:00Z">
        <w:r w:rsidRPr="0049233F">
          <w:rPr>
            <w:rFonts w:ascii="Times New Roman" w:hAnsi="Times New Roman"/>
            <w:sz w:val="26"/>
            <w:szCs w:val="26"/>
          </w:rPr>
          <w:t>Hiện thực mô hình</w:t>
        </w:r>
      </w:ins>
    </w:p>
    <w:p w:rsidR="00EB028F" w:rsidRPr="0049233F" w:rsidRDefault="00EB028F" w:rsidP="00EB028F">
      <w:pPr>
        <w:rPr>
          <w:ins w:id="3567" w:author="The Si Tran" w:date="2012-12-05T22:38:00Z"/>
          <w:szCs w:val="26"/>
        </w:rPr>
      </w:pPr>
      <w:ins w:id="3568" w:author="The Si Tran" w:date="2012-12-05T22:38:00Z">
        <w:r w:rsidRPr="0049233F">
          <w:rPr>
            <w:szCs w:val="26"/>
          </w:rPr>
          <w:t>Ta giả sử rằng mỗi chuỗi thời gian gồm cả thành phần tuyến tính và thành phần phi tuyến:</w:t>
        </w:r>
      </w:ins>
    </w:p>
    <w:p w:rsidR="00EB028F" w:rsidRPr="0049233F" w:rsidRDefault="006E1C30" w:rsidP="00EB028F">
      <w:pPr>
        <w:ind w:left="720" w:firstLine="720"/>
        <w:rPr>
          <w:ins w:id="3569" w:author="The Si Tran" w:date="2012-12-05T22:38:00Z"/>
          <w:szCs w:val="26"/>
        </w:rPr>
      </w:pPr>
      <m:oMathPara>
        <m:oMathParaPr>
          <m:jc m:val="left"/>
        </m:oMathParaPr>
        <m:oMath>
          <m:sSub>
            <m:sSubPr>
              <m:ctrlPr>
                <w:ins w:id="3570" w:author="The Si Tran" w:date="2012-12-05T22:38:00Z">
                  <w:rPr>
                    <w:rFonts w:ascii="Cambria Math" w:eastAsiaTheme="minorHAnsi" w:hAnsi="Cambria Math"/>
                    <w:i/>
                    <w:szCs w:val="26"/>
                  </w:rPr>
                </w:ins>
              </m:ctrlPr>
            </m:sSubPr>
            <m:e>
              <w:ins w:id="3571" w:author="The Si Tran" w:date="2012-12-05T22:38:00Z">
                <m:r>
                  <w:rPr>
                    <w:rFonts w:ascii="Cambria Math" w:hAnsi="Cambria Math"/>
                    <w:szCs w:val="26"/>
                  </w:rPr>
                  <m:t>Y</m:t>
                </m:r>
              </w:ins>
            </m:e>
            <m:sub>
              <w:ins w:id="3572" w:author="The Si Tran" w:date="2012-12-05T22:38:00Z">
                <m:r>
                  <w:rPr>
                    <w:rFonts w:ascii="Cambria Math" w:hAnsi="Cambria Math"/>
                    <w:szCs w:val="26"/>
                  </w:rPr>
                  <m:t>t</m:t>
                </m:r>
              </w:ins>
            </m:sub>
          </m:sSub>
          <w:ins w:id="3573" w:author="The Si Tran" w:date="2012-12-05T22:38:00Z">
            <m:r>
              <w:rPr>
                <w:rFonts w:ascii="Cambria Math" w:hAnsi="Cambria Math"/>
                <w:szCs w:val="26"/>
              </w:rPr>
              <m:t>=</m:t>
            </m:r>
          </w:ins>
          <m:sSub>
            <m:sSubPr>
              <m:ctrlPr>
                <w:ins w:id="3574" w:author="The Si Tran" w:date="2012-12-05T22:38:00Z">
                  <w:rPr>
                    <w:rFonts w:ascii="Cambria Math" w:eastAsiaTheme="minorHAnsi" w:hAnsi="Cambria Math"/>
                    <w:i/>
                    <w:szCs w:val="26"/>
                  </w:rPr>
                </w:ins>
              </m:ctrlPr>
            </m:sSubPr>
            <m:e>
              <w:ins w:id="3575" w:author="The Si Tran" w:date="2012-12-05T22:38:00Z">
                <m:r>
                  <w:rPr>
                    <w:rFonts w:ascii="Cambria Math" w:hAnsi="Cambria Math"/>
                    <w:szCs w:val="26"/>
                  </w:rPr>
                  <m:t>L</m:t>
                </m:r>
              </w:ins>
            </m:e>
            <m:sub>
              <w:ins w:id="3576" w:author="The Si Tran" w:date="2012-12-05T22:38:00Z">
                <m:r>
                  <w:rPr>
                    <w:rFonts w:ascii="Cambria Math" w:hAnsi="Cambria Math"/>
                    <w:szCs w:val="26"/>
                  </w:rPr>
                  <m:t>t</m:t>
                </m:r>
              </w:ins>
            </m:sub>
          </m:sSub>
          <w:ins w:id="3577" w:author="The Si Tran" w:date="2012-12-05T22:38:00Z">
            <m:r>
              <w:rPr>
                <w:rFonts w:ascii="Cambria Math" w:hAnsi="Cambria Math"/>
                <w:szCs w:val="26"/>
              </w:rPr>
              <m:t>+</m:t>
            </m:r>
          </w:ins>
          <m:sSub>
            <m:sSubPr>
              <m:ctrlPr>
                <w:ins w:id="3578" w:author="The Si Tran" w:date="2012-12-05T22:38:00Z">
                  <w:rPr>
                    <w:rFonts w:ascii="Cambria Math" w:eastAsiaTheme="minorHAnsi" w:hAnsi="Cambria Math"/>
                    <w:i/>
                    <w:szCs w:val="26"/>
                  </w:rPr>
                </w:ins>
              </m:ctrlPr>
            </m:sSubPr>
            <m:e>
              <w:ins w:id="3579" w:author="The Si Tran" w:date="2012-12-05T22:38:00Z">
                <m:r>
                  <w:rPr>
                    <w:rFonts w:ascii="Cambria Math" w:hAnsi="Cambria Math"/>
                    <w:szCs w:val="26"/>
                  </w:rPr>
                  <m:t>N</m:t>
                </m:r>
              </w:ins>
            </m:e>
            <m:sub>
              <w:ins w:id="3580" w:author="The Si Tran" w:date="2012-12-05T22:38:00Z">
                <m:r>
                  <w:rPr>
                    <w:rFonts w:ascii="Cambria Math" w:hAnsi="Cambria Math"/>
                    <w:szCs w:val="26"/>
                  </w:rPr>
                  <m:t>t</m:t>
                </m:r>
              </w:ins>
            </m:sub>
          </m:sSub>
        </m:oMath>
      </m:oMathPara>
    </w:p>
    <w:p w:rsidR="00EB028F" w:rsidRPr="0049233F" w:rsidRDefault="00EB028F" w:rsidP="00EB028F">
      <w:pPr>
        <w:rPr>
          <w:ins w:id="3581" w:author="The Si Tran" w:date="2012-12-05T22:38:00Z"/>
          <w:szCs w:val="26"/>
        </w:rPr>
      </w:pPr>
      <w:proofErr w:type="gramStart"/>
      <w:ins w:id="3582" w:author="The Si Tran" w:date="2012-12-05T22:38:00Z">
        <w:r w:rsidRPr="0049233F">
          <w:rPr>
            <w:szCs w:val="26"/>
          </w:rPr>
          <w:t>trong</w:t>
        </w:r>
        <w:proofErr w:type="gramEnd"/>
        <w:r w:rsidRPr="0049233F">
          <w:rPr>
            <w:szCs w:val="26"/>
          </w:rPr>
          <w:t xml:space="preserve"> đó:</w:t>
        </w:r>
      </w:ins>
    </w:p>
    <w:p w:rsidR="00EB028F" w:rsidRPr="0049233F" w:rsidRDefault="00EB028F" w:rsidP="00EB028F">
      <w:pPr>
        <w:rPr>
          <w:ins w:id="3583" w:author="The Si Tran" w:date="2012-12-05T22:38:00Z"/>
          <w:szCs w:val="26"/>
        </w:rPr>
      </w:pPr>
      <w:ins w:id="3584" w:author="The Si Tran" w:date="2012-12-05T22:38:00Z">
        <w:r w:rsidRPr="0049233F">
          <w:rPr>
            <w:szCs w:val="26"/>
          </w:rPr>
          <w:tab/>
          <w:t>L: biểu diễn thành phần tuyến tính của chuỗi thời gian</w:t>
        </w:r>
      </w:ins>
    </w:p>
    <w:p w:rsidR="00EB028F" w:rsidRPr="0049233F" w:rsidRDefault="00EB028F" w:rsidP="00EB028F">
      <w:pPr>
        <w:rPr>
          <w:ins w:id="3585" w:author="The Si Tran" w:date="2012-12-05T22:38:00Z"/>
          <w:szCs w:val="26"/>
        </w:rPr>
      </w:pPr>
      <w:ins w:id="3586" w:author="The Si Tran" w:date="2012-12-05T22:38:00Z">
        <w:r w:rsidRPr="0049233F">
          <w:rPr>
            <w:szCs w:val="26"/>
          </w:rPr>
          <w:tab/>
          <w:t>N: biểu diễn thành phần phi tuyến của chuỗi thời gian</w:t>
        </w:r>
      </w:ins>
    </w:p>
    <w:p w:rsidR="00EB028F" w:rsidRPr="0049233F" w:rsidRDefault="00EB028F" w:rsidP="00EB028F">
      <w:pPr>
        <w:rPr>
          <w:ins w:id="3587" w:author="The Si Tran" w:date="2012-12-05T22:38:00Z"/>
          <w:rFonts w:eastAsiaTheme="minorEastAsia"/>
          <w:szCs w:val="26"/>
        </w:rPr>
      </w:pPr>
      <w:ins w:id="3588" w:author="The Si Tran" w:date="2012-12-05T22:38:00Z">
        <w:r w:rsidRPr="0049233F">
          <w:rPr>
            <w:szCs w:val="26"/>
          </w:rPr>
          <w:t xml:space="preserve">Hai thành phần đó sẽ được ước lượng từ dữ liệu. Đầu tiên, ta dùng mô hình ARIMA để dự đoán thành phần tuyến tính của chuỗi thời gian, lúc đó phần lỗi của mô hình ARIMA sẽ chỉ chứa thành phần phi tuyến tính. Với </w:t>
        </w:r>
        <m:oMath>
          <m:sSub>
            <m:sSubPr>
              <m:ctrlPr>
                <w:rPr>
                  <w:rFonts w:ascii="Cambria Math" w:eastAsiaTheme="minorHAnsi" w:hAnsi="Cambria Math"/>
                  <w:i/>
                  <w:szCs w:val="26"/>
                </w:rPr>
              </m:ctrlPr>
            </m:sSubPr>
            <m:e>
              <m:r>
                <w:rPr>
                  <w:rFonts w:ascii="Cambria Math" w:hAnsi="Cambria Math"/>
                  <w:szCs w:val="26"/>
                </w:rPr>
                <m:t>e</m:t>
              </m:r>
            </m:e>
            <m:sub>
              <m:r>
                <w:rPr>
                  <w:rFonts w:ascii="Cambria Math" w:hAnsi="Cambria Math"/>
                  <w:szCs w:val="26"/>
                </w:rPr>
                <m:t>t</m:t>
              </m:r>
            </m:sub>
          </m:sSub>
        </m:oMath>
        <w:r w:rsidRPr="0049233F">
          <w:rPr>
            <w:rFonts w:eastAsiaTheme="minorEastAsia"/>
            <w:szCs w:val="26"/>
          </w:rPr>
          <w:t xml:space="preserve"> là lỗi tại thời điểm t của mô hình tuyến tính ARIMA, ta có: </w:t>
        </w:r>
        <m:oMath>
          <m:sSub>
            <m:sSubPr>
              <m:ctrlPr>
                <w:rPr>
                  <w:rFonts w:ascii="Cambria Math" w:eastAsiaTheme="minorHAnsi" w:hAnsi="Cambria Math"/>
                  <w:i/>
                  <w:szCs w:val="26"/>
                </w:rPr>
              </m:ctrlPr>
            </m:sSubPr>
            <m:e>
              <m:r>
                <w:rPr>
                  <w:rFonts w:ascii="Cambria Math" w:hAnsi="Cambria Math"/>
                  <w:szCs w:val="26"/>
                </w:rPr>
                <m:t>e</m:t>
              </m:r>
            </m:e>
            <m:sub>
              <m:r>
                <w:rPr>
                  <w:rFonts w:ascii="Cambria Math" w:hAnsi="Cambria Math"/>
                  <w:szCs w:val="26"/>
                </w:rPr>
                <m:t>t</m:t>
              </m:r>
            </m:sub>
          </m:sSub>
          <m:r>
            <w:rPr>
              <w:rFonts w:ascii="Cambria Math" w:hAnsi="Cambria Math"/>
              <w:szCs w:val="26"/>
            </w:rPr>
            <m:t>=</m:t>
          </m:r>
          <m:sSub>
            <m:sSubPr>
              <m:ctrlPr>
                <w:rPr>
                  <w:rFonts w:ascii="Cambria Math" w:eastAsiaTheme="minorHAnsi" w:hAnsi="Cambria Math"/>
                  <w:i/>
                  <w:szCs w:val="26"/>
                </w:rPr>
              </m:ctrlPr>
            </m:sSubPr>
            <m:e>
              <m:r>
                <w:rPr>
                  <w:rFonts w:ascii="Cambria Math" w:hAnsi="Cambria Math"/>
                  <w:szCs w:val="26"/>
                </w:rPr>
                <m:t>Y</m:t>
              </m:r>
            </m:e>
            <m:sub>
              <m:r>
                <w:rPr>
                  <w:rFonts w:ascii="Cambria Math" w:hAnsi="Cambria Math"/>
                  <w:szCs w:val="26"/>
                </w:rPr>
                <m:t>t</m:t>
              </m:r>
            </m:sub>
          </m:sSub>
          <m:r>
            <w:rPr>
              <w:rFonts w:ascii="Cambria Math" w:hAnsi="Cambria Math"/>
              <w:szCs w:val="26"/>
            </w:rPr>
            <m:t>-</m:t>
          </m:r>
          <m:sSub>
            <m:sSubPr>
              <m:ctrlPr>
                <w:rPr>
                  <w:rFonts w:ascii="Cambria Math" w:eastAsiaTheme="minorHAnsi" w:hAnsi="Cambria Math"/>
                  <w:i/>
                  <w:szCs w:val="26"/>
                </w:rPr>
              </m:ctrlPr>
            </m:sSubPr>
            <m:e>
              <m:acc>
                <m:accPr>
                  <m:ctrlPr>
                    <w:rPr>
                      <w:rFonts w:ascii="Cambria Math" w:eastAsiaTheme="minorHAnsi" w:hAnsi="Cambria Math"/>
                      <w:i/>
                      <w:szCs w:val="26"/>
                    </w:rPr>
                  </m:ctrlPr>
                </m:accPr>
                <m:e>
                  <m:r>
                    <w:rPr>
                      <w:rFonts w:ascii="Cambria Math" w:hAnsi="Cambria Math"/>
                      <w:szCs w:val="26"/>
                    </w:rPr>
                    <m:t>L</m:t>
                  </m:r>
                </m:e>
              </m:acc>
            </m:e>
            <m:sub>
              <m:r>
                <w:rPr>
                  <w:rFonts w:ascii="Cambria Math" w:hAnsi="Cambria Math"/>
                  <w:szCs w:val="26"/>
                </w:rPr>
                <m:t>t</m:t>
              </m:r>
            </m:sub>
          </m:sSub>
        </m:oMath>
        <w:r w:rsidRPr="0049233F">
          <w:rPr>
            <w:rFonts w:eastAsiaTheme="minorEastAsia"/>
            <w:szCs w:val="26"/>
          </w:rPr>
          <w:t xml:space="preserve"> 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tại thời điểm </w:t>
        </w:r>
        <w:proofErr w:type="gramStart"/>
        <w:r w:rsidRPr="0049233F">
          <w:rPr>
            <w:rFonts w:eastAsiaTheme="minorEastAsia"/>
            <w:szCs w:val="26"/>
          </w:rPr>
          <w:t>t</w:t>
        </w:r>
        <w:proofErr w:type="gramEnd"/>
        <w:r w:rsidRPr="0049233F">
          <w:rPr>
            <w:rFonts w:eastAsiaTheme="minorEastAsia"/>
            <w:szCs w:val="26"/>
          </w:rPr>
          <w:t>.</w:t>
        </w:r>
      </w:ins>
    </w:p>
    <w:p w:rsidR="00EB028F" w:rsidRPr="0049233F" w:rsidRDefault="00EB028F" w:rsidP="00EB028F">
      <w:pPr>
        <w:rPr>
          <w:ins w:id="3589" w:author="The Si Tran" w:date="2012-12-05T22:38:00Z"/>
          <w:rFonts w:eastAsiaTheme="minorEastAsia"/>
          <w:szCs w:val="26"/>
        </w:rPr>
      </w:pPr>
      <w:ins w:id="3590" w:author="The Si Tran" w:date="2012-12-05T22:38:00Z">
        <w:r w:rsidRPr="0049233F">
          <w:rPr>
            <w:rFonts w:eastAsiaTheme="minorEastAsia"/>
            <w:szCs w:val="26"/>
          </w:rPr>
          <w:t xml:space="preserve">Sau khi mô hình hóa dữ liệu bằng ARIMA thì lỗi có thể vẫn còn mang tính phi tuyến. Mô hình hóa lỗi này bằng ANNs, ta có thể phát hiện ra được mối liên hệ phi tuyến. Với n giá trị đầu vào, mô hình </w:t>
        </w:r>
        <w:proofErr w:type="gramStart"/>
        <w:r w:rsidRPr="0049233F">
          <w:rPr>
            <w:rFonts w:eastAsiaTheme="minorEastAsia"/>
            <w:szCs w:val="26"/>
          </w:rPr>
          <w:t>ANNs</w:t>
        </w:r>
        <w:proofErr w:type="gramEnd"/>
        <w:r w:rsidRPr="0049233F">
          <w:rPr>
            <w:rFonts w:eastAsiaTheme="minorEastAsia"/>
            <w:szCs w:val="26"/>
          </w:rPr>
          <w:t xml:space="preserve"> cho phần lỗi là:</w:t>
        </w:r>
      </w:ins>
    </w:p>
    <w:p w:rsidR="00EB028F" w:rsidRPr="0049233F" w:rsidRDefault="00EB028F" w:rsidP="00EB028F">
      <w:pPr>
        <w:rPr>
          <w:ins w:id="3591" w:author="The Si Tran" w:date="2012-12-05T22:38:00Z"/>
          <w:rFonts w:eastAsiaTheme="minorEastAsia"/>
          <w:szCs w:val="26"/>
        </w:rPr>
      </w:pPr>
      <w:ins w:id="3592" w:author="The Si Tran" w:date="2012-12-05T22:38:00Z">
        <w:r w:rsidRPr="0049233F">
          <w:rPr>
            <w:rFonts w:eastAsiaTheme="minorEastAsia"/>
            <w:szCs w:val="26"/>
          </w:rPr>
          <w:tab/>
        </w:r>
        <m:oMath>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m:t>
              </m:r>
            </m:sub>
          </m:sSub>
          <m:r>
            <w:rPr>
              <w:rFonts w:ascii="Cambria Math" w:eastAsiaTheme="minorEastAsia" w:hAnsi="Cambria Math"/>
              <w:szCs w:val="26"/>
            </w:rPr>
            <m:t>=f</m:t>
          </m:r>
          <m:d>
            <m:dPr>
              <m:ctrlPr>
                <w:rPr>
                  <w:rFonts w:ascii="Cambria Math" w:eastAsiaTheme="minorEastAsia" w:hAnsi="Cambria Math"/>
                  <w:i/>
                  <w:szCs w:val="26"/>
                </w:rPr>
              </m:ctrlPr>
            </m:dPr>
            <m:e>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t-1</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t-2</m:t>
                  </m:r>
                </m:sub>
              </m:sSub>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e</m:t>
                  </m:r>
                </m:e>
                <m:sub>
                  <m:r>
                    <w:rPr>
                      <w:rFonts w:ascii="Cambria Math" w:eastAsiaTheme="minorEastAsia" w:hAnsi="Cambria Math"/>
                      <w:szCs w:val="26"/>
                    </w:rPr>
                    <m:t>t-n</m:t>
                  </m:r>
                </m:sub>
              </m:sSub>
            </m:e>
          </m:d>
          <m:r>
            <w:rPr>
              <w:rFonts w:ascii="Cambria Math" w:eastAsiaTheme="minorEastAsia" w:hAnsi="Cambria Math"/>
              <w:szCs w:val="26"/>
            </w:rPr>
            <m:t xml:space="preserve">+ </m:t>
          </m:r>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ins>
    </w:p>
    <w:p w:rsidR="00EB028F" w:rsidRPr="0049233F" w:rsidRDefault="00EB028F" w:rsidP="00EB028F">
      <w:pPr>
        <w:rPr>
          <w:ins w:id="3593" w:author="The Si Tran" w:date="2012-12-05T22:38:00Z"/>
          <w:rFonts w:eastAsiaTheme="minorEastAsia"/>
          <w:szCs w:val="26"/>
        </w:rPr>
      </w:pPr>
      <w:ins w:id="3594" w:author="The Si Tran" w:date="2012-12-05T22:38:00Z">
        <w:r w:rsidRPr="0049233F">
          <w:rPr>
            <w:rFonts w:eastAsiaTheme="minorEastAsia"/>
            <w:szCs w:val="26"/>
          </w:rPr>
          <w:t xml:space="preserve">Trong đó </w:t>
        </w:r>
        <m:oMath>
          <m:r>
            <w:rPr>
              <w:rFonts w:ascii="Cambria Math" w:eastAsiaTheme="minorEastAsia" w:hAnsi="Cambria Math"/>
              <w:szCs w:val="26"/>
            </w:rPr>
            <m:t>f()</m:t>
          </m:r>
        </m:oMath>
        <w:r w:rsidRPr="0049233F">
          <w:rPr>
            <w:rFonts w:eastAsiaTheme="minorEastAsia"/>
            <w:szCs w:val="26"/>
          </w:rPr>
          <w:t xml:space="preserve"> là hàm phi tuyến được xác định bởi mô hình nơron và </w:t>
        </w:r>
        <m:oMath>
          <m:sSub>
            <m:sSubPr>
              <m:ctrlPr>
                <w:rPr>
                  <w:rFonts w:ascii="Cambria Math" w:eastAsiaTheme="minorEastAsia" w:hAnsi="Cambria Math"/>
                  <w:i/>
                  <w:szCs w:val="26"/>
                </w:rPr>
              </m:ctrlPr>
            </m:sSubPr>
            <m:e>
              <m:r>
                <w:rPr>
                  <w:rFonts w:ascii="Cambria Math" w:eastAsiaTheme="minorEastAsia" w:hAnsi="Cambria Math"/>
                  <w:szCs w:val="26"/>
                </w:rPr>
                <m:t>ε</m:t>
              </m:r>
            </m:e>
            <m:sub>
              <m:r>
                <w:rPr>
                  <w:rFonts w:ascii="Cambria Math" w:eastAsiaTheme="minorEastAsia" w:hAnsi="Cambria Math"/>
                  <w:szCs w:val="26"/>
                </w:rPr>
                <m:t>t</m:t>
              </m:r>
            </m:sub>
          </m:sSub>
        </m:oMath>
        <w:r w:rsidRPr="0049233F">
          <w:rPr>
            <w:rFonts w:eastAsiaTheme="minorEastAsia"/>
            <w:szCs w:val="26"/>
          </w:rPr>
          <w:t xml:space="preserve"> lỗi ngẫu nhiên.</w:t>
        </w:r>
      </w:ins>
    </w:p>
    <w:p w:rsidR="00EB028F" w:rsidRPr="0049233F" w:rsidRDefault="00EB028F" w:rsidP="00EB028F">
      <w:pPr>
        <w:rPr>
          <w:ins w:id="3595" w:author="The Si Tran" w:date="2012-12-05T22:38:00Z"/>
          <w:rFonts w:eastAsiaTheme="minorEastAsia"/>
          <w:szCs w:val="26"/>
        </w:rPr>
      </w:pPr>
      <w:ins w:id="3596" w:author="The Si Tran" w:date="2012-12-05T22:38:00Z">
        <w:r w:rsidRPr="0049233F">
          <w:rPr>
            <w:rFonts w:eastAsiaTheme="minorEastAsia"/>
            <w:szCs w:val="26"/>
          </w:rPr>
          <w:t>Sau khi mô hình đã được xây dựng, giá trị dự đoán từ hai mô hình thành phần là:</w:t>
        </w:r>
      </w:ins>
    </w:p>
    <w:p w:rsidR="00EB028F" w:rsidRPr="0049233F" w:rsidRDefault="00EB028F" w:rsidP="00EB028F">
      <w:pPr>
        <w:rPr>
          <w:ins w:id="3597" w:author="The Si Tran" w:date="2012-12-05T22:38:00Z"/>
          <w:rFonts w:eastAsiaTheme="minorEastAsia"/>
          <w:szCs w:val="26"/>
        </w:rPr>
      </w:pPr>
      <w:ins w:id="3598" w:author="The Si Tran" w:date="2012-12-05T22:38:00Z">
        <w:r w:rsidRPr="0049233F">
          <w:rPr>
            <w:rFonts w:eastAsiaTheme="minorEastAsia"/>
            <w:szCs w:val="26"/>
          </w:rPr>
          <w:tab/>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Y</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r>
            <w:rPr>
              <w:rFonts w:ascii="Cambria Math" w:eastAsiaTheme="minorEastAsia" w:hAnsi="Cambria Math"/>
              <w:szCs w:val="26"/>
            </w:rPr>
            <m:t>+</m:t>
          </m:r>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ins>
    </w:p>
    <w:p w:rsidR="00EB028F" w:rsidRPr="0049233F" w:rsidRDefault="00EB028F" w:rsidP="00EB028F">
      <w:pPr>
        <w:rPr>
          <w:ins w:id="3599" w:author="The Si Tran" w:date="2012-12-05T22:38:00Z"/>
          <w:rFonts w:eastAsiaTheme="minorEastAsia"/>
          <w:szCs w:val="26"/>
        </w:rPr>
      </w:pPr>
      <w:ins w:id="3600" w:author="The Si Tran" w:date="2012-12-05T22:38:00Z">
        <w:r w:rsidRPr="0049233F">
          <w:rPr>
            <w:rFonts w:eastAsiaTheme="minorEastAsia"/>
            <w:szCs w:val="26"/>
          </w:rPr>
          <w:lastRenderedPageBreak/>
          <w:t xml:space="preserve">Trong đó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L</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ARIMA, </w:t>
        </w:r>
        <m:oMath>
          <m:sSub>
            <m:sSubPr>
              <m:ctrlPr>
                <w:rPr>
                  <w:rFonts w:ascii="Cambria Math" w:eastAsiaTheme="minorEastAsia" w:hAnsi="Cambria Math"/>
                  <w:i/>
                  <w:szCs w:val="26"/>
                </w:rPr>
              </m:ctrlPr>
            </m:sSubPr>
            <m:e>
              <m:acc>
                <m:accPr>
                  <m:ctrlPr>
                    <w:rPr>
                      <w:rFonts w:ascii="Cambria Math" w:eastAsiaTheme="minorEastAsia" w:hAnsi="Cambria Math"/>
                      <w:i/>
                      <w:szCs w:val="26"/>
                    </w:rPr>
                  </m:ctrlPr>
                </m:accPr>
                <m:e>
                  <m:r>
                    <w:rPr>
                      <w:rFonts w:ascii="Cambria Math" w:eastAsiaTheme="minorEastAsia" w:hAnsi="Cambria Math"/>
                      <w:szCs w:val="26"/>
                    </w:rPr>
                    <m:t>N</m:t>
                  </m:r>
                </m:e>
              </m:acc>
            </m:e>
            <m:sub>
              <m:r>
                <w:rPr>
                  <w:rFonts w:ascii="Cambria Math" w:eastAsiaTheme="minorEastAsia" w:hAnsi="Cambria Math"/>
                  <w:szCs w:val="26"/>
                </w:rPr>
                <m:t>t</m:t>
              </m:r>
            </m:sub>
          </m:sSub>
        </m:oMath>
        <w:r w:rsidRPr="0049233F">
          <w:rPr>
            <w:rFonts w:eastAsiaTheme="minorEastAsia"/>
            <w:szCs w:val="26"/>
          </w:rPr>
          <w:t xml:space="preserve"> là giá trị dự đoán từ mô hình ANNs.</w:t>
        </w:r>
      </w:ins>
    </w:p>
    <w:p w:rsidR="00EB028F" w:rsidRPr="0049233F" w:rsidRDefault="00EB028F" w:rsidP="00EB028F">
      <w:pPr>
        <w:rPr>
          <w:ins w:id="3601" w:author="The Si Tran" w:date="2012-12-05T22:38:00Z"/>
          <w:rFonts w:eastAsiaTheme="minorEastAsia"/>
          <w:szCs w:val="26"/>
        </w:rPr>
      </w:pPr>
      <w:ins w:id="3602" w:author="The Si Tran" w:date="2012-12-05T22:38:00Z">
        <w:r w:rsidRPr="002B1464">
          <w:rPr>
            <w:rFonts w:eastAsiaTheme="minorEastAsia"/>
            <w:noProof/>
            <w:szCs w:val="26"/>
            <w:rPrChange w:id="3603" w:author="Unknown">
              <w:rPr>
                <w:noProof/>
              </w:rPr>
            </w:rPrChange>
          </w:rPr>
          <mc:AlternateContent>
            <mc:Choice Requires="wpc">
              <w:drawing>
                <wp:inline distT="0" distB="0" distL="0" distR="0" wp14:anchorId="22753257" wp14:editId="0518FE50">
                  <wp:extent cx="5486400" cy="2743200"/>
                  <wp:effectExtent l="0" t="0" r="0" b="0"/>
                  <wp:docPr id="57" name="Canvas 5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2" name="Text Box 12"/>
                          <wps:cNvSpPr txBox="1"/>
                          <wps:spPr>
                            <a:xfrm>
                              <a:off x="2381250" y="13335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C30" w:rsidRPr="00993A8B" w:rsidRDefault="006E1C30" w:rsidP="00EB028F">
                                <w:pPr>
                                  <w:spacing w:line="240" w:lineRule="auto"/>
                                  <w:jc w:val="center"/>
                                </w:pPr>
                                <w:r w:rsidRPr="00993A8B">
                                  <w:t>Time series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 name="Text Box 3"/>
                          <wps:cNvSpPr txBox="1"/>
                          <wps:spPr>
                            <a:xfrm>
                              <a:off x="3304200" y="1446825"/>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rsidP="00EB028F">
                                <w:pPr>
                                  <w:pStyle w:val="NormalWeb"/>
                                  <w:spacing w:before="0" w:beforeAutospacing="0" w:after="0" w:afterAutospacing="0" w:line="256" w:lineRule="auto"/>
                                  <w:jc w:val="center"/>
                                </w:pPr>
                                <w:r>
                                  <w:rPr>
                                    <w:rFonts w:eastAsia="Calibri"/>
                                    <w:sz w:val="22"/>
                                    <w:szCs w:val="22"/>
                                  </w:rPr>
                                  <w:t>Artificial Neural Network</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 name="Text Box 3"/>
                          <wps:cNvSpPr txBox="1"/>
                          <wps:spPr>
                            <a:xfrm>
                              <a:off x="1465875" y="1170600"/>
                              <a:ext cx="762000" cy="5524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rsidP="00EB028F">
                                <w:pPr>
                                  <w:pStyle w:val="NormalWeb"/>
                                  <w:spacing w:before="0" w:beforeAutospacing="0" w:after="0" w:afterAutospacing="0" w:line="256" w:lineRule="auto"/>
                                  <w:jc w:val="center"/>
                                </w:pPr>
                                <w:r>
                                  <w:rPr>
                                    <w:rFonts w:eastAsia="Calibri"/>
                                    <w:sz w:val="22"/>
                                    <w:szCs w:val="22"/>
                                  </w:rPr>
                                  <w:t>Seasonal ARIMA model</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 name="Text Box 3"/>
                          <wps:cNvSpPr txBox="1"/>
                          <wps:spPr>
                            <a:xfrm>
                              <a:off x="3304200" y="2351636"/>
                              <a:ext cx="762000" cy="27726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1C30" w:rsidRDefault="006E1C30" w:rsidP="00EB028F">
                                <w:pPr>
                                  <w:pStyle w:val="NormalWeb"/>
                                  <w:spacing w:before="0" w:beforeAutospacing="0" w:after="0" w:afterAutospacing="0" w:line="254" w:lineRule="auto"/>
                                  <w:jc w:val="center"/>
                                </w:pPr>
                                <w:r>
                                  <w:rPr>
                                    <w:rFonts w:eastAsia="Calibri"/>
                                    <w:sz w:val="22"/>
                                    <w:szCs w:val="22"/>
                                  </w:rPr>
                                  <w:t>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 name="Straight Arrow Connector 16"/>
                          <wps:cNvCnPr/>
                          <wps:spPr>
                            <a:xfrm>
                              <a:off x="2762250" y="704703"/>
                              <a:ext cx="0" cy="29542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1828800" y="980878"/>
                              <a:ext cx="18478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2" name="Straight Arrow Connector 52"/>
                          <wps:cNvCnPr/>
                          <wps:spPr>
                            <a:xfrm flipH="1">
                              <a:off x="1819275" y="980682"/>
                              <a:ext cx="9525" cy="22755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Straight Arrow Connector 53"/>
                          <wps:cNvCnPr/>
                          <wps:spPr>
                            <a:xfrm>
                              <a:off x="3676650" y="999925"/>
                              <a:ext cx="8550" cy="446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Straight Arrow Connector 54"/>
                          <wps:cNvCnPr/>
                          <wps:spPr>
                            <a:xfrm>
                              <a:off x="3685200" y="1999275"/>
                              <a:ext cx="0" cy="3523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5" name="Elbow Connector 55"/>
                          <wps:cNvCnPr/>
                          <wps:spPr>
                            <a:xfrm>
                              <a:off x="1828800" y="1743075"/>
                              <a:ext cx="1475400" cy="123825"/>
                            </a:xfrm>
                            <a:prstGeom prst="bentConnector3">
                              <a:avLst>
                                <a:gd name="adj1" fmla="val -356"/>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6" name="Text Box 3"/>
                          <wps:cNvSpPr txBox="1"/>
                          <wps:spPr>
                            <a:xfrm>
                              <a:off x="2304075" y="1894435"/>
                              <a:ext cx="762000" cy="3725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E1C30" w:rsidRPr="00993A8B" w:rsidRDefault="006E1C30"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2753257" id="Canvas 57" o:spid="_x0000_s1034" editas="canvas" style="width:6in;height:3in;mso-position-horizontal-relative:char;mso-position-vertical-relative:line" coordsize="54864,27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">
                  <v:shape id="_x0000_s1035" type="#_x0000_t75" style="position:absolute;width:54864;height:27432;visibility:visible;mso-wrap-style:square">
                    <v:fill o:detectmouseclick="t"/>
                    <v:path o:connecttype="none"/>
                  </v:shape>
                  <v:shape id="Text Box 12" o:spid="_x0000_s1036" type="#_x0000_t202" style="position:absolute;left:23812;top:1333;width:7620;height:5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lQjr8A&#10;AADbAAAADwAAAGRycy9kb3ducmV2LnhtbERPTWsCMRC9F/ofwgi91aweynY1ihZbhJ6qpedhMybB&#10;zWRJ0nX7701B8DaP9znL9eg7MVBMLrCC2bQCQdwG7dgo+D6+P9cgUkbW2AUmBX+UYL16fFhio8OF&#10;v2g4ZCNKCKcGFdic+0bK1FrymKahJy7cKUSPucBopI54KeG+k/OqepEeHZcGiz29WWrPh1+vYLc1&#10;r6atMdpdrZ0bxp/Tp/lQ6mkybhYgMo35Lr6597rMn8P/L+UAuboC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4yVCOvwAAANsAAAAPAAAAAAAAAAAAAAAAAJgCAABkcnMvZG93bnJl&#10;di54bWxQSwUGAAAAAAQABAD1AAAAhAMAAAAA&#10;" fillcolor="white [3201]" strokeweight=".5pt">
                    <v:textbox>
                      <w:txbxContent>
                        <w:p w:rsidR="006E1C30" w:rsidRPr="00993A8B" w:rsidRDefault="006E1C30" w:rsidP="00EB028F">
                          <w:pPr>
                            <w:spacing w:line="240" w:lineRule="auto"/>
                            <w:jc w:val="center"/>
                          </w:pPr>
                          <w:r w:rsidRPr="00993A8B">
                            <w:t>Time series data</w:t>
                          </w:r>
                        </w:p>
                      </w:txbxContent>
                    </v:textbox>
                  </v:shape>
                  <v:shape id="Text Box 3" o:spid="_x0000_s1037" type="#_x0000_t202" style="position:absolute;left:33042;top:14468;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X1Fb8A&#10;AADbAAAADwAAAGRycy9kb3ducmV2LnhtbERPTWsCMRC9F/ofwhR6q9m2IO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XhfUVvwAAANsAAAAPAAAAAAAAAAAAAAAAAJgCAABkcnMvZG93bnJl&#10;di54bWxQSwUGAAAAAAQABAD1AAAAhAMAAAAA&#10;" fillcolor="white [3201]" strokeweight=".5pt">
                    <v:textbox>
                      <w:txbxContent>
                        <w:p w:rsidR="006E1C30" w:rsidRDefault="006E1C30" w:rsidP="00EB028F">
                          <w:pPr>
                            <w:pStyle w:val="NormalWeb"/>
                            <w:spacing w:before="0" w:beforeAutospacing="0" w:after="0" w:afterAutospacing="0" w:line="256" w:lineRule="auto"/>
                            <w:jc w:val="center"/>
                          </w:pPr>
                          <w:r>
                            <w:rPr>
                              <w:rFonts w:eastAsia="Calibri"/>
                              <w:sz w:val="22"/>
                              <w:szCs w:val="22"/>
                            </w:rPr>
                            <w:t>Artificial Neural Network</w:t>
                          </w:r>
                        </w:p>
                      </w:txbxContent>
                    </v:textbox>
                  </v:shape>
                  <v:shape id="Text Box 3" o:spid="_x0000_s1038" type="#_x0000_t202" style="position:absolute;left:14658;top:11706;width:7620;height:5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xtYb8A&#10;AADbAAAADwAAAGRycy9kb3ducmV2LnhtbERPTWsCMRC9F/ofwhR6q9mWI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YbG1hvwAAANsAAAAPAAAAAAAAAAAAAAAAAJgCAABkcnMvZG93bnJl&#10;di54bWxQSwUGAAAAAAQABAD1AAAAhAMAAAAA&#10;" fillcolor="white [3201]" strokeweight=".5pt">
                    <v:textbox>
                      <w:txbxContent>
                        <w:p w:rsidR="006E1C30" w:rsidRDefault="006E1C30" w:rsidP="00EB028F">
                          <w:pPr>
                            <w:pStyle w:val="NormalWeb"/>
                            <w:spacing w:before="0" w:beforeAutospacing="0" w:after="0" w:afterAutospacing="0" w:line="256" w:lineRule="auto"/>
                            <w:jc w:val="center"/>
                          </w:pPr>
                          <w:r>
                            <w:rPr>
                              <w:rFonts w:eastAsia="Calibri"/>
                              <w:sz w:val="22"/>
                              <w:szCs w:val="22"/>
                            </w:rPr>
                            <w:t>Seasonal ARIMA model</w:t>
                          </w:r>
                        </w:p>
                      </w:txbxContent>
                    </v:textbox>
                  </v:shape>
                  <v:shape id="Text Box 3" o:spid="_x0000_s1039" type="#_x0000_t202" style="position:absolute;left:33042;top:23516;width:7620;height:27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DI+r8A&#10;AADbAAAADwAAAGRycy9kb3ducmV2LnhtbERPTWsCMRC9F/ofwhR6q9kWKutqFFtsKXiqiudhMybB&#10;zWRJ0nX77xtB6G0e73MWq9F3YqCYXGAFz5MKBHEbtGOj4LD/eKpBpIyssQtMCn4pwWp5f7fARocL&#10;f9Owy0aUEE4NKrA5942UqbXkMU1CT1y4U4gec4HRSB3xUsJ9J1+qaio9Oi4NFnt6t9Sedz9ewebN&#10;zExbY7SbWjs3jMfT1nwq9fgwrucgMo35X3xzf+ky/xWuv5QD5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3IMj6vwAAANsAAAAPAAAAAAAAAAAAAAAAAJgCAABkcnMvZG93bnJl&#10;di54bWxQSwUGAAAAAAQABAD1AAAAhAMAAAAA&#10;" fillcolor="white [3201]" strokeweight=".5pt">
                    <v:textbox>
                      <w:txbxContent>
                        <w:p w:rsidR="006E1C30" w:rsidRDefault="006E1C30" w:rsidP="00EB028F">
                          <w:pPr>
                            <w:pStyle w:val="NormalWeb"/>
                            <w:spacing w:before="0" w:beforeAutospacing="0" w:after="0" w:afterAutospacing="0" w:line="254" w:lineRule="auto"/>
                            <w:jc w:val="center"/>
                          </w:pPr>
                          <w:r>
                            <w:rPr>
                              <w:rFonts w:eastAsia="Calibri"/>
                              <w:sz w:val="22"/>
                              <w:szCs w:val="22"/>
                            </w:rPr>
                            <w:t>Forecast</w:t>
                          </w:r>
                        </w:p>
                      </w:txbxContent>
                    </v:textbox>
                  </v:shape>
                  <v:shapetype id="_x0000_t32" coordsize="21600,21600" o:spt="32" o:oned="t" path="m,l21600,21600e" filled="f">
                    <v:path arrowok="t" fillok="f" o:connecttype="none"/>
                    <o:lock v:ext="edit" shapetype="t"/>
                  </v:shapetype>
                  <v:shape id="Straight Arrow Connector 16" o:spid="_x0000_s1040" type="#_x0000_t32" style="position:absolute;left:27622;top:7047;width:0;height:295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T2leMIAAADbAAAADwAAAGRycy9kb3ducmV2LnhtbERPTWsCMRC9F/wPYYTeatYepKxGqYpQ&#10;erKrUnobNtPN6mayJnF3/fdNodDbPN7nLFaDbURHPtSOFUwnGQji0umaKwXHw+7pBUSIyBobx6Tg&#10;TgFWy9HDAnPtev6groiVSCEcclRgYmxzKUNpyGKYuJY4cd/OW4wJ+kpqj30Kt418zrKZtFhzajDY&#10;0sZQeSluVkHTvffX0+18Ndt9dyg2n19m7VulHsfD6xxEpCH+i//cbzrNn8HvL+kAuf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T2leMIAAADbAAAADwAAAAAAAAAAAAAA&#10;AAChAgAAZHJzL2Rvd25yZXYueG1sUEsFBgAAAAAEAAQA+QAAAJADAAAAAA==&#10;" strokecolor="black [3213]">
                    <v:stroke endarrow="block"/>
                  </v:shape>
                  <v:line id="Straight Connector 17" o:spid="_x0000_s1041" style="position:absolute;visibility:visible;mso-wrap-style:square" from="18288,9808" to="36766,98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IdTMIAAADbAAAADwAAAGRycy9kb3ducmV2LnhtbERPS2vCQBC+F/wPywje6kZBI9FVgiBU&#10;e6oPvA7ZMYlmZ8PuNqb99d1Cobf5+J6z2vSmER05X1tWMBknIIgLq2suFZxPu9cFCB+QNTaWScEX&#10;edisBy8rzLR98gd1x1CKGMI+QwVVCG0mpS8qMujHtiWO3M06gyFCV0rt8BnDTSOnSTKXBmuODRW2&#10;tK2oeBw/jYJFcbi7PM33k9mlTb+76ft8d02VGg37fAkiUB/+xX/uNx3np/D7SzxAr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aIdTMIAAADbAAAADwAAAAAAAAAAAAAA&#10;AAChAgAAZHJzL2Rvd25yZXYueG1sUEsFBgAAAAAEAAQA+QAAAJADAAAAAA==&#10;" strokecolor="black [3213]"/>
                  <v:shape id="Straight Arrow Connector 52" o:spid="_x0000_s1042" type="#_x0000_t32" style="position:absolute;left:18192;top:9806;width:96;height:22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d7DXcUAAADbAAAADwAAAGRycy9kb3ducmV2LnhtbESPQWvCQBSE7wX/w/KE3nSTFNuYZhUR&#10;2lpvpoJ6e2Rfk2D2bchuNf77bkHocZiZb5h8OZhWXKh3jWUF8TQCQVxa3XClYP/1NklBOI+ssbVM&#10;Cm7kYLkYPeSYaXvlHV0KX4kAYZehgtr7LpPSlTUZdFPbEQfv2/YGfZB9JXWP1wA3rUyi6FkabDgs&#10;1NjRuqbyXPwYBS/y8BGl5SaJ50/742ld2M/tu1XqcTysXkF4Gvx/+N7eaAWzBP6+hB8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d7DXcUAAADbAAAADwAAAAAAAAAA&#10;AAAAAAChAgAAZHJzL2Rvd25yZXYueG1sUEsFBgAAAAAEAAQA+QAAAJMDAAAAAA==&#10;" strokecolor="black [3213]">
                    <v:stroke endarrow="block"/>
                  </v:shape>
                  <v:shape id="Straight Arrow Connector 53" o:spid="_x0000_s1043" type="#_x0000_t32" style="position:absolute;left:36766;top:9999;width:86;height:446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C/IMUAAADbAAAADwAAAGRycy9kb3ducmV2LnhtbESPQUsDMRSE70L/Q3iF3my2S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yC/IMUAAADbAAAADwAAAAAAAAAA&#10;AAAAAAChAgAAZHJzL2Rvd25yZXYueG1sUEsFBgAAAAAEAAQA+QAAAJMDAAAAAA==&#10;" strokecolor="black [3213]">
                    <v:stroke endarrow="block"/>
                  </v:shape>
                  <v:shape id="Straight Arrow Connector 54" o:spid="_x0000_s1044" type="#_x0000_t32" style="position:absolute;left:36852;top:19992;width:0;height:35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nVMUAAADbAAAADwAAAGRycy9kb3ducmV2LnhtbESPQUsDMRSE70L/Q3iF3my2YkXWpsVW&#10;hNJT3Sri7bF5blY3L9sk3d3++6YgeBxm5htmsRpsIzryoXasYDbNQBCXTtdcKXg/vN4+gggRWWPj&#10;mBScKcBqObpZYK5dz2/UFbESCcIhRwUmxjaXMpSGLIapa4mT9+28xZikr6T22Ce4beRdlj1IizWn&#10;BYMtbQyVv8XJKmi6XX/8OP0czcu+OxSbzy+z9q1Sk/Hw/AQi0hD/w3/trVYwv4frl/QD5P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knVMUAAADbAAAADwAAAAAAAAAA&#10;AAAAAAChAgAAZHJzL2Rvd25yZXYueG1sUEsFBgAAAAAEAAQA+QAAAJMDAAAAAA==&#10;" strokecolor="black [3213]">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55" o:spid="_x0000_s1045" type="#_x0000_t34" style="position:absolute;left:18288;top:17430;width:14754;height:123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sQosQAAADbAAAADwAAAGRycy9kb3ducmV2LnhtbESPT4vCMBTE74LfITxhb5ruQrVUo6yC&#10;7IIi+Ofg8dk822LzUppY67c3Cwseh5n5DTNbdKYSLTWutKzgcxSBIM6sLjlXcDquhwkI55E1VpZJ&#10;wZMcLOb93gxTbR+8p/bgcxEg7FJUUHhfp1K6rCCDbmRr4uBdbWPQB9nkUjf4CHBTya8oGkuDJYeF&#10;AmtaFZTdDnejQNvt2e9i91z/tPfLZjXZ22S5VOpj0H1PQXjq/Dv83/7VCuIY/r6EHyDn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OxCixAAAANsAAAAPAAAAAAAAAAAA&#10;AAAAAKECAABkcnMvZG93bnJldi54bWxQSwUGAAAAAAQABAD5AAAAkgMAAAAA&#10;" adj="-77" strokecolor="black [3213]">
                    <v:stroke endarrow="block"/>
                  </v:shape>
                  <v:shape id="Text Box 3" o:spid="_x0000_s1046" type="#_x0000_t202" style="position:absolute;left:23040;top:18944;width:7620;height:37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6E1C30" w:rsidRPr="00993A8B" w:rsidRDefault="006E1C30" w:rsidP="00EB028F">
                          <w:pPr>
                            <w:pStyle w:val="NormalWeb"/>
                            <w:spacing w:before="0" w:beforeAutospacing="0" w:after="0" w:afterAutospacing="0" w:line="252" w:lineRule="auto"/>
                            <w:jc w:val="center"/>
                            <w:rPr>
                              <w:sz w:val="16"/>
                              <w:szCs w:val="16"/>
                            </w:rPr>
                          </w:pPr>
                          <w:r w:rsidRPr="00993A8B">
                            <w:rPr>
                              <w:rFonts w:eastAsia="Calibri"/>
                              <w:sz w:val="16"/>
                              <w:szCs w:val="16"/>
                            </w:rPr>
                            <w:t>ARIMA forecast</w:t>
                          </w:r>
                        </w:p>
                      </w:txbxContent>
                    </v:textbox>
                  </v:shape>
                  <w10:anchorlock/>
                </v:group>
              </w:pict>
            </mc:Fallback>
          </mc:AlternateContent>
        </w:r>
      </w:ins>
    </w:p>
    <w:p w:rsidR="00EB028F" w:rsidRPr="0049233F" w:rsidRDefault="00EB028F" w:rsidP="00EB028F">
      <w:pPr>
        <w:rPr>
          <w:ins w:id="3604" w:author="The Si Tran" w:date="2012-12-05T22:38:00Z"/>
          <w:rFonts w:eastAsiaTheme="minorEastAsia"/>
          <w:szCs w:val="26"/>
        </w:rPr>
      </w:pPr>
    </w:p>
    <w:p w:rsidR="00EB028F" w:rsidRPr="0049233F" w:rsidRDefault="00EB028F" w:rsidP="00EB028F">
      <w:pPr>
        <w:rPr>
          <w:ins w:id="3605" w:author="The Si Tran" w:date="2012-12-05T22:38:00Z"/>
          <w:rFonts w:eastAsiaTheme="minorEastAsia"/>
          <w:szCs w:val="26"/>
        </w:rPr>
      </w:pPr>
      <w:ins w:id="3606" w:author="The Si Tran" w:date="2012-12-05T22:38:00Z">
        <w:r w:rsidRPr="0049233F">
          <w:rPr>
            <w:rFonts w:eastAsiaTheme="minorEastAsia"/>
            <w:szCs w:val="26"/>
          </w:rPr>
          <w:t>Tóm lại, mô hình lai gồm hai bước chính để xây dựng. Ở bước đầu tiên, mô hình ARIMA dùng để phân tích thành phần tuyến tính của chuỗi dữ liệu. Ở bước thứ hai, mô hình ANNs dùng để phân tích thành phần lỗi từ mô hình ARIMA. Bởi vì ARIMA không thể nhận biết được cấu trúc phi tuyến của dữ liệu nên lỗi từ mô hình sẽ chứa thành phần phi tuyến. Kết quả từ mô hình mạng nơron được xem là giá trị dự đoán cho lỗi từ mô hình ARIMA. Mỗi thành phần mô hình sẽ giải quyết được những đặc tính khác nhau của dữ liệu, bằng cách kết hợp cả hai phương pháp, ta sẽ nâng cao hiệu suất mô phỏng và dự đoán.</w:t>
        </w:r>
      </w:ins>
    </w:p>
    <w:p w:rsidR="00EB028F" w:rsidRPr="002B1464" w:rsidRDefault="00EB028F">
      <w:pPr>
        <w:rPr>
          <w:szCs w:val="26"/>
        </w:rPr>
        <w:pPrChange w:id="3607" w:author="The Si Tran" w:date="2012-12-05T22:37:00Z">
          <w:pPr>
            <w:pStyle w:val="Heading2"/>
          </w:pPr>
        </w:pPrChange>
      </w:pPr>
    </w:p>
    <w:p w:rsidR="00BE62E1" w:rsidRPr="00263465" w:rsidDel="006F07F0" w:rsidRDefault="00BE62E1" w:rsidP="00BE62E1">
      <w:pPr>
        <w:ind w:left="720"/>
        <w:rPr>
          <w:del w:id="3608" w:author="The Si Tran" w:date="2012-12-05T22:36:00Z"/>
          <w:szCs w:val="26"/>
        </w:rPr>
      </w:pPr>
      <w:del w:id="3609" w:author="The Si Tran" w:date="2012-12-05T22:36:00Z">
        <w:r w:rsidRPr="00082976" w:rsidDel="006F07F0">
          <w:rPr>
            <w:szCs w:val="26"/>
          </w:rPr>
          <w:lastRenderedPageBreak/>
          <w:delText>Ta biểu diễn chuỗi thời gian tổng quát theo công thức như bên dưới:</w:delText>
        </w:r>
      </w:del>
    </w:p>
    <w:p w:rsidR="00BE62E1" w:rsidRPr="0049233F" w:rsidDel="006F07F0" w:rsidRDefault="00BE62E1" w:rsidP="00BE62E1">
      <w:pPr>
        <w:ind w:left="720"/>
        <w:rPr>
          <w:del w:id="3610" w:author="The Si Tran" w:date="2012-12-05T22:36:00Z"/>
          <w:szCs w:val="26"/>
          <w:rPrChange w:id="3611" w:author="The Si Tran" w:date="2012-12-05T23:02:00Z">
            <w:rPr>
              <w:del w:id="3612" w:author="The Si Tran" w:date="2012-12-05T22:36:00Z"/>
            </w:rPr>
          </w:rPrChange>
        </w:rPr>
      </w:pPr>
      <w:del w:id="3613" w:author="The Si Tran" w:date="2012-12-05T22:36:00Z">
        <w:r w:rsidRPr="00B312F5" w:rsidDel="006F07F0">
          <w:rPr>
            <w:szCs w:val="26"/>
          </w:rPr>
          <w:tab/>
          <w:delText>y</w:delText>
        </w:r>
        <w:r w:rsidRPr="00AF1345" w:rsidDel="006F07F0">
          <w:rPr>
            <w:szCs w:val="26"/>
            <w:vertAlign w:val="subscript"/>
          </w:rPr>
          <w:delText xml:space="preserve">t  </w:delText>
        </w:r>
        <w:r w:rsidRPr="0049233F" w:rsidDel="006F07F0">
          <w:rPr>
            <w:szCs w:val="26"/>
            <w:rPrChange w:id="3614" w:author="The Si Tran" w:date="2012-12-05T23:02:00Z">
              <w:rPr/>
            </w:rPrChange>
          </w:rPr>
          <w:delText>= L</w:delText>
        </w:r>
        <w:r w:rsidRPr="0049233F" w:rsidDel="006F07F0">
          <w:rPr>
            <w:szCs w:val="26"/>
            <w:vertAlign w:val="subscript"/>
            <w:rPrChange w:id="3615" w:author="The Si Tran" w:date="2012-12-05T23:02:00Z">
              <w:rPr>
                <w:vertAlign w:val="subscript"/>
              </w:rPr>
            </w:rPrChange>
          </w:rPr>
          <w:delText xml:space="preserve">t </w:delText>
        </w:r>
        <w:r w:rsidRPr="0049233F" w:rsidDel="006F07F0">
          <w:rPr>
            <w:szCs w:val="26"/>
            <w:rPrChange w:id="3616" w:author="The Si Tran" w:date="2012-12-05T23:02:00Z">
              <w:rPr/>
            </w:rPrChange>
          </w:rPr>
          <w:delText xml:space="preserve"> + N</w:delText>
        </w:r>
        <w:r w:rsidRPr="0049233F" w:rsidDel="006F07F0">
          <w:rPr>
            <w:szCs w:val="26"/>
            <w:vertAlign w:val="subscript"/>
            <w:rPrChange w:id="3617" w:author="The Si Tran" w:date="2012-12-05T23:02:00Z">
              <w:rPr>
                <w:vertAlign w:val="subscript"/>
              </w:rPr>
            </w:rPrChange>
          </w:rPr>
          <w:delText>t</w:delText>
        </w:r>
      </w:del>
    </w:p>
    <w:p w:rsidR="00BE62E1" w:rsidRPr="0049233F" w:rsidDel="006F07F0" w:rsidRDefault="00BE62E1" w:rsidP="00BE62E1">
      <w:pPr>
        <w:ind w:left="720"/>
        <w:rPr>
          <w:del w:id="3618" w:author="The Si Tran" w:date="2012-12-05T22:36:00Z"/>
          <w:szCs w:val="26"/>
          <w:rPrChange w:id="3619" w:author="The Si Tran" w:date="2012-12-05T23:02:00Z">
            <w:rPr>
              <w:del w:id="3620" w:author="The Si Tran" w:date="2012-12-05T22:36:00Z"/>
            </w:rPr>
          </w:rPrChange>
        </w:rPr>
      </w:pPr>
      <w:del w:id="3621" w:author="The Si Tran" w:date="2012-12-05T22:36:00Z">
        <w:r w:rsidRPr="0049233F" w:rsidDel="006F07F0">
          <w:rPr>
            <w:szCs w:val="26"/>
            <w:rPrChange w:id="3622" w:author="The Si Tran" w:date="2012-12-05T23:02:00Z">
              <w:rPr/>
            </w:rPrChange>
          </w:rPr>
          <w:delText>trong đó:</w:delText>
        </w:r>
      </w:del>
    </w:p>
    <w:p w:rsidR="00BE62E1" w:rsidRPr="0049233F" w:rsidDel="006F07F0" w:rsidRDefault="00BE62E1" w:rsidP="00BE62E1">
      <w:pPr>
        <w:ind w:left="720"/>
        <w:rPr>
          <w:del w:id="3623" w:author="The Si Tran" w:date="2012-12-05T22:36:00Z"/>
          <w:szCs w:val="26"/>
          <w:rPrChange w:id="3624" w:author="The Si Tran" w:date="2012-12-05T23:02:00Z">
            <w:rPr>
              <w:del w:id="3625" w:author="The Si Tran" w:date="2012-12-05T22:36:00Z"/>
            </w:rPr>
          </w:rPrChange>
        </w:rPr>
      </w:pPr>
      <w:del w:id="3626" w:author="The Si Tran" w:date="2012-12-05T22:36:00Z">
        <w:r w:rsidRPr="0049233F" w:rsidDel="006F07F0">
          <w:rPr>
            <w:szCs w:val="26"/>
            <w:rPrChange w:id="3627" w:author="The Si Tran" w:date="2012-12-05T23:02:00Z">
              <w:rPr/>
            </w:rPrChange>
          </w:rPr>
          <w:tab/>
          <w:delText>L : biểu diễn thành phần tuyến tính của chuỗi thời gian</w:delText>
        </w:r>
      </w:del>
    </w:p>
    <w:p w:rsidR="00BE62E1" w:rsidRPr="0049233F" w:rsidDel="006F07F0" w:rsidRDefault="00BE62E1" w:rsidP="00BE62E1">
      <w:pPr>
        <w:ind w:left="720"/>
        <w:rPr>
          <w:del w:id="3628" w:author="The Si Tran" w:date="2012-12-05T22:36:00Z"/>
          <w:szCs w:val="26"/>
          <w:rPrChange w:id="3629" w:author="The Si Tran" w:date="2012-12-05T23:02:00Z">
            <w:rPr>
              <w:del w:id="3630" w:author="The Si Tran" w:date="2012-12-05T22:36:00Z"/>
            </w:rPr>
          </w:rPrChange>
        </w:rPr>
      </w:pPr>
      <w:del w:id="3631" w:author="The Si Tran" w:date="2012-12-05T22:36:00Z">
        <w:r w:rsidRPr="0049233F" w:rsidDel="006F07F0">
          <w:rPr>
            <w:szCs w:val="26"/>
            <w:rPrChange w:id="3632" w:author="The Si Tran" w:date="2012-12-05T23:02:00Z">
              <w:rPr/>
            </w:rPrChange>
          </w:rPr>
          <w:tab/>
          <w:delText>N: biểu diễn thành phần phi tuyến của chuỗi thời gian</w:delText>
        </w:r>
      </w:del>
    </w:p>
    <w:p w:rsidR="00711ADB" w:rsidRPr="0049233F" w:rsidDel="006F07F0" w:rsidRDefault="00711ADB" w:rsidP="00BE62E1">
      <w:pPr>
        <w:ind w:left="720"/>
        <w:rPr>
          <w:del w:id="3633" w:author="The Si Tran" w:date="2012-12-05T22:36:00Z"/>
          <w:szCs w:val="26"/>
          <w:rPrChange w:id="3634" w:author="The Si Tran" w:date="2012-12-05T23:02:00Z">
            <w:rPr>
              <w:del w:id="3635" w:author="The Si Tran" w:date="2012-12-05T22:36:00Z"/>
            </w:rPr>
          </w:rPrChange>
        </w:rPr>
      </w:pPr>
    </w:p>
    <w:p w:rsidR="00711ADB" w:rsidRPr="0049233F" w:rsidDel="006F07F0" w:rsidRDefault="00711ADB" w:rsidP="00BE62E1">
      <w:pPr>
        <w:ind w:left="720"/>
        <w:rPr>
          <w:del w:id="3636" w:author="The Si Tran" w:date="2012-12-05T22:36:00Z"/>
          <w:szCs w:val="26"/>
          <w:rPrChange w:id="3637" w:author="The Si Tran" w:date="2012-12-05T23:02:00Z">
            <w:rPr>
              <w:del w:id="3638" w:author="The Si Tran" w:date="2012-12-05T22:36:00Z"/>
            </w:rPr>
          </w:rPrChange>
        </w:rPr>
      </w:pPr>
      <w:del w:id="3639" w:author="The Si Tran" w:date="2012-12-05T22:36:00Z">
        <w:r w:rsidRPr="0049233F" w:rsidDel="006F07F0">
          <w:rPr>
            <w:szCs w:val="26"/>
            <w:rPrChange w:id="3640" w:author="The Si Tran" w:date="2012-12-05T23:02:00Z">
              <w:rPr/>
            </w:rPrChange>
          </w:rPr>
          <w:delText>Đầu tiên, ta dùng mô hình ARIMA để dự đoán thành phần tuyến tính của chuỗi thời gian, lúc đó phần lỗi của mô hình ARIMA sẽ chứa thành phần phi tuyến tính (nếu có). Ta có:</w:delText>
        </w:r>
      </w:del>
    </w:p>
    <w:p w:rsidR="00711ADB" w:rsidRPr="0049233F" w:rsidDel="006F07F0" w:rsidRDefault="00711ADB" w:rsidP="00BE62E1">
      <w:pPr>
        <w:ind w:left="720"/>
        <w:rPr>
          <w:del w:id="3641" w:author="The Si Tran" w:date="2012-12-05T22:36:00Z"/>
          <w:szCs w:val="26"/>
          <w:rPrChange w:id="3642" w:author="The Si Tran" w:date="2012-12-05T23:02:00Z">
            <w:rPr>
              <w:del w:id="3643" w:author="The Si Tran" w:date="2012-12-05T22:36:00Z"/>
            </w:rPr>
          </w:rPrChange>
        </w:rPr>
      </w:pPr>
      <w:del w:id="3644" w:author="The Si Tran" w:date="2012-12-05T22:36:00Z">
        <w:r w:rsidRPr="0049233F" w:rsidDel="006F07F0">
          <w:rPr>
            <w:szCs w:val="26"/>
            <w:rPrChange w:id="3645" w:author="The Si Tran" w:date="2012-12-05T23:02:00Z">
              <w:rPr/>
            </w:rPrChange>
          </w:rPr>
          <w:tab/>
          <w:delText>e</w:delText>
        </w:r>
        <w:r w:rsidRPr="0049233F" w:rsidDel="006F07F0">
          <w:rPr>
            <w:szCs w:val="26"/>
            <w:vertAlign w:val="subscript"/>
            <w:rPrChange w:id="3646" w:author="The Si Tran" w:date="2012-12-05T23:02:00Z">
              <w:rPr>
                <w:vertAlign w:val="subscript"/>
              </w:rPr>
            </w:rPrChange>
          </w:rPr>
          <w:delText xml:space="preserve">t   </w:delText>
        </w:r>
        <w:r w:rsidRPr="0049233F" w:rsidDel="006F07F0">
          <w:rPr>
            <w:szCs w:val="26"/>
            <w:rPrChange w:id="3647" w:author="The Si Tran" w:date="2012-12-05T23:02:00Z">
              <w:rPr/>
            </w:rPrChange>
          </w:rPr>
          <w:delText>= y</w:delText>
        </w:r>
        <w:r w:rsidRPr="0049233F" w:rsidDel="006F07F0">
          <w:rPr>
            <w:szCs w:val="26"/>
            <w:vertAlign w:val="subscript"/>
            <w:rPrChange w:id="3648" w:author="The Si Tran" w:date="2012-12-05T23:02:00Z">
              <w:rPr>
                <w:vertAlign w:val="subscript"/>
              </w:rPr>
            </w:rPrChange>
          </w:rPr>
          <w:delText xml:space="preserve">t </w:delText>
        </w:r>
        <w:r w:rsidRPr="0049233F" w:rsidDel="006F07F0">
          <w:rPr>
            <w:szCs w:val="26"/>
            <w:rPrChange w:id="3649" w:author="The Si Tran" w:date="2012-12-05T23:02:00Z">
              <w:rPr/>
            </w:rPrChange>
          </w:rPr>
          <w:delText xml:space="preserve"> - ^L</w:delText>
        </w:r>
        <w:r w:rsidRPr="0049233F" w:rsidDel="006F07F0">
          <w:rPr>
            <w:szCs w:val="26"/>
            <w:vertAlign w:val="subscript"/>
            <w:rPrChange w:id="3650" w:author="The Si Tran" w:date="2012-12-05T23:02:00Z">
              <w:rPr>
                <w:vertAlign w:val="subscript"/>
              </w:rPr>
            </w:rPrChange>
          </w:rPr>
          <w:delText xml:space="preserve">t </w:delText>
        </w:r>
      </w:del>
    </w:p>
    <w:p w:rsidR="00711ADB" w:rsidRPr="0049233F" w:rsidDel="006F07F0" w:rsidRDefault="00711ADB" w:rsidP="00BE62E1">
      <w:pPr>
        <w:ind w:left="720"/>
        <w:rPr>
          <w:del w:id="3651" w:author="The Si Tran" w:date="2012-12-05T22:36:00Z"/>
          <w:szCs w:val="26"/>
          <w:rPrChange w:id="3652" w:author="The Si Tran" w:date="2012-12-05T23:02:00Z">
            <w:rPr>
              <w:del w:id="3653" w:author="The Si Tran" w:date="2012-12-05T22:36:00Z"/>
            </w:rPr>
          </w:rPrChange>
        </w:rPr>
      </w:pPr>
      <w:del w:id="3654" w:author="The Si Tran" w:date="2012-12-05T22:36:00Z">
        <w:r w:rsidRPr="0049233F" w:rsidDel="006F07F0">
          <w:rPr>
            <w:szCs w:val="26"/>
            <w:rPrChange w:id="3655" w:author="The Si Tran" w:date="2012-12-05T23:02:00Z">
              <w:rPr/>
            </w:rPrChange>
          </w:rPr>
          <w:delText>trong đó:</w:delText>
        </w:r>
      </w:del>
    </w:p>
    <w:p w:rsidR="00711ADB" w:rsidRPr="0049233F" w:rsidDel="006F07F0" w:rsidRDefault="00711ADB" w:rsidP="00BE62E1">
      <w:pPr>
        <w:ind w:left="720"/>
        <w:rPr>
          <w:del w:id="3656" w:author="The Si Tran" w:date="2012-12-05T22:36:00Z"/>
          <w:szCs w:val="26"/>
          <w:rPrChange w:id="3657" w:author="The Si Tran" w:date="2012-12-05T23:02:00Z">
            <w:rPr>
              <w:del w:id="3658" w:author="The Si Tran" w:date="2012-12-05T22:36:00Z"/>
            </w:rPr>
          </w:rPrChange>
        </w:rPr>
      </w:pPr>
      <w:del w:id="3659" w:author="The Si Tran" w:date="2012-12-05T22:36:00Z">
        <w:r w:rsidRPr="0049233F" w:rsidDel="006F07F0">
          <w:rPr>
            <w:szCs w:val="26"/>
            <w:rPrChange w:id="3660" w:author="The Si Tran" w:date="2012-12-05T23:02:00Z">
              <w:rPr/>
            </w:rPrChange>
          </w:rPr>
          <w:tab/>
          <w:delText>e</w:delText>
        </w:r>
        <w:r w:rsidRPr="0049233F" w:rsidDel="006F07F0">
          <w:rPr>
            <w:szCs w:val="26"/>
            <w:vertAlign w:val="subscript"/>
            <w:rPrChange w:id="3661" w:author="The Si Tran" w:date="2012-12-05T23:02:00Z">
              <w:rPr>
                <w:vertAlign w:val="subscript"/>
              </w:rPr>
            </w:rPrChange>
          </w:rPr>
          <w:delText>t</w:delText>
        </w:r>
        <w:r w:rsidRPr="0049233F" w:rsidDel="006F07F0">
          <w:rPr>
            <w:szCs w:val="26"/>
            <w:rPrChange w:id="3662" w:author="The Si Tran" w:date="2012-12-05T23:02:00Z">
              <w:rPr/>
            </w:rPrChange>
          </w:rPr>
          <w:delText xml:space="preserve"> : là thành phần lỗi của mô hình ARIMA </w:delText>
        </w:r>
      </w:del>
    </w:p>
    <w:p w:rsidR="006A21F7" w:rsidRPr="0049233F" w:rsidDel="006F07F0" w:rsidRDefault="00711ADB" w:rsidP="005A22B0">
      <w:pPr>
        <w:rPr>
          <w:del w:id="3663" w:author="The Si Tran" w:date="2012-12-05T22:36:00Z"/>
          <w:szCs w:val="26"/>
          <w:rPrChange w:id="3664" w:author="The Si Tran" w:date="2012-12-05T23:02:00Z">
            <w:rPr>
              <w:del w:id="3665" w:author="The Si Tran" w:date="2012-12-05T22:36:00Z"/>
            </w:rPr>
          </w:rPrChange>
        </w:rPr>
      </w:pPr>
      <w:del w:id="3666" w:author="The Si Tran" w:date="2012-12-05T22:36:00Z">
        <w:r w:rsidRPr="0049233F" w:rsidDel="006F07F0">
          <w:rPr>
            <w:szCs w:val="26"/>
            <w:rPrChange w:id="3667" w:author="The Si Tran" w:date="2012-12-05T23:02:00Z">
              <w:rPr/>
            </w:rPrChange>
          </w:rPr>
          <w:tab/>
          <w:delText>Bước tiếp theo, ta dùng mô hình ANN để phân tích thành phần lỗi bên trên</w:delText>
        </w:r>
      </w:del>
    </w:p>
    <w:p w:rsidR="00711ADB" w:rsidRPr="0049233F" w:rsidDel="006F07F0" w:rsidRDefault="00711ADB" w:rsidP="005A22B0">
      <w:pPr>
        <w:rPr>
          <w:del w:id="3668" w:author="The Si Tran" w:date="2012-12-05T22:36:00Z"/>
          <w:szCs w:val="26"/>
          <w:rPrChange w:id="3669" w:author="The Si Tran" w:date="2012-12-05T23:02:00Z">
            <w:rPr>
              <w:del w:id="3670" w:author="The Si Tran" w:date="2012-12-05T22:36:00Z"/>
            </w:rPr>
          </w:rPrChange>
        </w:rPr>
      </w:pPr>
      <w:del w:id="3671" w:author="The Si Tran" w:date="2012-12-05T22:36:00Z">
        <w:r w:rsidRPr="0049233F" w:rsidDel="006F07F0">
          <w:rPr>
            <w:szCs w:val="26"/>
            <w:rPrChange w:id="3672" w:author="The Si Tran" w:date="2012-12-05T23:02:00Z">
              <w:rPr/>
            </w:rPrChange>
          </w:rPr>
          <w:tab/>
        </w:r>
        <w:r w:rsidRPr="0049233F" w:rsidDel="006F07F0">
          <w:rPr>
            <w:szCs w:val="26"/>
            <w:rPrChange w:id="3673" w:author="The Si Tran" w:date="2012-12-05T23:02:00Z">
              <w:rPr/>
            </w:rPrChange>
          </w:rPr>
          <w:tab/>
          <w:delText>et = f(et−1;et−2;:::;et−n)+ t</w:delText>
        </w:r>
      </w:del>
    </w:p>
    <w:p w:rsidR="00711ADB" w:rsidRPr="0049233F" w:rsidDel="006F07F0" w:rsidRDefault="00711ADB" w:rsidP="005A22B0">
      <w:pPr>
        <w:rPr>
          <w:del w:id="3674" w:author="The Si Tran" w:date="2012-12-05T22:36:00Z"/>
          <w:szCs w:val="26"/>
          <w:rPrChange w:id="3675" w:author="The Si Tran" w:date="2012-12-05T23:02:00Z">
            <w:rPr>
              <w:del w:id="3676" w:author="The Si Tran" w:date="2012-12-05T22:36:00Z"/>
            </w:rPr>
          </w:rPrChange>
        </w:rPr>
      </w:pPr>
      <w:del w:id="3677" w:author="The Si Tran" w:date="2012-12-05T22:36:00Z">
        <w:r w:rsidRPr="0049233F" w:rsidDel="006F07F0">
          <w:rPr>
            <w:szCs w:val="26"/>
            <w:rPrChange w:id="3678" w:author="The Si Tran" w:date="2012-12-05T23:02:00Z">
              <w:rPr/>
            </w:rPrChange>
          </w:rPr>
          <w:tab/>
          <w:delText>ta thu được kết quả dự đoán của chuỗi thời gian như sau:</w:delText>
        </w:r>
      </w:del>
    </w:p>
    <w:p w:rsidR="00711ADB" w:rsidRPr="0049233F" w:rsidDel="006F07F0" w:rsidRDefault="00165810" w:rsidP="005A22B0">
      <w:pPr>
        <w:rPr>
          <w:del w:id="3679" w:author="The Si Tran" w:date="2012-12-05T22:36:00Z"/>
          <w:szCs w:val="26"/>
          <w:rPrChange w:id="3680" w:author="The Si Tran" w:date="2012-12-05T23:02:00Z">
            <w:rPr>
              <w:del w:id="3681" w:author="The Si Tran" w:date="2012-12-05T22:36:00Z"/>
            </w:rPr>
          </w:rPrChange>
        </w:rPr>
      </w:pPr>
      <w:del w:id="3682" w:author="The Si Tran" w:date="2012-12-05T22:36:00Z">
        <w:r w:rsidRPr="0049233F" w:rsidDel="006F07F0">
          <w:rPr>
            <w:szCs w:val="26"/>
            <w:rPrChange w:id="3683" w:author="The Si Tran" w:date="2012-12-05T23:02:00Z">
              <w:rPr/>
            </w:rPrChange>
          </w:rPr>
          <w:tab/>
        </w:r>
        <w:r w:rsidRPr="0049233F" w:rsidDel="006F07F0">
          <w:rPr>
            <w:szCs w:val="26"/>
            <w:rPrChange w:id="3684" w:author="The Si Tran" w:date="2012-12-05T23:02:00Z">
              <w:rPr/>
            </w:rPrChange>
          </w:rPr>
          <w:tab/>
          <w:delText>^y</w:delText>
        </w:r>
        <w:r w:rsidRPr="0049233F" w:rsidDel="006F07F0">
          <w:rPr>
            <w:szCs w:val="26"/>
            <w:vertAlign w:val="subscript"/>
            <w:rPrChange w:id="3685" w:author="The Si Tran" w:date="2012-12-05T23:02:00Z">
              <w:rPr>
                <w:vertAlign w:val="subscript"/>
              </w:rPr>
            </w:rPrChange>
          </w:rPr>
          <w:delText>t</w:delText>
        </w:r>
        <w:r w:rsidRPr="0049233F" w:rsidDel="006F07F0">
          <w:rPr>
            <w:szCs w:val="26"/>
            <w:rPrChange w:id="3686" w:author="The Si Tran" w:date="2012-12-05T23:02:00Z">
              <w:rPr/>
            </w:rPrChange>
          </w:rPr>
          <w:delText xml:space="preserve"> = ^L</w:delText>
        </w:r>
        <w:r w:rsidRPr="0049233F" w:rsidDel="006F07F0">
          <w:rPr>
            <w:szCs w:val="26"/>
            <w:vertAlign w:val="subscript"/>
            <w:rPrChange w:id="3687" w:author="The Si Tran" w:date="2012-12-05T23:02:00Z">
              <w:rPr>
                <w:vertAlign w:val="subscript"/>
              </w:rPr>
            </w:rPrChange>
          </w:rPr>
          <w:delText>t</w:delText>
        </w:r>
        <w:r w:rsidRPr="0049233F" w:rsidDel="006F07F0">
          <w:rPr>
            <w:szCs w:val="26"/>
            <w:rPrChange w:id="3688" w:author="The Si Tran" w:date="2012-12-05T23:02:00Z">
              <w:rPr/>
            </w:rPrChange>
          </w:rPr>
          <w:delText xml:space="preserve"> + ^N</w:delText>
        </w:r>
        <w:r w:rsidRPr="0049233F" w:rsidDel="006F07F0">
          <w:rPr>
            <w:szCs w:val="26"/>
            <w:vertAlign w:val="subscript"/>
            <w:rPrChange w:id="3689" w:author="The Si Tran" w:date="2012-12-05T23:02:00Z">
              <w:rPr>
                <w:vertAlign w:val="subscript"/>
              </w:rPr>
            </w:rPrChange>
          </w:rPr>
          <w:delText>t</w:delText>
        </w:r>
        <w:r w:rsidR="00E47F01" w:rsidRPr="0049233F" w:rsidDel="006F07F0">
          <w:rPr>
            <w:szCs w:val="26"/>
            <w:vertAlign w:val="subscript"/>
            <w:rPrChange w:id="3690" w:author="The Si Tran" w:date="2012-12-05T23:02:00Z">
              <w:rPr>
                <w:vertAlign w:val="subscript"/>
              </w:rPr>
            </w:rPrChange>
          </w:rPr>
          <w:delText xml:space="preserve"> </w:delText>
        </w:r>
      </w:del>
    </w:p>
    <w:p w:rsidR="00E47F01" w:rsidRPr="0049233F" w:rsidDel="006F07F0" w:rsidRDefault="00E47F01" w:rsidP="005A22B0">
      <w:pPr>
        <w:rPr>
          <w:del w:id="3691" w:author="The Si Tran" w:date="2012-12-05T22:36:00Z"/>
          <w:szCs w:val="26"/>
          <w:rPrChange w:id="3692" w:author="The Si Tran" w:date="2012-12-05T23:02:00Z">
            <w:rPr>
              <w:del w:id="3693" w:author="The Si Tran" w:date="2012-12-05T22:36:00Z"/>
            </w:rPr>
          </w:rPrChange>
        </w:rPr>
      </w:pPr>
      <w:del w:id="3694" w:author="The Si Tran" w:date="2012-12-05T22:36:00Z">
        <w:r w:rsidRPr="0049233F" w:rsidDel="006F07F0">
          <w:rPr>
            <w:szCs w:val="26"/>
            <w:rPrChange w:id="3695" w:author="The Si Tran" w:date="2012-12-05T23:02:00Z">
              <w:rPr/>
            </w:rPrChange>
          </w:rPr>
          <w:tab/>
        </w:r>
      </w:del>
    </w:p>
    <w:p w:rsidR="006A21F7" w:rsidRPr="0049233F" w:rsidDel="006F07F0" w:rsidRDefault="006A21F7" w:rsidP="005A22B0">
      <w:pPr>
        <w:rPr>
          <w:del w:id="3696" w:author="The Si Tran" w:date="2012-12-05T22:36:00Z"/>
          <w:szCs w:val="26"/>
          <w:rPrChange w:id="3697" w:author="The Si Tran" w:date="2012-12-05T23:02:00Z">
            <w:rPr>
              <w:del w:id="3698" w:author="The Si Tran" w:date="2012-12-05T22:36:00Z"/>
            </w:rPr>
          </w:rPrChange>
        </w:rPr>
      </w:pPr>
    </w:p>
    <w:p w:rsidR="00783FDB" w:rsidRPr="0049233F" w:rsidDel="006F07F0" w:rsidRDefault="00783FDB">
      <w:pPr>
        <w:spacing w:before="0" w:after="200" w:line="276" w:lineRule="auto"/>
        <w:jc w:val="left"/>
        <w:rPr>
          <w:del w:id="3699" w:author="The Si Tran" w:date="2012-12-05T22:36:00Z"/>
          <w:b/>
          <w:bCs/>
          <w:kern w:val="32"/>
          <w:szCs w:val="26"/>
          <w:rPrChange w:id="3700" w:author="The Si Tran" w:date="2012-12-05T23:02:00Z">
            <w:rPr>
              <w:del w:id="3701" w:author="The Si Tran" w:date="2012-12-05T22:36:00Z"/>
              <w:b/>
              <w:bCs/>
              <w:kern w:val="32"/>
              <w:sz w:val="32"/>
              <w:szCs w:val="32"/>
            </w:rPr>
          </w:rPrChange>
        </w:rPr>
      </w:pPr>
      <w:del w:id="3702" w:author="The Si Tran" w:date="2012-12-05T22:36:00Z">
        <w:r w:rsidRPr="0049233F" w:rsidDel="006F07F0">
          <w:rPr>
            <w:szCs w:val="26"/>
            <w:rPrChange w:id="3703" w:author="The Si Tran" w:date="2012-12-05T23:02:00Z">
              <w:rPr/>
            </w:rPrChange>
          </w:rPr>
          <w:br w:type="page"/>
        </w:r>
      </w:del>
    </w:p>
    <w:p w:rsidR="00EA14F5" w:rsidRDefault="00EF77AD" w:rsidP="00451320">
      <w:pPr>
        <w:pStyle w:val="Heading1"/>
        <w:jc w:val="left"/>
        <w:rPr>
          <w:ins w:id="3704" w:author="The Si Tran" w:date="2012-12-06T21:19:00Z"/>
          <w:rFonts w:cs="Times New Roman"/>
          <w:sz w:val="26"/>
          <w:szCs w:val="26"/>
        </w:rPr>
      </w:pPr>
      <w:ins w:id="3705" w:author="The Si Tran" w:date="2012-12-06T21:19:00Z">
        <w:r>
          <w:rPr>
            <w:rFonts w:cs="Times New Roman"/>
            <w:sz w:val="26"/>
            <w:szCs w:val="26"/>
          </w:rPr>
          <w:t>KẾT QUẢ</w:t>
        </w:r>
      </w:ins>
      <w:del w:id="3706" w:author="The Si Tran" w:date="2012-12-06T21:19:00Z">
        <w:r w:rsidR="00EA14F5" w:rsidRPr="0049233F" w:rsidDel="00EF77AD">
          <w:rPr>
            <w:rFonts w:cs="Times New Roman"/>
            <w:sz w:val="26"/>
            <w:szCs w:val="26"/>
            <w:rPrChange w:id="3707" w:author="The Si Tran" w:date="2012-12-05T23:02:00Z">
              <w:rPr>
                <w:rFonts w:cs="Times New Roman"/>
              </w:rPr>
            </w:rPrChange>
          </w:rPr>
          <w:delText>HIỆN THỰC VÀ</w:delText>
        </w:r>
      </w:del>
      <w:r w:rsidR="00EA14F5" w:rsidRPr="0049233F">
        <w:rPr>
          <w:rFonts w:cs="Times New Roman"/>
          <w:sz w:val="26"/>
          <w:szCs w:val="26"/>
          <w:rPrChange w:id="3708" w:author="The Si Tran" w:date="2012-12-05T23:02:00Z">
            <w:rPr>
              <w:rFonts w:cs="Times New Roman"/>
            </w:rPr>
          </w:rPrChange>
        </w:rPr>
        <w:t xml:space="preserve"> THỰC NGHIỆM</w:t>
      </w:r>
    </w:p>
    <w:p w:rsidR="00EF77AD" w:rsidRDefault="00EF77AD" w:rsidP="00EF77AD">
      <w:pPr>
        <w:pStyle w:val="Heading2"/>
        <w:rPr>
          <w:ins w:id="3709" w:author="The Si Tran" w:date="2012-12-06T21:19:00Z"/>
        </w:rPr>
        <w:pPrChange w:id="3710" w:author="The Si Tran" w:date="2012-12-06T21:19:00Z">
          <w:pPr>
            <w:pStyle w:val="Heading1"/>
            <w:jc w:val="left"/>
          </w:pPr>
        </w:pPrChange>
      </w:pPr>
      <w:ins w:id="3711" w:author="The Si Tran" w:date="2012-12-06T21:19:00Z">
        <w:r>
          <w:t>Dữ liệu thực nghiệm</w:t>
        </w:r>
      </w:ins>
    </w:p>
    <w:p w:rsidR="00EF77AD" w:rsidRDefault="00EF77AD" w:rsidP="00EF77AD">
      <w:pPr>
        <w:pStyle w:val="Heading2"/>
        <w:rPr>
          <w:ins w:id="3712" w:author="The Si Tran" w:date="2012-12-06T21:21:00Z"/>
        </w:rPr>
        <w:pPrChange w:id="3713" w:author="The Si Tran" w:date="2012-12-06T21:19:00Z">
          <w:pPr>
            <w:pStyle w:val="Heading1"/>
            <w:jc w:val="left"/>
          </w:pPr>
        </w:pPrChange>
      </w:pPr>
      <w:ins w:id="3714" w:author="The Si Tran" w:date="2012-12-06T21:21:00Z">
        <w:r>
          <w:t>Kết quả thực nghiệm và đánh giá</w:t>
        </w:r>
      </w:ins>
    </w:p>
    <w:p w:rsidR="00EF77AD" w:rsidRDefault="00EF77AD" w:rsidP="00EF77AD">
      <w:pPr>
        <w:pStyle w:val="Heading3"/>
        <w:rPr>
          <w:ins w:id="3715" w:author="The Si Tran" w:date="2012-12-06T21:22:00Z"/>
        </w:rPr>
        <w:pPrChange w:id="3716" w:author="The Si Tran" w:date="2012-12-06T21:22:00Z">
          <w:pPr>
            <w:pStyle w:val="Heading1"/>
            <w:jc w:val="left"/>
          </w:pPr>
        </w:pPrChange>
      </w:pPr>
      <w:ins w:id="3717" w:author="The Si Tran" w:date="2012-12-06T21:22:00Z">
        <w:r>
          <w:t>Bộ dữ liệu tuyến tính</w:t>
        </w:r>
      </w:ins>
    </w:p>
    <w:p w:rsidR="00EF77AD" w:rsidRDefault="00EF77AD" w:rsidP="00EF77AD">
      <w:pPr>
        <w:pStyle w:val="Heading3"/>
        <w:rPr>
          <w:ins w:id="3718" w:author="The Si Tran" w:date="2012-12-06T21:22:00Z"/>
        </w:rPr>
        <w:pPrChange w:id="3719" w:author="The Si Tran" w:date="2012-12-06T21:22:00Z">
          <w:pPr>
            <w:pStyle w:val="Heading1"/>
            <w:jc w:val="left"/>
          </w:pPr>
        </w:pPrChange>
      </w:pPr>
      <w:ins w:id="3720" w:author="The Si Tran" w:date="2012-12-06T21:22:00Z">
        <w:r>
          <w:t>Bộ dữ liệu phi tuyến</w:t>
        </w:r>
      </w:ins>
    </w:p>
    <w:p w:rsidR="00EF77AD" w:rsidRPr="00EF77AD" w:rsidRDefault="00EF77AD" w:rsidP="00EF77AD">
      <w:pPr>
        <w:pStyle w:val="Heading3"/>
        <w:rPr>
          <w:rPrChange w:id="3721" w:author="The Si Tran" w:date="2012-12-06T21:22:00Z">
            <w:rPr>
              <w:rFonts w:cs="Times New Roman"/>
            </w:rPr>
          </w:rPrChange>
        </w:rPr>
        <w:pPrChange w:id="3722" w:author="The Si Tran" w:date="2012-12-06T21:22:00Z">
          <w:pPr>
            <w:pStyle w:val="Heading1"/>
            <w:jc w:val="left"/>
          </w:pPr>
        </w:pPrChange>
      </w:pPr>
      <w:ins w:id="3723" w:author="The Si Tran" w:date="2012-12-06T21:22:00Z">
        <w:r>
          <w:t>Bộ dữ liệu …</w:t>
        </w:r>
      </w:ins>
      <w:bookmarkStart w:id="3724" w:name="_GoBack"/>
      <w:bookmarkEnd w:id="3724"/>
    </w:p>
    <w:p w:rsidR="00451320" w:rsidRPr="0049233F" w:rsidRDefault="00451320">
      <w:pPr>
        <w:spacing w:before="0" w:after="200" w:line="276" w:lineRule="auto"/>
        <w:jc w:val="left"/>
        <w:rPr>
          <w:b/>
          <w:bCs/>
          <w:kern w:val="32"/>
          <w:szCs w:val="26"/>
          <w:rPrChange w:id="3725" w:author="The Si Tran" w:date="2012-12-05T23:02:00Z">
            <w:rPr>
              <w:b/>
              <w:bCs/>
              <w:kern w:val="32"/>
              <w:sz w:val="32"/>
              <w:szCs w:val="32"/>
            </w:rPr>
          </w:rPrChange>
        </w:rPr>
      </w:pPr>
      <w:r w:rsidRPr="002B1464">
        <w:rPr>
          <w:szCs w:val="26"/>
        </w:rPr>
        <w:br w:type="page"/>
      </w:r>
    </w:p>
    <w:p w:rsidR="00451320" w:rsidRPr="0049233F" w:rsidRDefault="00451320">
      <w:pPr>
        <w:spacing w:before="0" w:after="200" w:line="276" w:lineRule="auto"/>
        <w:jc w:val="left"/>
        <w:rPr>
          <w:b/>
          <w:bCs/>
          <w:kern w:val="32"/>
          <w:szCs w:val="26"/>
          <w:rPrChange w:id="3726" w:author="The Si Tran" w:date="2012-12-05T23:02:00Z">
            <w:rPr>
              <w:b/>
              <w:bCs/>
              <w:kern w:val="32"/>
              <w:sz w:val="32"/>
              <w:szCs w:val="32"/>
            </w:rPr>
          </w:rPrChange>
        </w:rPr>
      </w:pPr>
    </w:p>
    <w:p w:rsidR="00783FDB" w:rsidRPr="0049233F" w:rsidRDefault="00783FDB" w:rsidP="00EA14F5">
      <w:pPr>
        <w:pStyle w:val="Heading1"/>
        <w:jc w:val="left"/>
        <w:rPr>
          <w:rFonts w:cs="Times New Roman"/>
          <w:sz w:val="26"/>
          <w:szCs w:val="26"/>
          <w:rPrChange w:id="3727" w:author="The Si Tran" w:date="2012-12-05T23:02:00Z">
            <w:rPr>
              <w:rFonts w:cs="Times New Roman"/>
            </w:rPr>
          </w:rPrChange>
        </w:rPr>
      </w:pPr>
      <w:r w:rsidRPr="0049233F">
        <w:rPr>
          <w:rFonts w:cs="Times New Roman"/>
          <w:sz w:val="26"/>
          <w:szCs w:val="26"/>
          <w:rPrChange w:id="3728" w:author="The Si Tran" w:date="2012-12-05T23:02:00Z">
            <w:rPr>
              <w:rFonts w:cs="Times New Roman"/>
            </w:rPr>
          </w:rPrChange>
        </w:rPr>
        <w:t>KẾT LUẬN</w:t>
      </w:r>
    </w:p>
    <w:p w:rsidR="006A21F7" w:rsidRPr="0049233F" w:rsidRDefault="00783FDB" w:rsidP="00783FDB">
      <w:pPr>
        <w:pStyle w:val="Heading2"/>
        <w:rPr>
          <w:rFonts w:cs="Times New Roman"/>
          <w:sz w:val="26"/>
          <w:szCs w:val="26"/>
          <w:rPrChange w:id="3729" w:author="The Si Tran" w:date="2012-12-05T23:02:00Z">
            <w:rPr>
              <w:rFonts w:cs="Times New Roman"/>
            </w:rPr>
          </w:rPrChange>
        </w:rPr>
      </w:pPr>
      <w:r w:rsidRPr="0049233F">
        <w:rPr>
          <w:rFonts w:cs="Times New Roman"/>
          <w:sz w:val="26"/>
          <w:szCs w:val="26"/>
          <w:rPrChange w:id="3730" w:author="The Si Tran" w:date="2012-12-05T23:02:00Z">
            <w:rPr>
              <w:rFonts w:cs="Times New Roman"/>
            </w:rPr>
          </w:rPrChange>
        </w:rPr>
        <w:t>Tổng kết</w:t>
      </w:r>
    </w:p>
    <w:p w:rsidR="00783FDB" w:rsidRPr="0049233F" w:rsidRDefault="00783FDB" w:rsidP="00783FDB">
      <w:pPr>
        <w:pStyle w:val="Heading2"/>
        <w:rPr>
          <w:rFonts w:cs="Times New Roman"/>
          <w:sz w:val="26"/>
          <w:szCs w:val="26"/>
          <w:rPrChange w:id="3731" w:author="The Si Tran" w:date="2012-12-05T23:02:00Z">
            <w:rPr>
              <w:rFonts w:cs="Times New Roman"/>
            </w:rPr>
          </w:rPrChange>
        </w:rPr>
      </w:pPr>
      <w:r w:rsidRPr="0049233F">
        <w:rPr>
          <w:rFonts w:cs="Times New Roman"/>
          <w:sz w:val="26"/>
          <w:szCs w:val="26"/>
          <w:rPrChange w:id="3732" w:author="The Si Tran" w:date="2012-12-05T23:02:00Z">
            <w:rPr>
              <w:rFonts w:cs="Times New Roman"/>
            </w:rPr>
          </w:rPrChange>
        </w:rPr>
        <w:t>Hướng phát triển đề tài</w:t>
      </w:r>
    </w:p>
    <w:p w:rsidR="00783FDB" w:rsidRPr="0049233F" w:rsidRDefault="00783FDB">
      <w:pPr>
        <w:spacing w:before="0" w:after="200" w:line="276" w:lineRule="auto"/>
        <w:jc w:val="left"/>
        <w:rPr>
          <w:b/>
          <w:bCs/>
          <w:kern w:val="32"/>
          <w:szCs w:val="26"/>
          <w:rPrChange w:id="3733" w:author="The Si Tran" w:date="2012-12-05T23:02:00Z">
            <w:rPr>
              <w:b/>
              <w:bCs/>
              <w:kern w:val="32"/>
              <w:sz w:val="32"/>
              <w:szCs w:val="26"/>
            </w:rPr>
          </w:rPrChange>
        </w:rPr>
      </w:pPr>
      <w:bookmarkStart w:id="3734" w:name="_Toc328879942"/>
      <w:bookmarkStart w:id="3735" w:name="_Toc328895018"/>
      <w:r w:rsidRPr="0049233F">
        <w:rPr>
          <w:szCs w:val="26"/>
        </w:rPr>
        <w:br w:type="page"/>
      </w:r>
    </w:p>
    <w:p w:rsidR="00783FDB" w:rsidRPr="0049233F" w:rsidRDefault="00783FDB" w:rsidP="00783FDB">
      <w:pPr>
        <w:pStyle w:val="Heading1"/>
        <w:numPr>
          <w:ilvl w:val="0"/>
          <w:numId w:val="0"/>
        </w:numPr>
        <w:spacing w:before="100" w:beforeAutospacing="1" w:after="100" w:afterAutospacing="1"/>
        <w:ind w:left="360" w:hanging="360"/>
        <w:jc w:val="both"/>
        <w:rPr>
          <w:rFonts w:cs="Times New Roman"/>
          <w:b w:val="0"/>
          <w:sz w:val="26"/>
          <w:szCs w:val="26"/>
          <w:rPrChange w:id="3736" w:author="The Si Tran" w:date="2012-12-05T23:02:00Z">
            <w:rPr>
              <w:rFonts w:cs="Times New Roman"/>
              <w:b w:val="0"/>
              <w:szCs w:val="26"/>
            </w:rPr>
          </w:rPrChange>
        </w:rPr>
      </w:pPr>
      <w:r w:rsidRPr="0049233F">
        <w:rPr>
          <w:rFonts w:cs="Times New Roman"/>
          <w:sz w:val="26"/>
          <w:szCs w:val="26"/>
          <w:rPrChange w:id="3737" w:author="The Si Tran" w:date="2012-12-05T23:02:00Z">
            <w:rPr>
              <w:rFonts w:cs="Times New Roman"/>
              <w:szCs w:val="26"/>
            </w:rPr>
          </w:rPrChange>
        </w:rPr>
        <w:lastRenderedPageBreak/>
        <w:t>TÀI LIỆU THAM KHẢO</w:t>
      </w:r>
      <w:bookmarkEnd w:id="3734"/>
      <w:bookmarkEnd w:id="3735"/>
    </w:p>
    <w:p w:rsidR="00783FDB" w:rsidRPr="002B1464" w:rsidRDefault="00783FDB" w:rsidP="00783FDB">
      <w:pPr>
        <w:rPr>
          <w:szCs w:val="26"/>
        </w:rPr>
      </w:pPr>
    </w:p>
    <w:p w:rsidR="006A21F7" w:rsidRPr="00263465" w:rsidRDefault="0080635D" w:rsidP="005A22B0">
      <w:pPr>
        <w:rPr>
          <w:szCs w:val="26"/>
        </w:rPr>
      </w:pPr>
      <w:bookmarkStart w:id="3738" w:name="Bussiness_forecasting_book"/>
      <w:r w:rsidRPr="00082976">
        <w:rPr>
          <w:szCs w:val="26"/>
        </w:rPr>
        <w:t>[1]</w:t>
      </w:r>
      <w:bookmarkEnd w:id="3738"/>
      <w:r w:rsidRPr="00082976">
        <w:rPr>
          <w:szCs w:val="26"/>
        </w:rPr>
        <w:t xml:space="preserve"> Bussiness forecasting book</w:t>
      </w:r>
    </w:p>
    <w:p w:rsidR="00B87EB5" w:rsidRPr="00AF1345" w:rsidRDefault="00B87EB5" w:rsidP="005A22B0">
      <w:pPr>
        <w:rPr>
          <w:szCs w:val="26"/>
        </w:rPr>
      </w:pPr>
      <w:bookmarkStart w:id="3739" w:name="www_investopedia_com"/>
      <w:r w:rsidRPr="00B312F5">
        <w:rPr>
          <w:szCs w:val="26"/>
        </w:rPr>
        <w:t>[2]</w:t>
      </w:r>
      <w:bookmarkEnd w:id="3739"/>
      <w:r w:rsidRPr="00B312F5">
        <w:rPr>
          <w:szCs w:val="26"/>
        </w:rPr>
        <w:t xml:space="preserve"> http://www.investopedia.com/articles/trading/07/stationary.asp#axzz2Bu5LkrNQ</w:t>
      </w:r>
    </w:p>
    <w:sectPr w:rsidR="00B87EB5" w:rsidRPr="00AF13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1F1D1C"/>
    <w:multiLevelType w:val="hybridMultilevel"/>
    <w:tmpl w:val="7ACAF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9BF2434"/>
    <w:multiLevelType w:val="hybridMultilevel"/>
    <w:tmpl w:val="4F061B9A"/>
    <w:lvl w:ilvl="0" w:tplc="85F8FC80">
      <w:start w:val="1"/>
      <w:numFmt w:val="decimal"/>
      <w:lvlText w:val="%1."/>
      <w:lvlJc w:val="left"/>
      <w:pPr>
        <w:tabs>
          <w:tab w:val="num" w:pos="1365"/>
        </w:tabs>
        <w:ind w:left="1365" w:hanging="825"/>
      </w:pPr>
      <w:rPr>
        <w:rFonts w:hint="default"/>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
    <w:nsid w:val="3A60456E"/>
    <w:multiLevelType w:val="hybridMultilevel"/>
    <w:tmpl w:val="9E10519C"/>
    <w:lvl w:ilvl="0" w:tplc="D66EBFC0">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3E5B6A85"/>
    <w:multiLevelType w:val="hybridMultilevel"/>
    <w:tmpl w:val="EAC2A6F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3EE8070D"/>
    <w:multiLevelType w:val="hybridMultilevel"/>
    <w:tmpl w:val="0344BCA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21B595C"/>
    <w:multiLevelType w:val="hybridMultilevel"/>
    <w:tmpl w:val="BC1038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00313C"/>
    <w:multiLevelType w:val="hybridMultilevel"/>
    <w:tmpl w:val="D840CAC6"/>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3">
      <w:start w:val="1"/>
      <w:numFmt w:val="bullet"/>
      <w:lvlText w:val="o"/>
      <w:lvlJc w:val="left"/>
      <w:pPr>
        <w:ind w:left="2520" w:hanging="18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60075FE"/>
    <w:multiLevelType w:val="hybridMultilevel"/>
    <w:tmpl w:val="012EA716"/>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nsid w:val="58300284"/>
    <w:multiLevelType w:val="hybridMultilevel"/>
    <w:tmpl w:val="4A5897CE"/>
    <w:lvl w:ilvl="0" w:tplc="0409000B">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F72723D"/>
    <w:multiLevelType w:val="hybridMultilevel"/>
    <w:tmpl w:val="54CA4CA6"/>
    <w:lvl w:ilvl="0" w:tplc="0F987B7A">
      <w:start w:val="1"/>
      <w:numFmt w:val="lowerLetter"/>
      <w:lvlText w:val="(%1)"/>
      <w:lvlJc w:val="left"/>
      <w:pPr>
        <w:tabs>
          <w:tab w:val="num" w:pos="3255"/>
        </w:tabs>
        <w:ind w:left="3255" w:hanging="375"/>
      </w:pPr>
      <w:rPr>
        <w:rFonts w:hint="default"/>
      </w:rPr>
    </w:lvl>
    <w:lvl w:ilvl="1" w:tplc="04090019" w:tentative="1">
      <w:start w:val="1"/>
      <w:numFmt w:val="lowerLetter"/>
      <w:lvlText w:val="%2."/>
      <w:lvlJc w:val="left"/>
      <w:pPr>
        <w:tabs>
          <w:tab w:val="num" w:pos="3960"/>
        </w:tabs>
        <w:ind w:left="3960" w:hanging="360"/>
      </w:pPr>
    </w:lvl>
    <w:lvl w:ilvl="2" w:tplc="0409001B" w:tentative="1">
      <w:start w:val="1"/>
      <w:numFmt w:val="lowerRoman"/>
      <w:lvlText w:val="%3."/>
      <w:lvlJc w:val="right"/>
      <w:pPr>
        <w:tabs>
          <w:tab w:val="num" w:pos="4680"/>
        </w:tabs>
        <w:ind w:left="4680" w:hanging="180"/>
      </w:pPr>
    </w:lvl>
    <w:lvl w:ilvl="3" w:tplc="0409000F" w:tentative="1">
      <w:start w:val="1"/>
      <w:numFmt w:val="decimal"/>
      <w:lvlText w:val="%4."/>
      <w:lvlJc w:val="left"/>
      <w:pPr>
        <w:tabs>
          <w:tab w:val="num" w:pos="5400"/>
        </w:tabs>
        <w:ind w:left="5400" w:hanging="360"/>
      </w:pPr>
    </w:lvl>
    <w:lvl w:ilvl="4" w:tplc="04090019" w:tentative="1">
      <w:start w:val="1"/>
      <w:numFmt w:val="lowerLetter"/>
      <w:lvlText w:val="%5."/>
      <w:lvlJc w:val="left"/>
      <w:pPr>
        <w:tabs>
          <w:tab w:val="num" w:pos="6120"/>
        </w:tabs>
        <w:ind w:left="6120" w:hanging="360"/>
      </w:pPr>
    </w:lvl>
    <w:lvl w:ilvl="5" w:tplc="0409001B" w:tentative="1">
      <w:start w:val="1"/>
      <w:numFmt w:val="lowerRoman"/>
      <w:lvlText w:val="%6."/>
      <w:lvlJc w:val="right"/>
      <w:pPr>
        <w:tabs>
          <w:tab w:val="num" w:pos="6840"/>
        </w:tabs>
        <w:ind w:left="6840" w:hanging="180"/>
      </w:pPr>
    </w:lvl>
    <w:lvl w:ilvl="6" w:tplc="0409000F" w:tentative="1">
      <w:start w:val="1"/>
      <w:numFmt w:val="decimal"/>
      <w:lvlText w:val="%7."/>
      <w:lvlJc w:val="left"/>
      <w:pPr>
        <w:tabs>
          <w:tab w:val="num" w:pos="7560"/>
        </w:tabs>
        <w:ind w:left="7560" w:hanging="360"/>
      </w:pPr>
    </w:lvl>
    <w:lvl w:ilvl="7" w:tplc="04090019" w:tentative="1">
      <w:start w:val="1"/>
      <w:numFmt w:val="lowerLetter"/>
      <w:lvlText w:val="%8."/>
      <w:lvlJc w:val="left"/>
      <w:pPr>
        <w:tabs>
          <w:tab w:val="num" w:pos="8280"/>
        </w:tabs>
        <w:ind w:left="8280" w:hanging="360"/>
      </w:pPr>
    </w:lvl>
    <w:lvl w:ilvl="8" w:tplc="0409001B" w:tentative="1">
      <w:start w:val="1"/>
      <w:numFmt w:val="lowerRoman"/>
      <w:lvlText w:val="%9."/>
      <w:lvlJc w:val="right"/>
      <w:pPr>
        <w:tabs>
          <w:tab w:val="num" w:pos="9000"/>
        </w:tabs>
        <w:ind w:left="9000" w:hanging="180"/>
      </w:pPr>
    </w:lvl>
  </w:abstractNum>
  <w:abstractNum w:abstractNumId="10">
    <w:nsid w:val="6C716B25"/>
    <w:multiLevelType w:val="multilevel"/>
    <w:tmpl w:val="B5BC6F4C"/>
    <w:lvl w:ilvl="0">
      <w:start w:val="1"/>
      <w:numFmt w:val="decimal"/>
      <w:lvlText w:val="%1."/>
      <w:lvlJc w:val="left"/>
      <w:pPr>
        <w:ind w:left="1080" w:hanging="360"/>
      </w:pPr>
      <w:rPr>
        <w:rFonts w:hint="default"/>
        <w:b/>
      </w:rPr>
    </w:lvl>
    <w:lvl w:ilvl="1">
      <w:start w:val="1"/>
      <w:numFmt w:val="decimal"/>
      <w:isLgl/>
      <w:lvlText w:val="%1.%2."/>
      <w:lvlJc w:val="left"/>
      <w:pPr>
        <w:ind w:left="144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520" w:hanging="720"/>
      </w:pPr>
      <w:rPr>
        <w:rFonts w:hint="default"/>
        <w:b/>
      </w:rPr>
    </w:lvl>
    <w:lvl w:ilvl="4">
      <w:start w:val="1"/>
      <w:numFmt w:val="decimal"/>
      <w:isLgl/>
      <w:lvlText w:val="%1.%2.%3.%4.%5."/>
      <w:lvlJc w:val="left"/>
      <w:pPr>
        <w:ind w:left="3240" w:hanging="1080"/>
      </w:pPr>
      <w:rPr>
        <w:rFonts w:hint="default"/>
      </w:rPr>
    </w:lvl>
    <w:lvl w:ilvl="5">
      <w:start w:val="1"/>
      <w:numFmt w:val="decimal"/>
      <w:isLgl/>
      <w:lvlText w:val="%1.%2.%3.%4.%5.%6."/>
      <w:lvlJc w:val="left"/>
      <w:pPr>
        <w:ind w:left="360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680" w:hanging="1440"/>
      </w:pPr>
      <w:rPr>
        <w:rFonts w:hint="default"/>
      </w:rPr>
    </w:lvl>
    <w:lvl w:ilvl="8">
      <w:start w:val="1"/>
      <w:numFmt w:val="decimal"/>
      <w:isLgl/>
      <w:lvlText w:val="%1.%2.%3.%4.%5.%6.%7.%8.%9."/>
      <w:lvlJc w:val="left"/>
      <w:pPr>
        <w:ind w:left="5400" w:hanging="1800"/>
      </w:pPr>
      <w:rPr>
        <w:rFonts w:hint="default"/>
      </w:rPr>
    </w:lvl>
  </w:abstractNum>
  <w:abstractNum w:abstractNumId="11">
    <w:nsid w:val="6C7C2A52"/>
    <w:multiLevelType w:val="hybridMultilevel"/>
    <w:tmpl w:val="B478F4A0"/>
    <w:lvl w:ilvl="0" w:tplc="830E294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74192B83"/>
    <w:multiLevelType w:val="hybridMultilevel"/>
    <w:tmpl w:val="D9369BD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7C341BEE"/>
    <w:multiLevelType w:val="hybridMultilevel"/>
    <w:tmpl w:val="554A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F0F4103"/>
    <w:multiLevelType w:val="multilevel"/>
    <w:tmpl w:val="84D202AC"/>
    <w:lvl w:ilvl="0">
      <w:start w:val="1"/>
      <w:numFmt w:val="decimal"/>
      <w:pStyle w:val="Heading1"/>
      <w:lvlText w:val="Chương %1"/>
      <w:lvlJc w:val="left"/>
      <w:pPr>
        <w:ind w:left="360" w:hanging="360"/>
      </w:pPr>
      <w:rPr>
        <w:rFonts w:ascii="Times New Roman" w:hAnsi="Times New Roman" w:hint="default"/>
        <w:b/>
        <w:i w:val="0"/>
        <w:sz w:val="32"/>
      </w:rPr>
    </w:lvl>
    <w:lvl w:ilvl="1">
      <w:start w:val="1"/>
      <w:numFmt w:val="decimal"/>
      <w:pStyle w:val="Heading2"/>
      <w:lvlText w:val="%1.%2."/>
      <w:lvlJc w:val="left"/>
      <w:pPr>
        <w:tabs>
          <w:tab w:val="num" w:pos="1098"/>
        </w:tabs>
        <w:ind w:left="1098" w:hanging="648"/>
      </w:pPr>
      <w:rPr>
        <w:rFonts w:hint="default"/>
        <w:i w:val="0"/>
      </w:rPr>
    </w:lvl>
    <w:lvl w:ilvl="2">
      <w:start w:val="1"/>
      <w:numFmt w:val="decimal"/>
      <w:pStyle w:val="Heading3"/>
      <w:lvlText w:val="%1.%2.%3."/>
      <w:lvlJc w:val="left"/>
      <w:pPr>
        <w:tabs>
          <w:tab w:val="num" w:pos="1080"/>
        </w:tabs>
        <w:ind w:left="1080" w:hanging="792"/>
      </w:pPr>
      <w:rPr>
        <w:rFonts w:hint="default"/>
        <w:b/>
      </w:rPr>
    </w:lvl>
    <w:lvl w:ilvl="3">
      <w:start w:val="1"/>
      <w:numFmt w:val="decimal"/>
      <w:pStyle w:val="Heading4"/>
      <w:lvlText w:val="%1.%2.%3.%4"/>
      <w:lvlJc w:val="left"/>
      <w:pPr>
        <w:tabs>
          <w:tab w:val="num" w:pos="1440"/>
        </w:tabs>
        <w:ind w:left="1440" w:hanging="1008"/>
      </w:pPr>
      <w:rPr>
        <w:rFonts w:hint="default"/>
      </w:rPr>
    </w:lvl>
    <w:lvl w:ilvl="4">
      <w:start w:val="1"/>
      <w:numFmt w:val="decimal"/>
      <w:pStyle w:val="Heading5"/>
      <w:lvlText w:val="%1.%2.%3.%4.%5"/>
      <w:lvlJc w:val="left"/>
      <w:pPr>
        <w:tabs>
          <w:tab w:val="num" w:pos="1728"/>
        </w:tabs>
        <w:ind w:left="1728" w:hanging="1152"/>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num w:numId="1">
    <w:abstractNumId w:val="14"/>
  </w:num>
  <w:num w:numId="2">
    <w:abstractNumId w:val="9"/>
  </w:num>
  <w:num w:numId="3">
    <w:abstractNumId w:val="1"/>
  </w:num>
  <w:num w:numId="4">
    <w:abstractNumId w:val="6"/>
  </w:num>
  <w:num w:numId="5">
    <w:abstractNumId w:val="10"/>
  </w:num>
  <w:num w:numId="6">
    <w:abstractNumId w:val="7"/>
  </w:num>
  <w:num w:numId="7">
    <w:abstractNumId w:val="12"/>
  </w:num>
  <w:num w:numId="8">
    <w:abstractNumId w:val="4"/>
  </w:num>
  <w:num w:numId="9">
    <w:abstractNumId w:val="3"/>
  </w:num>
  <w:num w:numId="10">
    <w:abstractNumId w:val="11"/>
  </w:num>
  <w:num w:numId="11">
    <w:abstractNumId w:val="8"/>
  </w:num>
  <w:num w:numId="12">
    <w:abstractNumId w:val="2"/>
  </w:num>
  <w:num w:numId="13">
    <w:abstractNumId w:val="13"/>
  </w:num>
  <w:num w:numId="14">
    <w:abstractNumId w:val="5"/>
  </w:num>
  <w:num w:numId="1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e Si Tran">
    <w15:presenceInfo w15:providerId="Windows Live" w15:userId="8ee423c4526346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hideSpellingErrors/>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65BA"/>
    <w:rsid w:val="00001A0C"/>
    <w:rsid w:val="0001105D"/>
    <w:rsid w:val="00013058"/>
    <w:rsid w:val="00024D6E"/>
    <w:rsid w:val="00024E93"/>
    <w:rsid w:val="00031BC2"/>
    <w:rsid w:val="0005400A"/>
    <w:rsid w:val="0006468C"/>
    <w:rsid w:val="00066043"/>
    <w:rsid w:val="00071624"/>
    <w:rsid w:val="000729A7"/>
    <w:rsid w:val="00075CBD"/>
    <w:rsid w:val="00082976"/>
    <w:rsid w:val="00094614"/>
    <w:rsid w:val="000A302D"/>
    <w:rsid w:val="000B15D7"/>
    <w:rsid w:val="000B533B"/>
    <w:rsid w:val="000B65E4"/>
    <w:rsid w:val="000D001B"/>
    <w:rsid w:val="000D6995"/>
    <w:rsid w:val="000E05CE"/>
    <w:rsid w:val="000E7D19"/>
    <w:rsid w:val="000F1F6F"/>
    <w:rsid w:val="001164BE"/>
    <w:rsid w:val="00142255"/>
    <w:rsid w:val="001568F1"/>
    <w:rsid w:val="00165810"/>
    <w:rsid w:val="00187396"/>
    <w:rsid w:val="00187478"/>
    <w:rsid w:val="00191361"/>
    <w:rsid w:val="001A309A"/>
    <w:rsid w:val="001B4700"/>
    <w:rsid w:val="001B4DDE"/>
    <w:rsid w:val="001D36B5"/>
    <w:rsid w:val="001D7BD2"/>
    <w:rsid w:val="001E6D0D"/>
    <w:rsid w:val="001F017F"/>
    <w:rsid w:val="0020765F"/>
    <w:rsid w:val="00213AA5"/>
    <w:rsid w:val="00231125"/>
    <w:rsid w:val="00233EFD"/>
    <w:rsid w:val="0023677B"/>
    <w:rsid w:val="00247293"/>
    <w:rsid w:val="002510A2"/>
    <w:rsid w:val="0026073B"/>
    <w:rsid w:val="00261881"/>
    <w:rsid w:val="00263465"/>
    <w:rsid w:val="00267538"/>
    <w:rsid w:val="002702C6"/>
    <w:rsid w:val="00271306"/>
    <w:rsid w:val="002972CB"/>
    <w:rsid w:val="002A1B38"/>
    <w:rsid w:val="002A35A8"/>
    <w:rsid w:val="002B1464"/>
    <w:rsid w:val="002B24C1"/>
    <w:rsid w:val="002B34FE"/>
    <w:rsid w:val="002D525D"/>
    <w:rsid w:val="003008E8"/>
    <w:rsid w:val="003019D0"/>
    <w:rsid w:val="003176F1"/>
    <w:rsid w:val="003219CB"/>
    <w:rsid w:val="0032428B"/>
    <w:rsid w:val="003264F7"/>
    <w:rsid w:val="0032705F"/>
    <w:rsid w:val="003455DB"/>
    <w:rsid w:val="00354FE7"/>
    <w:rsid w:val="00380A27"/>
    <w:rsid w:val="00387D5F"/>
    <w:rsid w:val="00393709"/>
    <w:rsid w:val="003967AA"/>
    <w:rsid w:val="003B3962"/>
    <w:rsid w:val="003B3B5B"/>
    <w:rsid w:val="003C4D45"/>
    <w:rsid w:val="003D0FA1"/>
    <w:rsid w:val="003D4E27"/>
    <w:rsid w:val="0040359E"/>
    <w:rsid w:val="00445847"/>
    <w:rsid w:val="00447488"/>
    <w:rsid w:val="00451320"/>
    <w:rsid w:val="0045340D"/>
    <w:rsid w:val="0045424A"/>
    <w:rsid w:val="0046447B"/>
    <w:rsid w:val="004657FC"/>
    <w:rsid w:val="00477F6C"/>
    <w:rsid w:val="0049233F"/>
    <w:rsid w:val="004939AB"/>
    <w:rsid w:val="004A208B"/>
    <w:rsid w:val="004A3B54"/>
    <w:rsid w:val="004B2AD3"/>
    <w:rsid w:val="004B6166"/>
    <w:rsid w:val="004B73A9"/>
    <w:rsid w:val="004C4C13"/>
    <w:rsid w:val="004D3F55"/>
    <w:rsid w:val="004D65BA"/>
    <w:rsid w:val="004E4F8F"/>
    <w:rsid w:val="004F6964"/>
    <w:rsid w:val="00500C89"/>
    <w:rsid w:val="0050106A"/>
    <w:rsid w:val="0050145A"/>
    <w:rsid w:val="0051611B"/>
    <w:rsid w:val="00542651"/>
    <w:rsid w:val="0056222E"/>
    <w:rsid w:val="00570969"/>
    <w:rsid w:val="00572933"/>
    <w:rsid w:val="00584351"/>
    <w:rsid w:val="005947EE"/>
    <w:rsid w:val="0059631B"/>
    <w:rsid w:val="005A004D"/>
    <w:rsid w:val="005A22B0"/>
    <w:rsid w:val="005B11DB"/>
    <w:rsid w:val="005B51B1"/>
    <w:rsid w:val="005C2C13"/>
    <w:rsid w:val="005C64BD"/>
    <w:rsid w:val="005D5232"/>
    <w:rsid w:val="005E5CD3"/>
    <w:rsid w:val="005E7ACB"/>
    <w:rsid w:val="00604E53"/>
    <w:rsid w:val="00623920"/>
    <w:rsid w:val="00637F2A"/>
    <w:rsid w:val="006526EC"/>
    <w:rsid w:val="006625BC"/>
    <w:rsid w:val="00667D24"/>
    <w:rsid w:val="00673068"/>
    <w:rsid w:val="00675AEE"/>
    <w:rsid w:val="006A0FB5"/>
    <w:rsid w:val="006A21F7"/>
    <w:rsid w:val="006A3712"/>
    <w:rsid w:val="006B5E2D"/>
    <w:rsid w:val="006B6122"/>
    <w:rsid w:val="006C1D46"/>
    <w:rsid w:val="006C50E8"/>
    <w:rsid w:val="006C62C9"/>
    <w:rsid w:val="006C7117"/>
    <w:rsid w:val="006D0EAA"/>
    <w:rsid w:val="006D18A1"/>
    <w:rsid w:val="006E1C30"/>
    <w:rsid w:val="006E3FE4"/>
    <w:rsid w:val="006E4C63"/>
    <w:rsid w:val="006F07F0"/>
    <w:rsid w:val="006F57E5"/>
    <w:rsid w:val="00711ADB"/>
    <w:rsid w:val="00720763"/>
    <w:rsid w:val="00721CBD"/>
    <w:rsid w:val="0072340A"/>
    <w:rsid w:val="0072602B"/>
    <w:rsid w:val="00734CBA"/>
    <w:rsid w:val="00736600"/>
    <w:rsid w:val="0076673F"/>
    <w:rsid w:val="007701F2"/>
    <w:rsid w:val="00781FC7"/>
    <w:rsid w:val="00783376"/>
    <w:rsid w:val="00783FDB"/>
    <w:rsid w:val="007850C8"/>
    <w:rsid w:val="007A66EB"/>
    <w:rsid w:val="007A78B2"/>
    <w:rsid w:val="007B0D12"/>
    <w:rsid w:val="007B4E58"/>
    <w:rsid w:val="007B7F6E"/>
    <w:rsid w:val="007F2A95"/>
    <w:rsid w:val="008048B6"/>
    <w:rsid w:val="0080635D"/>
    <w:rsid w:val="0082455D"/>
    <w:rsid w:val="00826F68"/>
    <w:rsid w:val="008308F4"/>
    <w:rsid w:val="00844617"/>
    <w:rsid w:val="00851CA5"/>
    <w:rsid w:val="00851F5C"/>
    <w:rsid w:val="008771FB"/>
    <w:rsid w:val="00885D00"/>
    <w:rsid w:val="0088753F"/>
    <w:rsid w:val="0089241B"/>
    <w:rsid w:val="008976CA"/>
    <w:rsid w:val="008A19A3"/>
    <w:rsid w:val="008A2D16"/>
    <w:rsid w:val="008A5312"/>
    <w:rsid w:val="008B2829"/>
    <w:rsid w:val="008C32B7"/>
    <w:rsid w:val="008D49AF"/>
    <w:rsid w:val="008D6389"/>
    <w:rsid w:val="008E2CA2"/>
    <w:rsid w:val="008E341B"/>
    <w:rsid w:val="008E6A9A"/>
    <w:rsid w:val="008F273A"/>
    <w:rsid w:val="008F2FA0"/>
    <w:rsid w:val="008F4645"/>
    <w:rsid w:val="00900AAA"/>
    <w:rsid w:val="00915897"/>
    <w:rsid w:val="00922A77"/>
    <w:rsid w:val="00926939"/>
    <w:rsid w:val="00940531"/>
    <w:rsid w:val="009450BA"/>
    <w:rsid w:val="00945C28"/>
    <w:rsid w:val="00961164"/>
    <w:rsid w:val="00962369"/>
    <w:rsid w:val="00962DC9"/>
    <w:rsid w:val="00995D5D"/>
    <w:rsid w:val="009A082C"/>
    <w:rsid w:val="009C05B7"/>
    <w:rsid w:val="009D3E13"/>
    <w:rsid w:val="009D6D89"/>
    <w:rsid w:val="009E7F08"/>
    <w:rsid w:val="009F0701"/>
    <w:rsid w:val="009F1B0B"/>
    <w:rsid w:val="009F530B"/>
    <w:rsid w:val="00A02652"/>
    <w:rsid w:val="00A07507"/>
    <w:rsid w:val="00A1083C"/>
    <w:rsid w:val="00A2082F"/>
    <w:rsid w:val="00A23322"/>
    <w:rsid w:val="00A35187"/>
    <w:rsid w:val="00A364BC"/>
    <w:rsid w:val="00A40DAF"/>
    <w:rsid w:val="00A51995"/>
    <w:rsid w:val="00A55FB2"/>
    <w:rsid w:val="00A74146"/>
    <w:rsid w:val="00A811FF"/>
    <w:rsid w:val="00A81DD7"/>
    <w:rsid w:val="00A86CAA"/>
    <w:rsid w:val="00A92BAB"/>
    <w:rsid w:val="00A96CBA"/>
    <w:rsid w:val="00A97113"/>
    <w:rsid w:val="00AA17EF"/>
    <w:rsid w:val="00AA42A8"/>
    <w:rsid w:val="00AA4819"/>
    <w:rsid w:val="00AB2E63"/>
    <w:rsid w:val="00AC34B6"/>
    <w:rsid w:val="00AC3890"/>
    <w:rsid w:val="00AC4149"/>
    <w:rsid w:val="00AD35E8"/>
    <w:rsid w:val="00AE2C5D"/>
    <w:rsid w:val="00AE4D39"/>
    <w:rsid w:val="00AF1345"/>
    <w:rsid w:val="00AF20FA"/>
    <w:rsid w:val="00AF56B2"/>
    <w:rsid w:val="00B10E17"/>
    <w:rsid w:val="00B144CE"/>
    <w:rsid w:val="00B227F8"/>
    <w:rsid w:val="00B312F5"/>
    <w:rsid w:val="00B32B17"/>
    <w:rsid w:val="00B35C7A"/>
    <w:rsid w:val="00B45CDE"/>
    <w:rsid w:val="00B576B9"/>
    <w:rsid w:val="00B62266"/>
    <w:rsid w:val="00B63318"/>
    <w:rsid w:val="00B76378"/>
    <w:rsid w:val="00B80B3D"/>
    <w:rsid w:val="00B87EB5"/>
    <w:rsid w:val="00BA51C4"/>
    <w:rsid w:val="00BA63E2"/>
    <w:rsid w:val="00BA6E4C"/>
    <w:rsid w:val="00BB5FFD"/>
    <w:rsid w:val="00BC795D"/>
    <w:rsid w:val="00BE27EE"/>
    <w:rsid w:val="00BE62E1"/>
    <w:rsid w:val="00C10046"/>
    <w:rsid w:val="00C130E5"/>
    <w:rsid w:val="00C15088"/>
    <w:rsid w:val="00C16A39"/>
    <w:rsid w:val="00C24705"/>
    <w:rsid w:val="00C318D3"/>
    <w:rsid w:val="00C4155B"/>
    <w:rsid w:val="00C779DA"/>
    <w:rsid w:val="00C841C4"/>
    <w:rsid w:val="00C950CF"/>
    <w:rsid w:val="00CA12FA"/>
    <w:rsid w:val="00CA1FAD"/>
    <w:rsid w:val="00CB56EB"/>
    <w:rsid w:val="00CD217B"/>
    <w:rsid w:val="00CD6D90"/>
    <w:rsid w:val="00CF32C5"/>
    <w:rsid w:val="00CF4667"/>
    <w:rsid w:val="00D10148"/>
    <w:rsid w:val="00D1749C"/>
    <w:rsid w:val="00D362B7"/>
    <w:rsid w:val="00D56B12"/>
    <w:rsid w:val="00D676CA"/>
    <w:rsid w:val="00D767FA"/>
    <w:rsid w:val="00D81327"/>
    <w:rsid w:val="00D92047"/>
    <w:rsid w:val="00D969EA"/>
    <w:rsid w:val="00DC441D"/>
    <w:rsid w:val="00DD242F"/>
    <w:rsid w:val="00DE27F5"/>
    <w:rsid w:val="00DF09B3"/>
    <w:rsid w:val="00DF1A0E"/>
    <w:rsid w:val="00E12D24"/>
    <w:rsid w:val="00E26A6D"/>
    <w:rsid w:val="00E270B0"/>
    <w:rsid w:val="00E27BFB"/>
    <w:rsid w:val="00E34B5F"/>
    <w:rsid w:val="00E3558E"/>
    <w:rsid w:val="00E40F7B"/>
    <w:rsid w:val="00E46E0A"/>
    <w:rsid w:val="00E47F01"/>
    <w:rsid w:val="00E50A9B"/>
    <w:rsid w:val="00E81970"/>
    <w:rsid w:val="00E950CE"/>
    <w:rsid w:val="00E9719E"/>
    <w:rsid w:val="00EA14F5"/>
    <w:rsid w:val="00EA2EA0"/>
    <w:rsid w:val="00EA67A5"/>
    <w:rsid w:val="00EB028F"/>
    <w:rsid w:val="00EB56BC"/>
    <w:rsid w:val="00EB57C1"/>
    <w:rsid w:val="00EB6AE7"/>
    <w:rsid w:val="00ED7D29"/>
    <w:rsid w:val="00EE3024"/>
    <w:rsid w:val="00EE6AC2"/>
    <w:rsid w:val="00EF2D1F"/>
    <w:rsid w:val="00EF4DD4"/>
    <w:rsid w:val="00EF77AD"/>
    <w:rsid w:val="00F077A6"/>
    <w:rsid w:val="00F26466"/>
    <w:rsid w:val="00F361D0"/>
    <w:rsid w:val="00F37C82"/>
    <w:rsid w:val="00F413E4"/>
    <w:rsid w:val="00F43F86"/>
    <w:rsid w:val="00F43FFA"/>
    <w:rsid w:val="00F518BC"/>
    <w:rsid w:val="00F65F25"/>
    <w:rsid w:val="00F7259F"/>
    <w:rsid w:val="00F84346"/>
    <w:rsid w:val="00F84EC7"/>
    <w:rsid w:val="00F86DC5"/>
    <w:rsid w:val="00FA0144"/>
    <w:rsid w:val="00FA67FB"/>
    <w:rsid w:val="00FB4B5C"/>
    <w:rsid w:val="00FC5644"/>
    <w:rsid w:val="00FC672A"/>
    <w:rsid w:val="00FD0937"/>
    <w:rsid w:val="00FE0A1C"/>
    <w:rsid w:val="00FF00CB"/>
    <w:rsid w:val="00FF5738"/>
    <w:rsid w:val="00FF6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E4976E-EA84-478C-B80B-F5099E732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65BA"/>
    <w:pPr>
      <w:spacing w:before="120" w:after="0" w:line="360" w:lineRule="auto"/>
      <w:jc w:val="both"/>
    </w:pPr>
    <w:rPr>
      <w:rFonts w:ascii="Times New Roman" w:eastAsia="Times New Roman" w:hAnsi="Times New Roman" w:cs="Times New Roman"/>
      <w:sz w:val="26"/>
      <w:szCs w:val="24"/>
    </w:rPr>
  </w:style>
  <w:style w:type="paragraph" w:styleId="Heading1">
    <w:name w:val="heading 1"/>
    <w:basedOn w:val="Bibliography"/>
    <w:next w:val="Normal"/>
    <w:link w:val="Heading1Char"/>
    <w:uiPriority w:val="9"/>
    <w:qFormat/>
    <w:rsid w:val="009E7F08"/>
    <w:pPr>
      <w:keepNext/>
      <w:numPr>
        <w:numId w:val="1"/>
      </w:numPr>
      <w:tabs>
        <w:tab w:val="left" w:pos="864"/>
      </w:tabs>
      <w:spacing w:before="240" w:after="60"/>
      <w:jc w:val="center"/>
      <w:outlineLvl w:val="0"/>
      <w:pPrChange w:id="0" w:author="The Si Tran" w:date="2012-11-24T22:15:00Z">
        <w:pPr>
          <w:keepNext/>
          <w:numPr>
            <w:numId w:val="1"/>
          </w:numPr>
          <w:tabs>
            <w:tab w:val="left" w:pos="864"/>
          </w:tabs>
          <w:spacing w:before="240" w:after="60" w:line="360" w:lineRule="auto"/>
          <w:ind w:left="360" w:hanging="360"/>
          <w:jc w:val="center"/>
          <w:outlineLvl w:val="0"/>
        </w:pPr>
      </w:pPrChange>
    </w:pPr>
    <w:rPr>
      <w:rFonts w:cs="Arial"/>
      <w:b/>
      <w:bCs/>
      <w:kern w:val="32"/>
      <w:sz w:val="32"/>
      <w:szCs w:val="32"/>
      <w:rPrChange w:id="0" w:author="The Si Tran" w:date="2012-11-24T22:15:00Z">
        <w:rPr>
          <w:rFonts w:cs="Arial"/>
          <w:b/>
          <w:bCs/>
          <w:kern w:val="32"/>
          <w:sz w:val="32"/>
          <w:szCs w:val="32"/>
          <w:lang w:val="en-US" w:eastAsia="en-US" w:bidi="ar-SA"/>
        </w:rPr>
      </w:rPrChange>
    </w:rPr>
  </w:style>
  <w:style w:type="paragraph" w:styleId="Heading2">
    <w:name w:val="heading 2"/>
    <w:basedOn w:val="Normal"/>
    <w:next w:val="Normal"/>
    <w:link w:val="Heading2Char"/>
    <w:uiPriority w:val="9"/>
    <w:qFormat/>
    <w:rsid w:val="004D65BA"/>
    <w:pPr>
      <w:keepNext/>
      <w:numPr>
        <w:ilvl w:val="1"/>
        <w:numId w:val="1"/>
      </w:numPr>
      <w:tabs>
        <w:tab w:val="clear" w:pos="1098"/>
        <w:tab w:val="left" w:pos="1008"/>
      </w:tabs>
      <w:spacing w:before="240" w:after="60"/>
      <w:ind w:left="792"/>
      <w:outlineLvl w:val="1"/>
    </w:pPr>
    <w:rPr>
      <w:rFonts w:cs="Arial"/>
      <w:b/>
      <w:bCs/>
      <w:iCs/>
      <w:sz w:val="28"/>
      <w:szCs w:val="28"/>
    </w:rPr>
  </w:style>
  <w:style w:type="paragraph" w:styleId="Heading3">
    <w:name w:val="heading 3"/>
    <w:basedOn w:val="Normal"/>
    <w:next w:val="Normal"/>
    <w:link w:val="Heading3Char"/>
    <w:uiPriority w:val="9"/>
    <w:qFormat/>
    <w:rsid w:val="004D65BA"/>
    <w:pPr>
      <w:keepNext/>
      <w:numPr>
        <w:ilvl w:val="2"/>
        <w:numId w:val="1"/>
      </w:numPr>
      <w:spacing w:before="240" w:after="60"/>
      <w:outlineLvl w:val="2"/>
    </w:pPr>
    <w:rPr>
      <w:rFonts w:cs="Arial"/>
      <w:b/>
      <w:bCs/>
      <w:szCs w:val="26"/>
    </w:rPr>
  </w:style>
  <w:style w:type="paragraph" w:styleId="Heading4">
    <w:name w:val="heading 4"/>
    <w:basedOn w:val="Normal"/>
    <w:next w:val="Normal"/>
    <w:link w:val="Heading4Char"/>
    <w:uiPriority w:val="9"/>
    <w:qFormat/>
    <w:rsid w:val="004D65BA"/>
    <w:pPr>
      <w:keepNext/>
      <w:numPr>
        <w:ilvl w:val="3"/>
        <w:numId w:val="1"/>
      </w:numPr>
      <w:spacing w:before="240" w:after="60"/>
      <w:outlineLvl w:val="3"/>
    </w:pPr>
    <w:rPr>
      <w:b/>
      <w:bCs/>
      <w:sz w:val="28"/>
      <w:szCs w:val="28"/>
    </w:rPr>
  </w:style>
  <w:style w:type="paragraph" w:styleId="Heading5">
    <w:name w:val="heading 5"/>
    <w:basedOn w:val="Normal"/>
    <w:next w:val="Normal"/>
    <w:link w:val="Heading5Char"/>
    <w:uiPriority w:val="9"/>
    <w:qFormat/>
    <w:rsid w:val="004D65BA"/>
    <w:pPr>
      <w:numPr>
        <w:ilvl w:val="4"/>
        <w:numId w:val="1"/>
      </w:numPr>
      <w:spacing w:before="240" w:after="60"/>
      <w:outlineLvl w:val="4"/>
    </w:pPr>
    <w:rPr>
      <w:b/>
      <w:bCs/>
      <w:i/>
      <w:iCs/>
      <w:szCs w:val="26"/>
    </w:rPr>
  </w:style>
  <w:style w:type="paragraph" w:styleId="Heading6">
    <w:name w:val="heading 6"/>
    <w:basedOn w:val="Normal"/>
    <w:next w:val="Normal"/>
    <w:link w:val="Heading6Char"/>
    <w:uiPriority w:val="9"/>
    <w:qFormat/>
    <w:rsid w:val="004D65BA"/>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qFormat/>
    <w:rsid w:val="004D65BA"/>
    <w:pPr>
      <w:numPr>
        <w:ilvl w:val="6"/>
        <w:numId w:val="1"/>
      </w:numPr>
      <w:spacing w:before="240" w:after="60"/>
      <w:outlineLvl w:val="6"/>
    </w:pPr>
  </w:style>
  <w:style w:type="paragraph" w:styleId="Heading8">
    <w:name w:val="heading 8"/>
    <w:basedOn w:val="Normal"/>
    <w:next w:val="Normal"/>
    <w:link w:val="Heading8Char"/>
    <w:uiPriority w:val="9"/>
    <w:qFormat/>
    <w:rsid w:val="004D65BA"/>
    <w:pPr>
      <w:numPr>
        <w:ilvl w:val="7"/>
        <w:numId w:val="1"/>
      </w:numPr>
      <w:spacing w:before="240" w:after="60"/>
      <w:outlineLvl w:val="7"/>
    </w:pPr>
    <w:rPr>
      <w:i/>
      <w:iCs/>
    </w:rPr>
  </w:style>
  <w:style w:type="paragraph" w:styleId="Heading9">
    <w:name w:val="heading 9"/>
    <w:basedOn w:val="Normal"/>
    <w:next w:val="Normal"/>
    <w:link w:val="Heading9Char"/>
    <w:uiPriority w:val="9"/>
    <w:qFormat/>
    <w:rsid w:val="004D65BA"/>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7F08"/>
    <w:rPr>
      <w:rFonts w:ascii="Times New Roman" w:eastAsia="Times New Roman" w:hAnsi="Times New Roman" w:cs="Arial"/>
      <w:b/>
      <w:bCs/>
      <w:kern w:val="32"/>
      <w:sz w:val="32"/>
      <w:szCs w:val="32"/>
    </w:rPr>
  </w:style>
  <w:style w:type="character" w:customStyle="1" w:styleId="Heading2Char">
    <w:name w:val="Heading 2 Char"/>
    <w:basedOn w:val="DefaultParagraphFont"/>
    <w:link w:val="Heading2"/>
    <w:uiPriority w:val="9"/>
    <w:rsid w:val="004D65BA"/>
    <w:rPr>
      <w:rFonts w:ascii="Times New Roman" w:eastAsia="Times New Roman" w:hAnsi="Times New Roman" w:cs="Arial"/>
      <w:b/>
      <w:bCs/>
      <w:iCs/>
      <w:sz w:val="28"/>
      <w:szCs w:val="28"/>
    </w:rPr>
  </w:style>
  <w:style w:type="character" w:customStyle="1" w:styleId="Heading3Char">
    <w:name w:val="Heading 3 Char"/>
    <w:basedOn w:val="DefaultParagraphFont"/>
    <w:link w:val="Heading3"/>
    <w:uiPriority w:val="9"/>
    <w:rsid w:val="004D65BA"/>
    <w:rPr>
      <w:rFonts w:ascii="Times New Roman" w:eastAsia="Times New Roman" w:hAnsi="Times New Roman" w:cs="Arial"/>
      <w:b/>
      <w:bCs/>
      <w:sz w:val="26"/>
      <w:szCs w:val="26"/>
    </w:rPr>
  </w:style>
  <w:style w:type="character" w:customStyle="1" w:styleId="Heading4Char">
    <w:name w:val="Heading 4 Char"/>
    <w:basedOn w:val="DefaultParagraphFont"/>
    <w:link w:val="Heading4"/>
    <w:uiPriority w:val="9"/>
    <w:rsid w:val="004D65BA"/>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4D65BA"/>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uiPriority w:val="9"/>
    <w:rsid w:val="004D65BA"/>
    <w:rPr>
      <w:rFonts w:ascii="Times New Roman" w:eastAsia="Times New Roman" w:hAnsi="Times New Roman" w:cs="Times New Roman"/>
      <w:b/>
      <w:bCs/>
    </w:rPr>
  </w:style>
  <w:style w:type="character" w:customStyle="1" w:styleId="Heading7Char">
    <w:name w:val="Heading 7 Char"/>
    <w:basedOn w:val="DefaultParagraphFont"/>
    <w:link w:val="Heading7"/>
    <w:uiPriority w:val="9"/>
    <w:rsid w:val="004D65BA"/>
    <w:rPr>
      <w:rFonts w:ascii="Times New Roman" w:eastAsia="Times New Roman" w:hAnsi="Times New Roman" w:cs="Times New Roman"/>
      <w:sz w:val="26"/>
      <w:szCs w:val="24"/>
    </w:rPr>
  </w:style>
  <w:style w:type="character" w:customStyle="1" w:styleId="Heading8Char">
    <w:name w:val="Heading 8 Char"/>
    <w:basedOn w:val="DefaultParagraphFont"/>
    <w:link w:val="Heading8"/>
    <w:uiPriority w:val="9"/>
    <w:rsid w:val="004D65BA"/>
    <w:rPr>
      <w:rFonts w:ascii="Times New Roman" w:eastAsia="Times New Roman" w:hAnsi="Times New Roman" w:cs="Times New Roman"/>
      <w:i/>
      <w:iCs/>
      <w:sz w:val="26"/>
      <w:szCs w:val="24"/>
    </w:rPr>
  </w:style>
  <w:style w:type="character" w:customStyle="1" w:styleId="Heading9Char">
    <w:name w:val="Heading 9 Char"/>
    <w:basedOn w:val="DefaultParagraphFont"/>
    <w:link w:val="Heading9"/>
    <w:uiPriority w:val="9"/>
    <w:rsid w:val="004D65BA"/>
    <w:rPr>
      <w:rFonts w:ascii="Arial" w:eastAsia="Times New Roman" w:hAnsi="Arial" w:cs="Arial"/>
    </w:rPr>
  </w:style>
  <w:style w:type="paragraph" w:styleId="Bibliography">
    <w:name w:val="Bibliography"/>
    <w:basedOn w:val="Normal"/>
    <w:next w:val="Normal"/>
    <w:uiPriority w:val="37"/>
    <w:semiHidden/>
    <w:unhideWhenUsed/>
    <w:rsid w:val="004D65BA"/>
  </w:style>
  <w:style w:type="paragraph" w:styleId="Caption">
    <w:name w:val="caption"/>
    <w:basedOn w:val="Normal"/>
    <w:next w:val="Normal"/>
    <w:qFormat/>
    <w:rsid w:val="00024D6E"/>
    <w:pPr>
      <w:spacing w:before="0" w:line="240" w:lineRule="auto"/>
      <w:jc w:val="left"/>
    </w:pPr>
    <w:rPr>
      <w:b/>
      <w:bCs/>
      <w:sz w:val="20"/>
      <w:szCs w:val="20"/>
    </w:rPr>
  </w:style>
  <w:style w:type="paragraph" w:styleId="BalloonText">
    <w:name w:val="Balloon Text"/>
    <w:basedOn w:val="Normal"/>
    <w:link w:val="BalloonTextChar"/>
    <w:uiPriority w:val="99"/>
    <w:semiHidden/>
    <w:unhideWhenUsed/>
    <w:rsid w:val="00024D6E"/>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4D6E"/>
    <w:rPr>
      <w:rFonts w:ascii="Tahoma" w:eastAsia="Times New Roman" w:hAnsi="Tahoma" w:cs="Tahoma"/>
      <w:sz w:val="16"/>
      <w:szCs w:val="16"/>
    </w:rPr>
  </w:style>
  <w:style w:type="paragraph" w:styleId="ListParagraph">
    <w:name w:val="List Paragraph"/>
    <w:basedOn w:val="Normal"/>
    <w:uiPriority w:val="34"/>
    <w:qFormat/>
    <w:rsid w:val="0088753F"/>
    <w:pPr>
      <w:spacing w:before="0" w:after="200" w:line="276" w:lineRule="auto"/>
      <w:ind w:left="720"/>
      <w:contextualSpacing/>
      <w:jc w:val="left"/>
    </w:pPr>
    <w:rPr>
      <w:rFonts w:ascii="Calibri" w:eastAsia="Calibri" w:hAnsi="Calibri"/>
      <w:sz w:val="22"/>
      <w:szCs w:val="22"/>
    </w:rPr>
  </w:style>
  <w:style w:type="table" w:styleId="TableGrid">
    <w:name w:val="Table Grid"/>
    <w:basedOn w:val="TableNormal"/>
    <w:uiPriority w:val="59"/>
    <w:rsid w:val="008D63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B028F"/>
    <w:pPr>
      <w:spacing w:before="100" w:beforeAutospacing="1" w:after="100" w:afterAutospacing="1" w:line="240" w:lineRule="auto"/>
      <w:jc w:val="left"/>
    </w:pPr>
    <w:rPr>
      <w:rFonts w:eastAsiaTheme="minorEastAsia"/>
      <w:sz w:val="24"/>
    </w:rPr>
  </w:style>
  <w:style w:type="character" w:styleId="PlaceholderText">
    <w:name w:val="Placeholder Text"/>
    <w:basedOn w:val="DefaultParagraphFont"/>
    <w:uiPriority w:val="99"/>
    <w:semiHidden/>
    <w:rsid w:val="00E50A9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299" Type="http://schemas.openxmlformats.org/officeDocument/2006/relationships/oleObject" Target="embeddings/oleObject136.bin"/><Relationship Id="rId303" Type="http://schemas.openxmlformats.org/officeDocument/2006/relationships/image" Target="media/image160.wmf"/><Relationship Id="rId21" Type="http://schemas.openxmlformats.org/officeDocument/2006/relationships/image" Target="media/image9.wmf"/><Relationship Id="rId42" Type="http://schemas.openxmlformats.org/officeDocument/2006/relationships/image" Target="media/image21.png"/><Relationship Id="rId63" Type="http://schemas.openxmlformats.org/officeDocument/2006/relationships/oleObject" Target="embeddings/oleObject27.bin"/><Relationship Id="rId84" Type="http://schemas.openxmlformats.org/officeDocument/2006/relationships/image" Target="media/image42.wmf"/><Relationship Id="rId138" Type="http://schemas.openxmlformats.org/officeDocument/2006/relationships/image" Target="media/image68.png"/><Relationship Id="rId159" Type="http://schemas.openxmlformats.org/officeDocument/2006/relationships/oleObject" Target="embeddings/oleObject77.bin"/><Relationship Id="rId324" Type="http://schemas.openxmlformats.org/officeDocument/2006/relationships/oleObject" Target="embeddings/oleObject154.bin"/><Relationship Id="rId345" Type="http://schemas.openxmlformats.org/officeDocument/2006/relationships/image" Target="media/image173.png"/><Relationship Id="rId170" Type="http://schemas.openxmlformats.org/officeDocument/2006/relationships/image" Target="media/image87.png"/><Relationship Id="rId191" Type="http://schemas.openxmlformats.org/officeDocument/2006/relationships/image" Target="media/image99.png"/><Relationship Id="rId205" Type="http://schemas.openxmlformats.org/officeDocument/2006/relationships/image" Target="media/image108.png"/><Relationship Id="rId226" Type="http://schemas.openxmlformats.org/officeDocument/2006/relationships/image" Target="media/image124.wmf"/><Relationship Id="rId247" Type="http://schemas.openxmlformats.org/officeDocument/2006/relationships/oleObject" Target="embeddings/oleObject108.bin"/><Relationship Id="rId107" Type="http://schemas.openxmlformats.org/officeDocument/2006/relationships/oleObject" Target="embeddings/oleObject49.bin"/><Relationship Id="rId268" Type="http://schemas.openxmlformats.org/officeDocument/2006/relationships/oleObject" Target="embeddings/oleObject119.bin"/><Relationship Id="rId289" Type="http://schemas.openxmlformats.org/officeDocument/2006/relationships/oleObject" Target="embeddings/oleObject131.bin"/><Relationship Id="rId11" Type="http://schemas.openxmlformats.org/officeDocument/2006/relationships/image" Target="media/image4.wmf"/><Relationship Id="rId32" Type="http://schemas.openxmlformats.org/officeDocument/2006/relationships/oleObject" Target="embeddings/oleObject13.bin"/><Relationship Id="rId53" Type="http://schemas.openxmlformats.org/officeDocument/2006/relationships/oleObject" Target="embeddings/oleObject22.bin"/><Relationship Id="rId74" Type="http://schemas.openxmlformats.org/officeDocument/2006/relationships/image" Target="media/image37.wmf"/><Relationship Id="rId128" Type="http://schemas.openxmlformats.org/officeDocument/2006/relationships/image" Target="media/image63.wmf"/><Relationship Id="rId149" Type="http://schemas.openxmlformats.org/officeDocument/2006/relationships/oleObject" Target="embeddings/oleObject71.bin"/><Relationship Id="rId314" Type="http://schemas.openxmlformats.org/officeDocument/2006/relationships/oleObject" Target="embeddings/oleObject146.bin"/><Relationship Id="rId335" Type="http://schemas.openxmlformats.org/officeDocument/2006/relationships/oleObject" Target="embeddings/oleObject162.bin"/><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image" Target="media/image78.wmf"/><Relationship Id="rId181" Type="http://schemas.openxmlformats.org/officeDocument/2006/relationships/oleObject" Target="embeddings/oleObject82.bin"/><Relationship Id="rId216" Type="http://schemas.openxmlformats.org/officeDocument/2006/relationships/image" Target="media/image117.png"/><Relationship Id="rId237" Type="http://schemas.openxmlformats.org/officeDocument/2006/relationships/oleObject" Target="embeddings/oleObject103.bin"/><Relationship Id="rId258" Type="http://schemas.openxmlformats.org/officeDocument/2006/relationships/oleObject" Target="embeddings/oleObject114.bin"/><Relationship Id="rId279" Type="http://schemas.openxmlformats.org/officeDocument/2006/relationships/image" Target="media/image150.wmf"/><Relationship Id="rId22" Type="http://schemas.openxmlformats.org/officeDocument/2006/relationships/oleObject" Target="embeddings/oleObject8.bin"/><Relationship Id="rId43" Type="http://schemas.openxmlformats.org/officeDocument/2006/relationships/image" Target="media/image22.wmf"/><Relationship Id="rId64" Type="http://schemas.openxmlformats.org/officeDocument/2006/relationships/image" Target="media/image32.wmf"/><Relationship Id="rId118" Type="http://schemas.openxmlformats.org/officeDocument/2006/relationships/oleObject" Target="embeddings/oleObject55.bin"/><Relationship Id="rId139" Type="http://schemas.openxmlformats.org/officeDocument/2006/relationships/oleObject" Target="embeddings/oleObject66.bin"/><Relationship Id="rId290" Type="http://schemas.openxmlformats.org/officeDocument/2006/relationships/image" Target="media/image154.wmf"/><Relationship Id="rId304" Type="http://schemas.openxmlformats.org/officeDocument/2006/relationships/oleObject" Target="embeddings/oleObject139.bin"/><Relationship Id="rId325" Type="http://schemas.openxmlformats.org/officeDocument/2006/relationships/oleObject" Target="embeddings/oleObject155.bin"/><Relationship Id="rId346" Type="http://schemas.openxmlformats.org/officeDocument/2006/relationships/image" Target="media/image174.wmf"/><Relationship Id="rId85" Type="http://schemas.openxmlformats.org/officeDocument/2006/relationships/oleObject" Target="embeddings/oleObject38.bin"/><Relationship Id="rId150" Type="http://schemas.openxmlformats.org/officeDocument/2006/relationships/oleObject" Target="embeddings/oleObject72.bin"/><Relationship Id="rId171" Type="http://schemas.openxmlformats.org/officeDocument/2006/relationships/image" Target="media/image88.png"/><Relationship Id="rId192" Type="http://schemas.openxmlformats.org/officeDocument/2006/relationships/image" Target="media/image100.png"/><Relationship Id="rId206" Type="http://schemas.openxmlformats.org/officeDocument/2006/relationships/image" Target="media/image109.png"/><Relationship Id="rId227" Type="http://schemas.openxmlformats.org/officeDocument/2006/relationships/oleObject" Target="embeddings/oleObject98.bin"/><Relationship Id="rId248" Type="http://schemas.openxmlformats.org/officeDocument/2006/relationships/image" Target="media/image135.wmf"/><Relationship Id="rId269" Type="http://schemas.openxmlformats.org/officeDocument/2006/relationships/image" Target="media/image145.wmf"/><Relationship Id="rId12" Type="http://schemas.openxmlformats.org/officeDocument/2006/relationships/oleObject" Target="embeddings/oleObject3.bin"/><Relationship Id="rId33" Type="http://schemas.openxmlformats.org/officeDocument/2006/relationships/image" Target="media/image15.png"/><Relationship Id="rId108" Type="http://schemas.openxmlformats.org/officeDocument/2006/relationships/image" Target="media/image54.wmf"/><Relationship Id="rId129" Type="http://schemas.openxmlformats.org/officeDocument/2006/relationships/oleObject" Target="embeddings/oleObject61.bin"/><Relationship Id="rId280" Type="http://schemas.openxmlformats.org/officeDocument/2006/relationships/oleObject" Target="embeddings/oleObject125.bin"/><Relationship Id="rId315" Type="http://schemas.openxmlformats.org/officeDocument/2006/relationships/image" Target="media/image164.wmf"/><Relationship Id="rId336" Type="http://schemas.openxmlformats.org/officeDocument/2006/relationships/image" Target="media/image169.wmf"/><Relationship Id="rId54" Type="http://schemas.openxmlformats.org/officeDocument/2006/relationships/image" Target="media/image27.wmf"/><Relationship Id="rId75" Type="http://schemas.openxmlformats.org/officeDocument/2006/relationships/oleObject" Target="embeddings/oleObject33.bin"/><Relationship Id="rId96" Type="http://schemas.openxmlformats.org/officeDocument/2006/relationships/image" Target="media/image48.wmf"/><Relationship Id="rId140" Type="http://schemas.openxmlformats.org/officeDocument/2006/relationships/image" Target="media/image69.wmf"/><Relationship Id="rId161" Type="http://schemas.openxmlformats.org/officeDocument/2006/relationships/oleObject" Target="embeddings/oleObject78.bin"/><Relationship Id="rId182" Type="http://schemas.openxmlformats.org/officeDocument/2006/relationships/oleObject" Target="embeddings/oleObject83.bin"/><Relationship Id="rId217" Type="http://schemas.openxmlformats.org/officeDocument/2006/relationships/image" Target="media/image118.png"/><Relationship Id="rId6" Type="http://schemas.openxmlformats.org/officeDocument/2006/relationships/image" Target="media/image1.png"/><Relationship Id="rId238" Type="http://schemas.openxmlformats.org/officeDocument/2006/relationships/image" Target="media/image130.wmf"/><Relationship Id="rId259" Type="http://schemas.openxmlformats.org/officeDocument/2006/relationships/image" Target="media/image140.wmf"/><Relationship Id="rId23" Type="http://schemas.openxmlformats.org/officeDocument/2006/relationships/image" Target="media/image10.wmf"/><Relationship Id="rId119" Type="http://schemas.openxmlformats.org/officeDocument/2006/relationships/image" Target="media/image59.wmf"/><Relationship Id="rId270" Type="http://schemas.openxmlformats.org/officeDocument/2006/relationships/oleObject" Target="embeddings/oleObject120.bin"/><Relationship Id="rId291" Type="http://schemas.openxmlformats.org/officeDocument/2006/relationships/oleObject" Target="embeddings/oleObject132.bin"/><Relationship Id="rId305" Type="http://schemas.openxmlformats.org/officeDocument/2006/relationships/image" Target="media/image161.wmf"/><Relationship Id="rId326" Type="http://schemas.openxmlformats.org/officeDocument/2006/relationships/oleObject" Target="embeddings/oleObject156.bin"/><Relationship Id="rId347" Type="http://schemas.openxmlformats.org/officeDocument/2006/relationships/oleObject" Target="embeddings/oleObject168.bin"/><Relationship Id="rId44" Type="http://schemas.openxmlformats.org/officeDocument/2006/relationships/oleObject" Target="embeddings/oleObject17.bin"/><Relationship Id="rId65" Type="http://schemas.openxmlformats.org/officeDocument/2006/relationships/oleObject" Target="embeddings/oleObject28.bin"/><Relationship Id="rId86" Type="http://schemas.openxmlformats.org/officeDocument/2006/relationships/image" Target="media/image43.wmf"/><Relationship Id="rId130" Type="http://schemas.openxmlformats.org/officeDocument/2006/relationships/image" Target="media/image64.png"/><Relationship Id="rId151" Type="http://schemas.openxmlformats.org/officeDocument/2006/relationships/image" Target="media/image74.wmf"/><Relationship Id="rId172" Type="http://schemas.openxmlformats.org/officeDocument/2006/relationships/image" Target="media/image89.png"/><Relationship Id="rId193" Type="http://schemas.openxmlformats.org/officeDocument/2006/relationships/oleObject" Target="embeddings/oleObject88.bin"/><Relationship Id="rId207" Type="http://schemas.openxmlformats.org/officeDocument/2006/relationships/image" Target="media/image110.png"/><Relationship Id="rId228" Type="http://schemas.openxmlformats.org/officeDocument/2006/relationships/image" Target="media/image125.wmf"/><Relationship Id="rId249" Type="http://schemas.openxmlformats.org/officeDocument/2006/relationships/oleObject" Target="embeddings/oleObject109.bin"/><Relationship Id="rId13" Type="http://schemas.openxmlformats.org/officeDocument/2006/relationships/oleObject" Target="embeddings/oleObject4.bin"/><Relationship Id="rId109" Type="http://schemas.openxmlformats.org/officeDocument/2006/relationships/oleObject" Target="embeddings/oleObject50.bin"/><Relationship Id="rId260" Type="http://schemas.openxmlformats.org/officeDocument/2006/relationships/oleObject" Target="embeddings/oleObject115.bin"/><Relationship Id="rId281" Type="http://schemas.openxmlformats.org/officeDocument/2006/relationships/oleObject" Target="embeddings/oleObject126.bin"/><Relationship Id="rId316" Type="http://schemas.openxmlformats.org/officeDocument/2006/relationships/oleObject" Target="embeddings/oleObject147.bin"/><Relationship Id="rId337" Type="http://schemas.openxmlformats.org/officeDocument/2006/relationships/oleObject" Target="embeddings/oleObject163.bin"/><Relationship Id="rId34" Type="http://schemas.openxmlformats.org/officeDocument/2006/relationships/image" Target="media/image16.png"/><Relationship Id="rId55" Type="http://schemas.openxmlformats.org/officeDocument/2006/relationships/oleObject" Target="embeddings/oleObject23.bin"/><Relationship Id="rId76" Type="http://schemas.openxmlformats.org/officeDocument/2006/relationships/image" Target="media/image38.wmf"/><Relationship Id="rId97" Type="http://schemas.openxmlformats.org/officeDocument/2006/relationships/oleObject" Target="embeddings/oleObject44.bin"/><Relationship Id="rId120" Type="http://schemas.openxmlformats.org/officeDocument/2006/relationships/oleObject" Target="embeddings/oleObject56.bin"/><Relationship Id="rId141" Type="http://schemas.openxmlformats.org/officeDocument/2006/relationships/oleObject" Target="embeddings/oleObject67.bin"/><Relationship Id="rId7" Type="http://schemas.openxmlformats.org/officeDocument/2006/relationships/image" Target="media/image2.wmf"/><Relationship Id="rId162" Type="http://schemas.openxmlformats.org/officeDocument/2006/relationships/image" Target="media/image79.png"/><Relationship Id="rId183" Type="http://schemas.openxmlformats.org/officeDocument/2006/relationships/image" Target="media/image95.png"/><Relationship Id="rId218" Type="http://schemas.openxmlformats.org/officeDocument/2006/relationships/image" Target="media/image119.png"/><Relationship Id="rId239" Type="http://schemas.openxmlformats.org/officeDocument/2006/relationships/oleObject" Target="embeddings/oleObject104.bin"/><Relationship Id="rId250" Type="http://schemas.openxmlformats.org/officeDocument/2006/relationships/oleObject" Target="embeddings/oleObject110.bin"/><Relationship Id="rId271" Type="http://schemas.openxmlformats.org/officeDocument/2006/relationships/image" Target="media/image146.wmf"/><Relationship Id="rId292" Type="http://schemas.openxmlformats.org/officeDocument/2006/relationships/image" Target="media/image155.wmf"/><Relationship Id="rId306" Type="http://schemas.openxmlformats.org/officeDocument/2006/relationships/oleObject" Target="embeddings/oleObject140.bin"/><Relationship Id="rId24" Type="http://schemas.openxmlformats.org/officeDocument/2006/relationships/oleObject" Target="embeddings/oleObject9.bin"/><Relationship Id="rId45" Type="http://schemas.openxmlformats.org/officeDocument/2006/relationships/oleObject" Target="embeddings/oleObject18.bin"/><Relationship Id="rId66" Type="http://schemas.openxmlformats.org/officeDocument/2006/relationships/image" Target="media/image33.wmf"/><Relationship Id="rId87" Type="http://schemas.openxmlformats.org/officeDocument/2006/relationships/oleObject" Target="embeddings/oleObject39.bin"/><Relationship Id="rId110" Type="http://schemas.openxmlformats.org/officeDocument/2006/relationships/image" Target="media/image55.wmf"/><Relationship Id="rId131" Type="http://schemas.openxmlformats.org/officeDocument/2006/relationships/oleObject" Target="embeddings/oleObject62.bin"/><Relationship Id="rId327" Type="http://schemas.openxmlformats.org/officeDocument/2006/relationships/image" Target="media/image166.wmf"/><Relationship Id="rId348" Type="http://schemas.openxmlformats.org/officeDocument/2006/relationships/fontTable" Target="fontTable.xml"/><Relationship Id="rId152" Type="http://schemas.openxmlformats.org/officeDocument/2006/relationships/oleObject" Target="embeddings/oleObject73.bin"/><Relationship Id="rId173" Type="http://schemas.openxmlformats.org/officeDocument/2006/relationships/image" Target="media/image90.wmf"/><Relationship Id="rId194" Type="http://schemas.openxmlformats.org/officeDocument/2006/relationships/image" Target="media/image101.wmf"/><Relationship Id="rId208" Type="http://schemas.openxmlformats.org/officeDocument/2006/relationships/image" Target="media/image111.png"/><Relationship Id="rId229" Type="http://schemas.openxmlformats.org/officeDocument/2006/relationships/oleObject" Target="embeddings/oleObject99.bin"/><Relationship Id="rId240" Type="http://schemas.openxmlformats.org/officeDocument/2006/relationships/image" Target="media/image131.wmf"/><Relationship Id="rId261" Type="http://schemas.openxmlformats.org/officeDocument/2006/relationships/image" Target="media/image141.wmf"/><Relationship Id="rId14" Type="http://schemas.openxmlformats.org/officeDocument/2006/relationships/image" Target="media/image5.png"/><Relationship Id="rId35" Type="http://schemas.openxmlformats.org/officeDocument/2006/relationships/image" Target="media/image17.wmf"/><Relationship Id="rId56" Type="http://schemas.openxmlformats.org/officeDocument/2006/relationships/image" Target="media/image28.wmf"/><Relationship Id="rId77" Type="http://schemas.openxmlformats.org/officeDocument/2006/relationships/oleObject" Target="embeddings/oleObject34.bin"/><Relationship Id="rId100" Type="http://schemas.openxmlformats.org/officeDocument/2006/relationships/image" Target="media/image50.wmf"/><Relationship Id="rId282" Type="http://schemas.openxmlformats.org/officeDocument/2006/relationships/oleObject" Target="embeddings/oleObject127.bin"/><Relationship Id="rId317" Type="http://schemas.openxmlformats.org/officeDocument/2006/relationships/oleObject" Target="embeddings/oleObject148.bin"/><Relationship Id="rId338" Type="http://schemas.openxmlformats.org/officeDocument/2006/relationships/image" Target="media/image170.wmf"/><Relationship Id="rId8" Type="http://schemas.openxmlformats.org/officeDocument/2006/relationships/oleObject" Target="embeddings/oleObject1.bin"/><Relationship Id="rId98" Type="http://schemas.openxmlformats.org/officeDocument/2006/relationships/image" Target="media/image49.wmf"/><Relationship Id="rId121" Type="http://schemas.openxmlformats.org/officeDocument/2006/relationships/image" Target="media/image60.wmf"/><Relationship Id="rId142" Type="http://schemas.openxmlformats.org/officeDocument/2006/relationships/image" Target="media/image70.wmf"/><Relationship Id="rId163" Type="http://schemas.openxmlformats.org/officeDocument/2006/relationships/image" Target="media/image80.png"/><Relationship Id="rId184" Type="http://schemas.openxmlformats.org/officeDocument/2006/relationships/oleObject" Target="embeddings/oleObject84.bin"/><Relationship Id="rId219" Type="http://schemas.openxmlformats.org/officeDocument/2006/relationships/image" Target="media/image120.wmf"/><Relationship Id="rId230" Type="http://schemas.openxmlformats.org/officeDocument/2006/relationships/image" Target="media/image126.wmf"/><Relationship Id="rId251" Type="http://schemas.openxmlformats.org/officeDocument/2006/relationships/image" Target="media/image136.wmf"/><Relationship Id="rId25" Type="http://schemas.openxmlformats.org/officeDocument/2006/relationships/image" Target="media/image11.wmf"/><Relationship Id="rId46" Type="http://schemas.openxmlformats.org/officeDocument/2006/relationships/image" Target="media/image23.wmf"/><Relationship Id="rId67" Type="http://schemas.openxmlformats.org/officeDocument/2006/relationships/oleObject" Target="embeddings/oleObject29.bin"/><Relationship Id="rId272" Type="http://schemas.openxmlformats.org/officeDocument/2006/relationships/oleObject" Target="embeddings/oleObject121.bin"/><Relationship Id="rId293" Type="http://schemas.openxmlformats.org/officeDocument/2006/relationships/oleObject" Target="embeddings/oleObject133.bin"/><Relationship Id="rId307" Type="http://schemas.openxmlformats.org/officeDocument/2006/relationships/oleObject" Target="embeddings/oleObject141.bin"/><Relationship Id="rId328" Type="http://schemas.openxmlformats.org/officeDocument/2006/relationships/oleObject" Target="embeddings/oleObject157.bin"/><Relationship Id="rId349" Type="http://schemas.microsoft.com/office/2011/relationships/people" Target="people.xml"/><Relationship Id="rId20" Type="http://schemas.openxmlformats.org/officeDocument/2006/relationships/oleObject" Target="embeddings/oleObject7.bin"/><Relationship Id="rId41" Type="http://schemas.openxmlformats.org/officeDocument/2006/relationships/image" Target="media/image20.png"/><Relationship Id="rId62" Type="http://schemas.openxmlformats.org/officeDocument/2006/relationships/image" Target="media/image31.wmf"/><Relationship Id="rId83" Type="http://schemas.openxmlformats.org/officeDocument/2006/relationships/oleObject" Target="embeddings/oleObject37.bin"/><Relationship Id="rId88" Type="http://schemas.openxmlformats.org/officeDocument/2006/relationships/image" Target="media/image44.wmf"/><Relationship Id="rId111" Type="http://schemas.openxmlformats.org/officeDocument/2006/relationships/oleObject" Target="embeddings/oleObject51.bin"/><Relationship Id="rId132" Type="http://schemas.openxmlformats.org/officeDocument/2006/relationships/image" Target="media/image65.wmf"/><Relationship Id="rId153" Type="http://schemas.openxmlformats.org/officeDocument/2006/relationships/oleObject" Target="embeddings/oleObject74.bin"/><Relationship Id="rId174" Type="http://schemas.openxmlformats.org/officeDocument/2006/relationships/oleObject" Target="embeddings/oleObject79.bin"/><Relationship Id="rId179" Type="http://schemas.openxmlformats.org/officeDocument/2006/relationships/oleObject" Target="embeddings/oleObject81.bin"/><Relationship Id="rId195" Type="http://schemas.openxmlformats.org/officeDocument/2006/relationships/oleObject" Target="embeddings/oleObject89.bin"/><Relationship Id="rId209" Type="http://schemas.openxmlformats.org/officeDocument/2006/relationships/image" Target="media/image112.png"/><Relationship Id="rId190" Type="http://schemas.openxmlformats.org/officeDocument/2006/relationships/oleObject" Target="embeddings/oleObject87.bin"/><Relationship Id="rId204" Type="http://schemas.openxmlformats.org/officeDocument/2006/relationships/image" Target="media/image107.png"/><Relationship Id="rId220" Type="http://schemas.openxmlformats.org/officeDocument/2006/relationships/oleObject" Target="embeddings/oleObject95.bin"/><Relationship Id="rId225" Type="http://schemas.openxmlformats.org/officeDocument/2006/relationships/oleObject" Target="embeddings/oleObject97.bin"/><Relationship Id="rId241" Type="http://schemas.openxmlformats.org/officeDocument/2006/relationships/oleObject" Target="embeddings/oleObject105.bin"/><Relationship Id="rId246" Type="http://schemas.openxmlformats.org/officeDocument/2006/relationships/image" Target="media/image134.wmf"/><Relationship Id="rId267" Type="http://schemas.openxmlformats.org/officeDocument/2006/relationships/image" Target="media/image144.wmf"/><Relationship Id="rId288" Type="http://schemas.openxmlformats.org/officeDocument/2006/relationships/image" Target="media/image153.wmf"/><Relationship Id="rId15" Type="http://schemas.openxmlformats.org/officeDocument/2006/relationships/image" Target="media/image6.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3.wmf"/><Relationship Id="rId127" Type="http://schemas.openxmlformats.org/officeDocument/2006/relationships/oleObject" Target="embeddings/oleObject60.bin"/><Relationship Id="rId262" Type="http://schemas.openxmlformats.org/officeDocument/2006/relationships/oleObject" Target="embeddings/oleObject116.bin"/><Relationship Id="rId283" Type="http://schemas.openxmlformats.org/officeDocument/2006/relationships/image" Target="media/image151.wmf"/><Relationship Id="rId313" Type="http://schemas.openxmlformats.org/officeDocument/2006/relationships/oleObject" Target="embeddings/oleObject145.bin"/><Relationship Id="rId318" Type="http://schemas.openxmlformats.org/officeDocument/2006/relationships/image" Target="media/image165.wmf"/><Relationship Id="rId339" Type="http://schemas.openxmlformats.org/officeDocument/2006/relationships/oleObject" Target="embeddings/oleObject164.bin"/><Relationship Id="rId10" Type="http://schemas.openxmlformats.org/officeDocument/2006/relationships/oleObject" Target="embeddings/oleObject2.bin"/><Relationship Id="rId31" Type="http://schemas.openxmlformats.org/officeDocument/2006/relationships/image" Target="media/image14.wmf"/><Relationship Id="rId52" Type="http://schemas.openxmlformats.org/officeDocument/2006/relationships/image" Target="media/image26.wmf"/><Relationship Id="rId73" Type="http://schemas.openxmlformats.org/officeDocument/2006/relationships/oleObject" Target="embeddings/oleObject32.bin"/><Relationship Id="rId78" Type="http://schemas.openxmlformats.org/officeDocument/2006/relationships/image" Target="media/image39.wmf"/><Relationship Id="rId94" Type="http://schemas.openxmlformats.org/officeDocument/2006/relationships/image" Target="media/image47.png"/><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7.bin"/><Relationship Id="rId143" Type="http://schemas.openxmlformats.org/officeDocument/2006/relationships/oleObject" Target="embeddings/oleObject68.bin"/><Relationship Id="rId148" Type="http://schemas.openxmlformats.org/officeDocument/2006/relationships/image" Target="media/image73.emf"/><Relationship Id="rId164" Type="http://schemas.openxmlformats.org/officeDocument/2006/relationships/image" Target="media/image81.png"/><Relationship Id="rId169" Type="http://schemas.openxmlformats.org/officeDocument/2006/relationships/image" Target="media/image86.png"/><Relationship Id="rId185" Type="http://schemas.openxmlformats.org/officeDocument/2006/relationships/oleObject" Target="embeddings/oleObject85.bin"/><Relationship Id="rId334" Type="http://schemas.openxmlformats.org/officeDocument/2006/relationships/oleObject" Target="embeddings/oleObject161.bin"/><Relationship Id="rId35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wmf"/><Relationship Id="rId180" Type="http://schemas.openxmlformats.org/officeDocument/2006/relationships/image" Target="media/image94.wmf"/><Relationship Id="rId210" Type="http://schemas.openxmlformats.org/officeDocument/2006/relationships/image" Target="media/image113.png"/><Relationship Id="rId215" Type="http://schemas.openxmlformats.org/officeDocument/2006/relationships/oleObject" Target="embeddings/oleObject94.bin"/><Relationship Id="rId236" Type="http://schemas.openxmlformats.org/officeDocument/2006/relationships/image" Target="media/image129.wmf"/><Relationship Id="rId257" Type="http://schemas.openxmlformats.org/officeDocument/2006/relationships/image" Target="media/image139.wmf"/><Relationship Id="rId278" Type="http://schemas.openxmlformats.org/officeDocument/2006/relationships/oleObject" Target="embeddings/oleObject124.bin"/><Relationship Id="rId26" Type="http://schemas.openxmlformats.org/officeDocument/2006/relationships/oleObject" Target="embeddings/oleObject10.bin"/><Relationship Id="rId231" Type="http://schemas.openxmlformats.org/officeDocument/2006/relationships/oleObject" Target="embeddings/oleObject100.bin"/><Relationship Id="rId252" Type="http://schemas.openxmlformats.org/officeDocument/2006/relationships/oleObject" Target="embeddings/oleObject111.bin"/><Relationship Id="rId273" Type="http://schemas.openxmlformats.org/officeDocument/2006/relationships/image" Target="media/image147.wmf"/><Relationship Id="rId294" Type="http://schemas.openxmlformats.org/officeDocument/2006/relationships/image" Target="media/image156.wmf"/><Relationship Id="rId308" Type="http://schemas.openxmlformats.org/officeDocument/2006/relationships/image" Target="media/image162.wmf"/><Relationship Id="rId329" Type="http://schemas.openxmlformats.org/officeDocument/2006/relationships/oleObject" Target="embeddings/oleObject158.bin"/><Relationship Id="rId47" Type="http://schemas.openxmlformats.org/officeDocument/2006/relationships/oleObject" Target="embeddings/oleObject19.bin"/><Relationship Id="rId68" Type="http://schemas.openxmlformats.org/officeDocument/2006/relationships/image" Target="media/image34.wmf"/><Relationship Id="rId89" Type="http://schemas.openxmlformats.org/officeDocument/2006/relationships/oleObject" Target="embeddings/oleObject40.bin"/><Relationship Id="rId112" Type="http://schemas.openxmlformats.org/officeDocument/2006/relationships/image" Target="media/image56.wmf"/><Relationship Id="rId133" Type="http://schemas.openxmlformats.org/officeDocument/2006/relationships/oleObject" Target="embeddings/oleObject63.bin"/><Relationship Id="rId154" Type="http://schemas.openxmlformats.org/officeDocument/2006/relationships/image" Target="media/image75.wmf"/><Relationship Id="rId175" Type="http://schemas.openxmlformats.org/officeDocument/2006/relationships/image" Target="media/image91.wmf"/><Relationship Id="rId340" Type="http://schemas.openxmlformats.org/officeDocument/2006/relationships/image" Target="media/image171.wmf"/><Relationship Id="rId196" Type="http://schemas.openxmlformats.org/officeDocument/2006/relationships/oleObject" Target="embeddings/oleObject90.bin"/><Relationship Id="rId200" Type="http://schemas.openxmlformats.org/officeDocument/2006/relationships/image" Target="media/image104.wmf"/><Relationship Id="rId16" Type="http://schemas.openxmlformats.org/officeDocument/2006/relationships/oleObject" Target="embeddings/oleObject5.bin"/><Relationship Id="rId221" Type="http://schemas.openxmlformats.org/officeDocument/2006/relationships/image" Target="media/image121.wmf"/><Relationship Id="rId242" Type="http://schemas.openxmlformats.org/officeDocument/2006/relationships/image" Target="media/image132.wmf"/><Relationship Id="rId263" Type="http://schemas.openxmlformats.org/officeDocument/2006/relationships/image" Target="media/image142.wmf"/><Relationship Id="rId284" Type="http://schemas.openxmlformats.org/officeDocument/2006/relationships/oleObject" Target="embeddings/oleObject128.bin"/><Relationship Id="rId319" Type="http://schemas.openxmlformats.org/officeDocument/2006/relationships/oleObject" Target="embeddings/oleObject149.bin"/><Relationship Id="rId37" Type="http://schemas.openxmlformats.org/officeDocument/2006/relationships/image" Target="media/image18.wmf"/><Relationship Id="rId58" Type="http://schemas.openxmlformats.org/officeDocument/2006/relationships/image" Target="media/image29.wmf"/><Relationship Id="rId79" Type="http://schemas.openxmlformats.org/officeDocument/2006/relationships/oleObject" Target="embeddings/oleObject35.bin"/><Relationship Id="rId102" Type="http://schemas.openxmlformats.org/officeDocument/2006/relationships/image" Target="media/image51.wmf"/><Relationship Id="rId123" Type="http://schemas.openxmlformats.org/officeDocument/2006/relationships/image" Target="media/image61.wmf"/><Relationship Id="rId144" Type="http://schemas.openxmlformats.org/officeDocument/2006/relationships/image" Target="media/image71.wmf"/><Relationship Id="rId330" Type="http://schemas.openxmlformats.org/officeDocument/2006/relationships/image" Target="media/image167.wmf"/><Relationship Id="rId90" Type="http://schemas.openxmlformats.org/officeDocument/2006/relationships/image" Target="media/image45.wmf"/><Relationship Id="rId165" Type="http://schemas.openxmlformats.org/officeDocument/2006/relationships/image" Target="media/image82.png"/><Relationship Id="rId186" Type="http://schemas.openxmlformats.org/officeDocument/2006/relationships/oleObject" Target="embeddings/oleObject86.bin"/><Relationship Id="rId211" Type="http://schemas.openxmlformats.org/officeDocument/2006/relationships/image" Target="media/image114.png"/><Relationship Id="rId232" Type="http://schemas.openxmlformats.org/officeDocument/2006/relationships/image" Target="media/image127.wmf"/><Relationship Id="rId253" Type="http://schemas.openxmlformats.org/officeDocument/2006/relationships/image" Target="media/image137.wmf"/><Relationship Id="rId274" Type="http://schemas.openxmlformats.org/officeDocument/2006/relationships/oleObject" Target="embeddings/oleObject122.bin"/><Relationship Id="rId295" Type="http://schemas.openxmlformats.org/officeDocument/2006/relationships/oleObject" Target="embeddings/oleObject134.bin"/><Relationship Id="rId309" Type="http://schemas.openxmlformats.org/officeDocument/2006/relationships/oleObject" Target="embeddings/oleObject142.bin"/><Relationship Id="rId27" Type="http://schemas.openxmlformats.org/officeDocument/2006/relationships/image" Target="media/image12.wmf"/><Relationship Id="rId48" Type="http://schemas.openxmlformats.org/officeDocument/2006/relationships/image" Target="media/image24.wmf"/><Relationship Id="rId69" Type="http://schemas.openxmlformats.org/officeDocument/2006/relationships/oleObject" Target="embeddings/oleObject30.bin"/><Relationship Id="rId113" Type="http://schemas.openxmlformats.org/officeDocument/2006/relationships/oleObject" Target="embeddings/oleObject52.bin"/><Relationship Id="rId134" Type="http://schemas.openxmlformats.org/officeDocument/2006/relationships/image" Target="media/image66.wmf"/><Relationship Id="rId320" Type="http://schemas.openxmlformats.org/officeDocument/2006/relationships/oleObject" Target="embeddings/oleObject150.bin"/><Relationship Id="rId80" Type="http://schemas.openxmlformats.org/officeDocument/2006/relationships/image" Target="media/image40.wmf"/><Relationship Id="rId155" Type="http://schemas.openxmlformats.org/officeDocument/2006/relationships/oleObject" Target="embeddings/oleObject75.bin"/><Relationship Id="rId176" Type="http://schemas.openxmlformats.org/officeDocument/2006/relationships/oleObject" Target="embeddings/oleObject80.bin"/><Relationship Id="rId197" Type="http://schemas.openxmlformats.org/officeDocument/2006/relationships/image" Target="media/image102.wmf"/><Relationship Id="rId341" Type="http://schemas.openxmlformats.org/officeDocument/2006/relationships/oleObject" Target="embeddings/oleObject165.bin"/><Relationship Id="rId201" Type="http://schemas.openxmlformats.org/officeDocument/2006/relationships/oleObject" Target="embeddings/oleObject92.bin"/><Relationship Id="rId222" Type="http://schemas.openxmlformats.org/officeDocument/2006/relationships/oleObject" Target="embeddings/oleObject96.bin"/><Relationship Id="rId243" Type="http://schemas.openxmlformats.org/officeDocument/2006/relationships/oleObject" Target="embeddings/oleObject106.bin"/><Relationship Id="rId264" Type="http://schemas.openxmlformats.org/officeDocument/2006/relationships/oleObject" Target="embeddings/oleObject117.bin"/><Relationship Id="rId285" Type="http://schemas.openxmlformats.org/officeDocument/2006/relationships/image" Target="media/image152.wmf"/><Relationship Id="rId17" Type="http://schemas.openxmlformats.org/officeDocument/2006/relationships/image" Target="media/image7.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7.bin"/><Relationship Id="rId124" Type="http://schemas.openxmlformats.org/officeDocument/2006/relationships/oleObject" Target="embeddings/oleObject58.bin"/><Relationship Id="rId310" Type="http://schemas.openxmlformats.org/officeDocument/2006/relationships/oleObject" Target="embeddings/oleObject143.bin"/><Relationship Id="rId70" Type="http://schemas.openxmlformats.org/officeDocument/2006/relationships/image" Target="media/image35.wmf"/><Relationship Id="rId91" Type="http://schemas.openxmlformats.org/officeDocument/2006/relationships/oleObject" Target="embeddings/oleObject41.bin"/><Relationship Id="rId145" Type="http://schemas.openxmlformats.org/officeDocument/2006/relationships/oleObject" Target="embeddings/oleObject69.bin"/><Relationship Id="rId166" Type="http://schemas.openxmlformats.org/officeDocument/2006/relationships/image" Target="media/image83.png"/><Relationship Id="rId187" Type="http://schemas.openxmlformats.org/officeDocument/2006/relationships/image" Target="media/image96.png"/><Relationship Id="rId331" Type="http://schemas.openxmlformats.org/officeDocument/2006/relationships/oleObject" Target="embeddings/oleObject159.bin"/><Relationship Id="rId1" Type="http://schemas.openxmlformats.org/officeDocument/2006/relationships/customXml" Target="../customXml/item1.xml"/><Relationship Id="rId212" Type="http://schemas.openxmlformats.org/officeDocument/2006/relationships/image" Target="media/image115.wmf"/><Relationship Id="rId233" Type="http://schemas.openxmlformats.org/officeDocument/2006/relationships/oleObject" Target="embeddings/oleObject101.bin"/><Relationship Id="rId254" Type="http://schemas.openxmlformats.org/officeDocument/2006/relationships/oleObject" Target="embeddings/oleObject112.bin"/><Relationship Id="rId28" Type="http://schemas.openxmlformats.org/officeDocument/2006/relationships/oleObject" Target="embeddings/oleObject11.bin"/><Relationship Id="rId49" Type="http://schemas.openxmlformats.org/officeDocument/2006/relationships/oleObject" Target="embeddings/oleObject20.bin"/><Relationship Id="rId114" Type="http://schemas.openxmlformats.org/officeDocument/2006/relationships/oleObject" Target="embeddings/oleObject53.bin"/><Relationship Id="rId275" Type="http://schemas.openxmlformats.org/officeDocument/2006/relationships/image" Target="media/image148.wmf"/><Relationship Id="rId296" Type="http://schemas.openxmlformats.org/officeDocument/2006/relationships/image" Target="media/image157.wmf"/><Relationship Id="rId300" Type="http://schemas.openxmlformats.org/officeDocument/2006/relationships/image" Target="media/image159.wmf"/><Relationship Id="rId60" Type="http://schemas.openxmlformats.org/officeDocument/2006/relationships/image" Target="media/image30.wmf"/><Relationship Id="rId81" Type="http://schemas.openxmlformats.org/officeDocument/2006/relationships/oleObject" Target="embeddings/oleObject36.bin"/><Relationship Id="rId135" Type="http://schemas.openxmlformats.org/officeDocument/2006/relationships/oleObject" Target="embeddings/oleObject64.bin"/><Relationship Id="rId156" Type="http://schemas.openxmlformats.org/officeDocument/2006/relationships/image" Target="media/image76.wmf"/><Relationship Id="rId177" Type="http://schemas.openxmlformats.org/officeDocument/2006/relationships/image" Target="media/image92.png"/><Relationship Id="rId198" Type="http://schemas.openxmlformats.org/officeDocument/2006/relationships/oleObject" Target="embeddings/oleObject91.bin"/><Relationship Id="rId321" Type="http://schemas.openxmlformats.org/officeDocument/2006/relationships/oleObject" Target="embeddings/oleObject151.bin"/><Relationship Id="rId342" Type="http://schemas.openxmlformats.org/officeDocument/2006/relationships/oleObject" Target="embeddings/oleObject166.bin"/><Relationship Id="rId202" Type="http://schemas.openxmlformats.org/officeDocument/2006/relationships/image" Target="media/image105.png"/><Relationship Id="rId223" Type="http://schemas.openxmlformats.org/officeDocument/2006/relationships/image" Target="media/image122.png"/><Relationship Id="rId244" Type="http://schemas.openxmlformats.org/officeDocument/2006/relationships/image" Target="media/image133.wmf"/><Relationship Id="rId18" Type="http://schemas.openxmlformats.org/officeDocument/2006/relationships/oleObject" Target="embeddings/oleObject6.bin"/><Relationship Id="rId39" Type="http://schemas.openxmlformats.org/officeDocument/2006/relationships/oleObject" Target="embeddings/oleObject16.bin"/><Relationship Id="rId265" Type="http://schemas.openxmlformats.org/officeDocument/2006/relationships/image" Target="media/image143.wmf"/><Relationship Id="rId286" Type="http://schemas.openxmlformats.org/officeDocument/2006/relationships/oleObject" Target="embeddings/oleObject129.bin"/><Relationship Id="rId50" Type="http://schemas.openxmlformats.org/officeDocument/2006/relationships/image" Target="media/image25.wmf"/><Relationship Id="rId104" Type="http://schemas.openxmlformats.org/officeDocument/2006/relationships/image" Target="media/image52.wmf"/><Relationship Id="rId125" Type="http://schemas.openxmlformats.org/officeDocument/2006/relationships/oleObject" Target="embeddings/oleObject59.bin"/><Relationship Id="rId146" Type="http://schemas.openxmlformats.org/officeDocument/2006/relationships/image" Target="media/image72.wmf"/><Relationship Id="rId167" Type="http://schemas.openxmlformats.org/officeDocument/2006/relationships/image" Target="media/image84.png"/><Relationship Id="rId188" Type="http://schemas.openxmlformats.org/officeDocument/2006/relationships/image" Target="media/image97.png"/><Relationship Id="rId311" Type="http://schemas.openxmlformats.org/officeDocument/2006/relationships/image" Target="media/image163.wmf"/><Relationship Id="rId332" Type="http://schemas.openxmlformats.org/officeDocument/2006/relationships/image" Target="media/image168.wmf"/><Relationship Id="rId71" Type="http://schemas.openxmlformats.org/officeDocument/2006/relationships/oleObject" Target="embeddings/oleObject31.bin"/><Relationship Id="rId92" Type="http://schemas.openxmlformats.org/officeDocument/2006/relationships/image" Target="media/image46.wmf"/><Relationship Id="rId213" Type="http://schemas.openxmlformats.org/officeDocument/2006/relationships/oleObject" Target="embeddings/oleObject93.bin"/><Relationship Id="rId234" Type="http://schemas.openxmlformats.org/officeDocument/2006/relationships/image" Target="media/image128.wmf"/><Relationship Id="rId2" Type="http://schemas.openxmlformats.org/officeDocument/2006/relationships/numbering" Target="numbering.xml"/><Relationship Id="rId29" Type="http://schemas.openxmlformats.org/officeDocument/2006/relationships/image" Target="media/image13.wmf"/><Relationship Id="rId255" Type="http://schemas.openxmlformats.org/officeDocument/2006/relationships/image" Target="media/image138.wmf"/><Relationship Id="rId276" Type="http://schemas.openxmlformats.org/officeDocument/2006/relationships/oleObject" Target="embeddings/oleObject123.bin"/><Relationship Id="rId297" Type="http://schemas.openxmlformats.org/officeDocument/2006/relationships/oleObject" Target="embeddings/oleObject135.bin"/><Relationship Id="rId40" Type="http://schemas.openxmlformats.org/officeDocument/2006/relationships/image" Target="media/image19.png"/><Relationship Id="rId115" Type="http://schemas.openxmlformats.org/officeDocument/2006/relationships/image" Target="media/image57.wmf"/><Relationship Id="rId136" Type="http://schemas.openxmlformats.org/officeDocument/2006/relationships/image" Target="media/image67.wmf"/><Relationship Id="rId157" Type="http://schemas.openxmlformats.org/officeDocument/2006/relationships/oleObject" Target="embeddings/oleObject76.bin"/><Relationship Id="rId178" Type="http://schemas.openxmlformats.org/officeDocument/2006/relationships/image" Target="media/image93.wmf"/><Relationship Id="rId301" Type="http://schemas.openxmlformats.org/officeDocument/2006/relationships/oleObject" Target="embeddings/oleObject137.bin"/><Relationship Id="rId322" Type="http://schemas.openxmlformats.org/officeDocument/2006/relationships/oleObject" Target="embeddings/oleObject152.bin"/><Relationship Id="rId343" Type="http://schemas.openxmlformats.org/officeDocument/2006/relationships/oleObject" Target="embeddings/oleObject167.bin"/><Relationship Id="rId61" Type="http://schemas.openxmlformats.org/officeDocument/2006/relationships/oleObject" Target="embeddings/oleObject26.bin"/><Relationship Id="rId82" Type="http://schemas.openxmlformats.org/officeDocument/2006/relationships/image" Target="media/image41.wmf"/><Relationship Id="rId199" Type="http://schemas.openxmlformats.org/officeDocument/2006/relationships/image" Target="media/image103.png"/><Relationship Id="rId203" Type="http://schemas.openxmlformats.org/officeDocument/2006/relationships/image" Target="media/image106.png"/><Relationship Id="rId19" Type="http://schemas.openxmlformats.org/officeDocument/2006/relationships/image" Target="media/image8.wmf"/><Relationship Id="rId224" Type="http://schemas.openxmlformats.org/officeDocument/2006/relationships/image" Target="media/image123.wmf"/><Relationship Id="rId245" Type="http://schemas.openxmlformats.org/officeDocument/2006/relationships/oleObject" Target="embeddings/oleObject107.bin"/><Relationship Id="rId266" Type="http://schemas.openxmlformats.org/officeDocument/2006/relationships/oleObject" Target="embeddings/oleObject118.bin"/><Relationship Id="rId287" Type="http://schemas.openxmlformats.org/officeDocument/2006/relationships/oleObject" Target="embeddings/oleObject130.bin"/><Relationship Id="rId30" Type="http://schemas.openxmlformats.org/officeDocument/2006/relationships/oleObject" Target="embeddings/oleObject12.bin"/><Relationship Id="rId105" Type="http://schemas.openxmlformats.org/officeDocument/2006/relationships/oleObject" Target="embeddings/oleObject48.bin"/><Relationship Id="rId126" Type="http://schemas.openxmlformats.org/officeDocument/2006/relationships/image" Target="media/image62.wmf"/><Relationship Id="rId147" Type="http://schemas.openxmlformats.org/officeDocument/2006/relationships/oleObject" Target="embeddings/oleObject70.bin"/><Relationship Id="rId168" Type="http://schemas.openxmlformats.org/officeDocument/2006/relationships/image" Target="media/image85.png"/><Relationship Id="rId312" Type="http://schemas.openxmlformats.org/officeDocument/2006/relationships/oleObject" Target="embeddings/oleObject144.bin"/><Relationship Id="rId333" Type="http://schemas.openxmlformats.org/officeDocument/2006/relationships/oleObject" Target="embeddings/oleObject160.bin"/><Relationship Id="rId51" Type="http://schemas.openxmlformats.org/officeDocument/2006/relationships/oleObject" Target="embeddings/oleObject21.bin"/><Relationship Id="rId72" Type="http://schemas.openxmlformats.org/officeDocument/2006/relationships/image" Target="media/image36.wmf"/><Relationship Id="rId93" Type="http://schemas.openxmlformats.org/officeDocument/2006/relationships/oleObject" Target="embeddings/oleObject42.bin"/><Relationship Id="rId189" Type="http://schemas.openxmlformats.org/officeDocument/2006/relationships/image" Target="media/image98.wmf"/><Relationship Id="rId3" Type="http://schemas.openxmlformats.org/officeDocument/2006/relationships/styles" Target="styles.xml"/><Relationship Id="rId214" Type="http://schemas.openxmlformats.org/officeDocument/2006/relationships/image" Target="media/image116.wmf"/><Relationship Id="rId235" Type="http://schemas.openxmlformats.org/officeDocument/2006/relationships/oleObject" Target="embeddings/oleObject102.bin"/><Relationship Id="rId256" Type="http://schemas.openxmlformats.org/officeDocument/2006/relationships/oleObject" Target="embeddings/oleObject113.bin"/><Relationship Id="rId277" Type="http://schemas.openxmlformats.org/officeDocument/2006/relationships/image" Target="media/image149.wmf"/><Relationship Id="rId298" Type="http://schemas.openxmlformats.org/officeDocument/2006/relationships/image" Target="media/image158.wmf"/><Relationship Id="rId116" Type="http://schemas.openxmlformats.org/officeDocument/2006/relationships/oleObject" Target="embeddings/oleObject54.bin"/><Relationship Id="rId137" Type="http://schemas.openxmlformats.org/officeDocument/2006/relationships/oleObject" Target="embeddings/oleObject65.bin"/><Relationship Id="rId158" Type="http://schemas.openxmlformats.org/officeDocument/2006/relationships/image" Target="media/image77.wmf"/><Relationship Id="rId302" Type="http://schemas.openxmlformats.org/officeDocument/2006/relationships/oleObject" Target="embeddings/oleObject138.bin"/><Relationship Id="rId323" Type="http://schemas.openxmlformats.org/officeDocument/2006/relationships/oleObject" Target="embeddings/oleObject153.bin"/><Relationship Id="rId344" Type="http://schemas.openxmlformats.org/officeDocument/2006/relationships/image" Target="media/image17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621A9D-8152-44D4-BC23-A0260E6C7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70</Pages>
  <Words>12492</Words>
  <Characters>71210</Characters>
  <Application>Microsoft Office Word</Application>
  <DocSecurity>0</DocSecurity>
  <Lines>593</Lines>
  <Paragraphs>167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superchickend</dc:creator>
  <cp:keywords/>
  <dc:description/>
  <cp:lastModifiedBy>The Si Tran</cp:lastModifiedBy>
  <cp:revision>189</cp:revision>
  <dcterms:created xsi:type="dcterms:W3CDTF">2012-12-05T17:08:00Z</dcterms:created>
  <dcterms:modified xsi:type="dcterms:W3CDTF">2012-12-06T14:22:00Z</dcterms:modified>
</cp:coreProperties>
</file>